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B5506" w14:textId="05FA7A3F" w:rsidR="00892664" w:rsidRPr="00E71627" w:rsidRDefault="00665900" w:rsidP="00E71627">
      <w:pPr>
        <w:pStyle w:val="Titre1"/>
        <w:rPr>
          <w:sz w:val="40"/>
          <w:szCs w:val="40"/>
        </w:rPr>
      </w:pPr>
      <w:r w:rsidRPr="00E71627">
        <w:rPr>
          <w:sz w:val="40"/>
          <w:szCs w:val="40"/>
        </w:rPr>
        <w:t>Évaluation du bien-être durant le confinement en lien avec le COVID-19</w:t>
      </w:r>
    </w:p>
    <w:p w14:paraId="59D2DCE9" w14:textId="17DBD806" w:rsidR="00665900" w:rsidRPr="00A02B00" w:rsidRDefault="00665900" w:rsidP="00330377">
      <w:pPr>
        <w:rPr>
          <w:rFonts w:hAnsiTheme="minorHAnsi" w:cstheme="minorHAnsi"/>
        </w:rPr>
      </w:pPr>
      <w:r w:rsidRPr="00A02B00">
        <w:rPr>
          <w:rFonts w:hAnsiTheme="minorHAnsi" w:cstheme="minorHAnsi"/>
        </w:rPr>
        <w:t>Ce questionnaire étudie les facteurs pouvant avoir un impact sur votre vécu du</w:t>
      </w:r>
      <w:r w:rsidRPr="00A02B00">
        <w:rPr>
          <w:rFonts w:hAnsiTheme="minorHAnsi" w:cstheme="minorHAnsi"/>
        </w:rPr>
        <w:br/>
        <w:t>confinement en lien avec l'épidémie COVID-</w:t>
      </w:r>
      <w:r w:rsidR="00330377" w:rsidRPr="00A02B00">
        <w:rPr>
          <w:rFonts w:hAnsiTheme="minorHAnsi" w:cstheme="minorHAnsi"/>
        </w:rPr>
        <w:t>19.</w:t>
      </w:r>
    </w:p>
    <w:p w14:paraId="0C3491E9" w14:textId="7AAEBB37" w:rsidR="00665900" w:rsidRPr="00A02B00" w:rsidRDefault="00665900" w:rsidP="00330377">
      <w:pPr>
        <w:rPr>
          <w:rFonts w:hAnsiTheme="minorHAnsi" w:cstheme="minorHAnsi"/>
          <w:color w:val="1D2D45"/>
        </w:rPr>
      </w:pPr>
      <w:r w:rsidRPr="00A02B00">
        <w:rPr>
          <w:rStyle w:val="lev"/>
          <w:rFonts w:hAnsiTheme="minorHAnsi" w:cstheme="minorHAnsi"/>
          <w:b w:val="0"/>
          <w:bCs w:val="0"/>
          <w:color w:val="1D2D45"/>
        </w:rPr>
        <w:t>Il sera envoyé à plusieurs reprises à différents temps de la période de confinement</w:t>
      </w:r>
      <w:r w:rsidR="00802278">
        <w:rPr>
          <w:rStyle w:val="lev"/>
          <w:rFonts w:hAnsiTheme="minorHAnsi" w:cstheme="minorHAnsi"/>
          <w:b w:val="0"/>
          <w:bCs w:val="0"/>
          <w:color w:val="1D2D45"/>
        </w:rPr>
        <w:t xml:space="preserve"> et </w:t>
      </w:r>
      <w:proofErr w:type="spellStart"/>
      <w:r w:rsidR="00802278">
        <w:rPr>
          <w:rStyle w:val="lev"/>
          <w:rFonts w:hAnsiTheme="minorHAnsi" w:cstheme="minorHAnsi"/>
          <w:b w:val="0"/>
          <w:bCs w:val="0"/>
          <w:color w:val="1D2D45"/>
        </w:rPr>
        <w:t>au delà</w:t>
      </w:r>
      <w:proofErr w:type="spellEnd"/>
      <w:r w:rsidRPr="00A02B00">
        <w:rPr>
          <w:rStyle w:val="lev"/>
          <w:rFonts w:hAnsiTheme="minorHAnsi" w:cstheme="minorHAnsi"/>
          <w:b w:val="0"/>
          <w:bCs w:val="0"/>
          <w:color w:val="1D2D45"/>
        </w:rPr>
        <w:t>.</w:t>
      </w:r>
      <w:r w:rsidRPr="00A02B00">
        <w:rPr>
          <w:rFonts w:hAnsiTheme="minorHAnsi" w:cstheme="minorHAnsi"/>
          <w:color w:val="1D2D45"/>
        </w:rPr>
        <w:t> </w:t>
      </w:r>
    </w:p>
    <w:p w14:paraId="3F323357" w14:textId="713A0ECE" w:rsidR="00665900" w:rsidRPr="00A02B00" w:rsidRDefault="00665900" w:rsidP="00330377">
      <w:pPr>
        <w:rPr>
          <w:rFonts w:hAnsiTheme="minorHAnsi" w:cstheme="minorHAnsi"/>
          <w:color w:val="1D2D45"/>
        </w:rPr>
      </w:pPr>
      <w:r w:rsidRPr="00A02B00">
        <w:rPr>
          <w:rStyle w:val="lev"/>
          <w:rFonts w:hAnsiTheme="minorHAnsi" w:cstheme="minorHAnsi"/>
          <w:b w:val="0"/>
          <w:bCs w:val="0"/>
          <w:color w:val="1D2D45"/>
        </w:rPr>
        <w:t xml:space="preserve">Merci du temps que vous consacrerez à y </w:t>
      </w:r>
      <w:r w:rsidR="00330377" w:rsidRPr="00A02B00">
        <w:rPr>
          <w:rStyle w:val="lev"/>
          <w:rFonts w:hAnsiTheme="minorHAnsi" w:cstheme="minorHAnsi"/>
          <w:b w:val="0"/>
          <w:bCs w:val="0"/>
          <w:color w:val="1D2D45"/>
        </w:rPr>
        <w:t>répondre :</w:t>
      </w:r>
      <w:r w:rsidRPr="00A02B00">
        <w:rPr>
          <w:rStyle w:val="lev"/>
          <w:rFonts w:hAnsiTheme="minorHAnsi" w:cstheme="minorHAnsi"/>
          <w:b w:val="0"/>
          <w:bCs w:val="0"/>
          <w:color w:val="1D2D45"/>
        </w:rPr>
        <w:t xml:space="preserve"> il sera précieux pour mieux comprendre les effets psychologiques de cette période.</w:t>
      </w:r>
    </w:p>
    <w:p w14:paraId="59F38A7C" w14:textId="112C54CC" w:rsidR="00665900" w:rsidRPr="00A02B00" w:rsidRDefault="00802278" w:rsidP="00330377">
      <w:pPr>
        <w:rPr>
          <w:rFonts w:hAnsiTheme="minorHAnsi" w:cstheme="minorHAnsi"/>
          <w:color w:val="1D2D45"/>
        </w:rPr>
      </w:pPr>
      <w:r>
        <w:rPr>
          <w:rStyle w:val="Accentuation"/>
          <w:rFonts w:hAnsiTheme="minorHAnsi" w:cstheme="minorHAnsi"/>
          <w:i w:val="0"/>
          <w:iCs w:val="0"/>
          <w:color w:val="1D2D45"/>
          <w:u w:val="single"/>
        </w:rPr>
        <w:t>Note</w:t>
      </w:r>
      <w:r w:rsidR="00330377" w:rsidRPr="00A02B00">
        <w:rPr>
          <w:rStyle w:val="Accentuation"/>
          <w:rFonts w:hAnsiTheme="minorHAnsi" w:cstheme="minorHAnsi"/>
          <w:i w:val="0"/>
          <w:iCs w:val="0"/>
          <w:color w:val="1D2D45"/>
        </w:rPr>
        <w:t xml:space="preserve"> :</w:t>
      </w:r>
      <w:r w:rsidR="00665900" w:rsidRPr="00A02B00">
        <w:rPr>
          <w:rStyle w:val="Accentuation"/>
          <w:rFonts w:hAnsiTheme="minorHAnsi" w:cstheme="minorHAnsi"/>
          <w:i w:val="0"/>
          <w:iCs w:val="0"/>
          <w:color w:val="1D2D45"/>
        </w:rPr>
        <w:t xml:space="preserve"> La passation de ce questionnaire dure </w:t>
      </w:r>
      <w:r>
        <w:rPr>
          <w:rStyle w:val="Accentuation"/>
          <w:rFonts w:hAnsiTheme="minorHAnsi" w:cstheme="minorHAnsi"/>
          <w:i w:val="0"/>
          <w:iCs w:val="0"/>
          <w:color w:val="1D2D45"/>
        </w:rPr>
        <w:t xml:space="preserve">environs </w:t>
      </w:r>
      <w:r w:rsidR="00665900" w:rsidRPr="00A02B00">
        <w:rPr>
          <w:rStyle w:val="Accentuation"/>
          <w:rFonts w:hAnsiTheme="minorHAnsi" w:cstheme="minorHAnsi"/>
          <w:i w:val="0"/>
          <w:iCs w:val="0"/>
          <w:color w:val="1D2D45"/>
        </w:rPr>
        <w:t>15 minutes</w:t>
      </w:r>
      <w:r>
        <w:rPr>
          <w:rStyle w:val="Accentuation"/>
          <w:rFonts w:hAnsiTheme="minorHAnsi" w:cstheme="minorHAnsi"/>
          <w:i w:val="0"/>
          <w:iCs w:val="0"/>
          <w:color w:val="1D2D45"/>
        </w:rPr>
        <w:t>.</w:t>
      </w:r>
    </w:p>
    <w:p w14:paraId="597D3D73" w14:textId="09E333C0" w:rsidR="00330377" w:rsidRPr="00455612" w:rsidRDefault="00330377" w:rsidP="00455612">
      <w:pPr>
        <w:rPr>
          <w:rFonts w:hAnsiTheme="minorHAnsi" w:cstheme="minorHAnsi"/>
        </w:rPr>
      </w:pPr>
    </w:p>
    <w:p w14:paraId="6892C81F" w14:textId="461DC1C7" w:rsidR="00330377" w:rsidRPr="00C344EE" w:rsidRDefault="00802278" w:rsidP="00C344EE">
      <w:pPr>
        <w:pStyle w:val="Titre2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Echelle</w:t>
      </w:r>
      <w:proofErr w:type="spellEnd"/>
      <w:r w:rsidR="00330377" w:rsidRPr="00A02B00">
        <w:rPr>
          <w:rFonts w:asciiTheme="minorHAnsi" w:hAnsiTheme="minorHAnsi" w:cstheme="minorHAnsi"/>
        </w:rPr>
        <w:t xml:space="preserve"> du stress </w:t>
      </w:r>
    </w:p>
    <w:p w14:paraId="25D52B18" w14:textId="77777777" w:rsidR="00330377" w:rsidRPr="00A02B00" w:rsidRDefault="00330377" w:rsidP="00330377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Sur une échelle allant de 0 (absence totale de stress) à 10 (stress maximal imaginable) quel est votre niveau de stress concernant ces 3 différents domaines depuis le début de la période de confinement ?</w:t>
      </w:r>
    </w:p>
    <w:p w14:paraId="37F48437" w14:textId="48148DE0" w:rsidR="00330377" w:rsidRPr="00A02B00" w:rsidRDefault="00330377" w:rsidP="00330377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Niveau de stress </w:t>
      </w:r>
      <w:del w:id="0" w:author="N'DIAYE Karim" w:date="2020-04-30T05:03:00Z">
        <w:r w:rsidRPr="00A02B00" w:rsidDel="00910608">
          <w:rPr>
            <w:rFonts w:hAnsiTheme="minorHAnsi" w:cstheme="minorHAnsi"/>
          </w:rPr>
          <w:delText xml:space="preserve">du </w:delText>
        </w:r>
      </w:del>
      <w:ins w:id="1" w:author="N'DIAYE Karim" w:date="2020-04-30T05:03:00Z">
        <w:r w:rsidR="00910608">
          <w:rPr>
            <w:rFonts w:hAnsiTheme="minorHAnsi" w:cstheme="minorHAnsi"/>
          </w:rPr>
          <w:t>lié au</w:t>
        </w:r>
        <w:r w:rsidR="00910608" w:rsidRPr="00A02B00">
          <w:rPr>
            <w:rFonts w:hAnsiTheme="minorHAnsi" w:cstheme="minorHAnsi"/>
          </w:rPr>
          <w:t xml:space="preserve"> </w:t>
        </w:r>
      </w:ins>
      <w:r w:rsidRPr="00A02B00">
        <w:rPr>
          <w:rFonts w:hAnsiTheme="minorHAnsi" w:cstheme="minorHAnsi"/>
        </w:rPr>
        <w:t xml:space="preserve">travail </w:t>
      </w:r>
    </w:p>
    <w:p w14:paraId="38B186B7" w14:textId="3E0307D8" w:rsidR="00330377" w:rsidRPr="00A02B00" w:rsidRDefault="00330377" w:rsidP="00330377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proofErr w:type="spellStart"/>
      <w:r w:rsidRPr="00A02B00">
        <w:rPr>
          <w:rFonts w:hAnsiTheme="minorHAnsi" w:cstheme="minorHAnsi"/>
        </w:rPr>
        <w:t>Echelle</w:t>
      </w:r>
      <w:proofErr w:type="spellEnd"/>
      <w:r w:rsidRPr="00A02B00">
        <w:rPr>
          <w:rFonts w:hAnsiTheme="minorHAnsi" w:cstheme="minorHAnsi"/>
        </w:rPr>
        <w:t xml:space="preserve"> de 0 à 10</w:t>
      </w:r>
    </w:p>
    <w:p w14:paraId="0BE1A857" w14:textId="36B0ABE0" w:rsidR="00330377" w:rsidRPr="00A02B00" w:rsidRDefault="00330377" w:rsidP="00330377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Niveau de stress </w:t>
      </w:r>
      <w:ins w:id="2" w:author="N'DIAYE Karim" w:date="2020-04-30T05:03:00Z">
        <w:r w:rsidR="00910608">
          <w:rPr>
            <w:rFonts w:hAnsiTheme="minorHAnsi" w:cstheme="minorHAnsi"/>
          </w:rPr>
          <w:t xml:space="preserve">lié à la vie </w:t>
        </w:r>
      </w:ins>
      <w:r w:rsidRPr="00A02B00">
        <w:rPr>
          <w:rFonts w:hAnsiTheme="minorHAnsi" w:cstheme="minorHAnsi"/>
        </w:rPr>
        <w:t>personnel</w:t>
      </w:r>
      <w:ins w:id="3" w:author="N'DIAYE Karim" w:date="2020-04-30T05:03:00Z">
        <w:r w:rsidR="00910608">
          <w:rPr>
            <w:rFonts w:hAnsiTheme="minorHAnsi" w:cstheme="minorHAnsi"/>
          </w:rPr>
          <w:t>le</w:t>
        </w:r>
      </w:ins>
      <w:r w:rsidRPr="00A02B00">
        <w:rPr>
          <w:rFonts w:hAnsiTheme="minorHAnsi" w:cstheme="minorHAnsi"/>
        </w:rPr>
        <w:t xml:space="preserve"> </w:t>
      </w:r>
    </w:p>
    <w:p w14:paraId="093EED4B" w14:textId="5B046AA6" w:rsidR="00330377" w:rsidRPr="00A02B00" w:rsidRDefault="00330377" w:rsidP="00330377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proofErr w:type="spellStart"/>
      <w:r w:rsidRPr="00A02B00">
        <w:rPr>
          <w:rFonts w:hAnsiTheme="minorHAnsi" w:cstheme="minorHAnsi"/>
        </w:rPr>
        <w:t>Echelle</w:t>
      </w:r>
      <w:proofErr w:type="spellEnd"/>
      <w:r w:rsidRPr="00A02B00">
        <w:rPr>
          <w:rFonts w:hAnsiTheme="minorHAnsi" w:cstheme="minorHAnsi"/>
        </w:rPr>
        <w:t xml:space="preserve"> de 0 à 10</w:t>
      </w:r>
    </w:p>
    <w:p w14:paraId="43C06E5B" w14:textId="537C582B" w:rsidR="00330377" w:rsidRPr="00A02B00" w:rsidRDefault="00330377" w:rsidP="00330377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Niveau de stress en général   </w:t>
      </w:r>
    </w:p>
    <w:p w14:paraId="4E40CA08" w14:textId="77777777" w:rsidR="00330377" w:rsidRPr="00A02B00" w:rsidRDefault="00330377" w:rsidP="00330377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proofErr w:type="spellStart"/>
      <w:r w:rsidRPr="00A02B00">
        <w:rPr>
          <w:rFonts w:hAnsiTheme="minorHAnsi" w:cstheme="minorHAnsi"/>
        </w:rPr>
        <w:t>Echelle</w:t>
      </w:r>
      <w:proofErr w:type="spellEnd"/>
      <w:r w:rsidRPr="00A02B00">
        <w:rPr>
          <w:rFonts w:hAnsiTheme="minorHAnsi" w:cstheme="minorHAnsi"/>
        </w:rPr>
        <w:t xml:space="preserve"> de 0 à 10</w:t>
      </w:r>
    </w:p>
    <w:p w14:paraId="5AFD8D79" w14:textId="7C066C97" w:rsidR="00C344EE" w:rsidRPr="00455612" w:rsidRDefault="00C344EE" w:rsidP="00455612">
      <w:pPr>
        <w:rPr>
          <w:rFonts w:hAnsiTheme="minorHAnsi" w:cstheme="minorHAnsi"/>
        </w:rPr>
      </w:pPr>
    </w:p>
    <w:p w14:paraId="20800601" w14:textId="6BF528EB" w:rsidR="00945C2E" w:rsidRPr="00C344EE" w:rsidRDefault="00945C2E" w:rsidP="00C344EE">
      <w:pPr>
        <w:pStyle w:val="Titre2"/>
        <w:rPr>
          <w:rFonts w:asciiTheme="minorHAnsi" w:hAnsiTheme="minorHAnsi" w:cstheme="minorHAnsi"/>
        </w:rPr>
      </w:pPr>
      <w:r w:rsidRPr="00A02B00">
        <w:rPr>
          <w:rFonts w:asciiTheme="minorHAnsi" w:hAnsiTheme="minorHAnsi" w:cstheme="minorHAnsi"/>
        </w:rPr>
        <w:t>Coronavirus</w:t>
      </w:r>
      <w:r w:rsidR="00802278">
        <w:rPr>
          <w:rFonts w:asciiTheme="minorHAnsi" w:hAnsiTheme="minorHAnsi" w:cstheme="minorHAnsi"/>
        </w:rPr>
        <w:t xml:space="preserve"> et confinement</w:t>
      </w:r>
      <w:r w:rsidRPr="00A02B00">
        <w:rPr>
          <w:rFonts w:asciiTheme="minorHAnsi" w:hAnsiTheme="minorHAnsi" w:cstheme="minorHAnsi"/>
        </w:rPr>
        <w:t xml:space="preserve"> </w:t>
      </w:r>
    </w:p>
    <w:p w14:paraId="5C74A885" w14:textId="0DDF161F" w:rsidR="00945C2E" w:rsidRPr="00A02B00" w:rsidRDefault="00945C2E" w:rsidP="00945C2E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proofErr w:type="spellStart"/>
      <w:r w:rsidRPr="00A02B00">
        <w:rPr>
          <w:rFonts w:hAnsiTheme="minorHAnsi" w:cstheme="minorHAnsi"/>
        </w:rPr>
        <w:t>Etes-vous</w:t>
      </w:r>
      <w:proofErr w:type="spellEnd"/>
      <w:r w:rsidRPr="00A02B00">
        <w:rPr>
          <w:rFonts w:hAnsiTheme="minorHAnsi" w:cstheme="minorHAnsi"/>
        </w:rPr>
        <w:t xml:space="preserve"> en accord avec </w:t>
      </w:r>
      <w:r w:rsidR="00802278">
        <w:rPr>
          <w:rFonts w:hAnsiTheme="minorHAnsi" w:cstheme="minorHAnsi"/>
        </w:rPr>
        <w:t>la</w:t>
      </w:r>
      <w:r w:rsidRPr="00A02B00">
        <w:rPr>
          <w:rFonts w:hAnsiTheme="minorHAnsi" w:cstheme="minorHAnsi"/>
        </w:rPr>
        <w:t xml:space="preserve"> mesure de confinement ? </w:t>
      </w:r>
    </w:p>
    <w:p w14:paraId="5E90EAE2" w14:textId="6034DDA6" w:rsidR="00945C2E" w:rsidRPr="00A02B00" w:rsidRDefault="00945C2E" w:rsidP="00945C2E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Complétement d’accord </w:t>
      </w:r>
    </w:p>
    <w:p w14:paraId="67281071" w14:textId="5E5C86B2" w:rsidR="00945C2E" w:rsidRPr="00A02B00" w:rsidRDefault="00945C2E" w:rsidP="00945C2E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Assez d’accord </w:t>
      </w:r>
    </w:p>
    <w:p w14:paraId="1EA85540" w14:textId="1C8CF461" w:rsidR="00945C2E" w:rsidRPr="00A02B00" w:rsidRDefault="00945C2E" w:rsidP="00945C2E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 d’accord, ni par </w:t>
      </w:r>
      <w:r w:rsidR="003557C5" w:rsidRPr="00A02B00">
        <w:rPr>
          <w:rFonts w:hAnsiTheme="minorHAnsi" w:cstheme="minorHAnsi"/>
        </w:rPr>
        <w:t xml:space="preserve">d’accord </w:t>
      </w:r>
    </w:p>
    <w:p w14:paraId="6687F7CA" w14:textId="622B17B4" w:rsidR="003557C5" w:rsidRPr="00A02B00" w:rsidRDefault="003557C5" w:rsidP="00945C2E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Plutôt en désaccord </w:t>
      </w:r>
    </w:p>
    <w:p w14:paraId="2A3946CF" w14:textId="28007CAA" w:rsidR="003557C5" w:rsidRPr="00A02B00" w:rsidRDefault="003557C5" w:rsidP="00945C2E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Complètement en désaccord </w:t>
      </w:r>
    </w:p>
    <w:p w14:paraId="35BB45E6" w14:textId="656EDBFC" w:rsidR="003557C5" w:rsidRPr="00A02B00" w:rsidRDefault="003557C5" w:rsidP="003557C5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proofErr w:type="spellStart"/>
      <w:r w:rsidRPr="00A02B00">
        <w:rPr>
          <w:rFonts w:hAnsiTheme="minorHAnsi" w:cstheme="minorHAnsi"/>
        </w:rPr>
        <w:t>Etes</w:t>
      </w:r>
      <w:r w:rsidR="003A1B8A">
        <w:rPr>
          <w:rFonts w:hAnsiTheme="minorHAnsi" w:cstheme="minorHAnsi"/>
        </w:rPr>
        <w:t>-</w:t>
      </w:r>
      <w:r w:rsidRPr="00A02B00">
        <w:rPr>
          <w:rFonts w:hAnsiTheme="minorHAnsi" w:cstheme="minorHAnsi"/>
        </w:rPr>
        <w:t>vous</w:t>
      </w:r>
      <w:proofErr w:type="spellEnd"/>
      <w:r w:rsidRPr="00A02B00">
        <w:rPr>
          <w:rFonts w:hAnsiTheme="minorHAnsi" w:cstheme="minorHAnsi"/>
        </w:rPr>
        <w:t xml:space="preserve"> satisfait de votre niveau d’information sur les mesures du confinement ? </w:t>
      </w:r>
    </w:p>
    <w:p w14:paraId="678246C9" w14:textId="432E06DA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Très satisfait </w:t>
      </w:r>
    </w:p>
    <w:p w14:paraId="57C9AF36" w14:textId="549B2216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Plutôt satisfait </w:t>
      </w:r>
    </w:p>
    <w:p w14:paraId="5E778227" w14:textId="0F12E470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 satisfait, ni pas satisfait </w:t>
      </w:r>
    </w:p>
    <w:p w14:paraId="62D2478B" w14:textId="09E993F3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Plutôt pas satisfait </w:t>
      </w:r>
    </w:p>
    <w:p w14:paraId="60DD7504" w14:textId="5E891E0F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Pas satisfait du tout </w:t>
      </w:r>
    </w:p>
    <w:p w14:paraId="4D530402" w14:textId="0DF08D8A" w:rsidR="003557C5" w:rsidRPr="00A02B00" w:rsidRDefault="003557C5" w:rsidP="003557C5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proofErr w:type="spellStart"/>
      <w:r w:rsidRPr="00A02B00">
        <w:rPr>
          <w:rFonts w:hAnsiTheme="minorHAnsi" w:cstheme="minorHAnsi"/>
        </w:rPr>
        <w:t>Avez v</w:t>
      </w:r>
      <w:r w:rsidR="00350853">
        <w:rPr>
          <w:rFonts w:hAnsiTheme="minorHAnsi" w:cstheme="minorHAnsi"/>
        </w:rPr>
        <w:t>o</w:t>
      </w:r>
      <w:r w:rsidRPr="00A02B00">
        <w:rPr>
          <w:rFonts w:hAnsiTheme="minorHAnsi" w:cstheme="minorHAnsi"/>
        </w:rPr>
        <w:t>us</w:t>
      </w:r>
      <w:proofErr w:type="spellEnd"/>
      <w:r w:rsidRPr="00A02B00">
        <w:rPr>
          <w:rFonts w:hAnsiTheme="minorHAnsi" w:cstheme="minorHAnsi"/>
        </w:rPr>
        <w:t xml:space="preserve"> trouvé les informations officielles suffisamment claires sur le coronavirus (mode de transmission, prévention, …) ? </w:t>
      </w:r>
    </w:p>
    <w:p w14:paraId="5303FA90" w14:textId="25CEADC6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Très claires </w:t>
      </w:r>
      <w:r w:rsidR="00C0017F">
        <w:rPr>
          <w:rFonts w:hAnsiTheme="minorHAnsi" w:cstheme="minorHAnsi"/>
        </w:rPr>
        <w:t>et cohérentes</w:t>
      </w:r>
    </w:p>
    <w:p w14:paraId="5F60315A" w14:textId="5951862B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Assez claires </w:t>
      </w:r>
      <w:r w:rsidR="00C0017F">
        <w:rPr>
          <w:rFonts w:hAnsiTheme="minorHAnsi" w:cstheme="minorHAnsi"/>
        </w:rPr>
        <w:t>et cohérentes</w:t>
      </w:r>
    </w:p>
    <w:p w14:paraId="0C4D3F23" w14:textId="3283730C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 claires, ni floues </w:t>
      </w:r>
    </w:p>
    <w:p w14:paraId="77E16BEC" w14:textId="3E7DC43B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Plutôt floues </w:t>
      </w:r>
      <w:r w:rsidR="00084A54">
        <w:rPr>
          <w:rFonts w:hAnsiTheme="minorHAnsi" w:cstheme="minorHAnsi"/>
        </w:rPr>
        <w:t>ou contradictoires</w:t>
      </w:r>
    </w:p>
    <w:p w14:paraId="0D7F18C4" w14:textId="5174F74F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Très floues </w:t>
      </w:r>
      <w:r w:rsidR="00084A54">
        <w:rPr>
          <w:rFonts w:hAnsiTheme="minorHAnsi" w:cstheme="minorHAnsi"/>
        </w:rPr>
        <w:t>ou contradictoires</w:t>
      </w:r>
    </w:p>
    <w:p w14:paraId="4BE68805" w14:textId="59E91E6B" w:rsidR="003557C5" w:rsidRPr="00A02B00" w:rsidRDefault="003557C5" w:rsidP="003557C5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proofErr w:type="spellStart"/>
      <w:r w:rsidRPr="00A02B00">
        <w:rPr>
          <w:rFonts w:hAnsiTheme="minorHAnsi" w:cstheme="minorHAnsi"/>
        </w:rPr>
        <w:t>Etes-vous</w:t>
      </w:r>
      <w:proofErr w:type="spellEnd"/>
      <w:r w:rsidRPr="00A02B00">
        <w:rPr>
          <w:rFonts w:hAnsiTheme="minorHAnsi" w:cstheme="minorHAnsi"/>
        </w:rPr>
        <w:t xml:space="preserve"> en contact avec une ou des personnes susceptible(s) d’être contaminée(s) par le coronavirus ? </w:t>
      </w:r>
    </w:p>
    <w:p w14:paraId="3B327DCD" w14:textId="5E1BF6A1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lastRenderedPageBreak/>
        <w:t>Je suis confiné(e) à mon domicile et je suis contaminé(e)</w:t>
      </w:r>
    </w:p>
    <w:p w14:paraId="07B7BA5F" w14:textId="634AF3C2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Je suis confiné(e) à mon domicile sans personne contaminée</w:t>
      </w:r>
    </w:p>
    <w:p w14:paraId="2E7587FC" w14:textId="708B926B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Je suis confiné(e) à mon domicile avec des personne(s) contaminé(es)</w:t>
      </w:r>
    </w:p>
    <w:p w14:paraId="357CF7F4" w14:textId="10E3632A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Je suis en contact direct avec des personnes ou du matériel suspectées d’être contaminé(es) à l’extérieur </w:t>
      </w:r>
    </w:p>
    <w:p w14:paraId="22F079BA" w14:textId="740C7D85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Je suis en contact direct avec des personnes à l’extérieur de mon domicile (au travail par exemple) </w:t>
      </w:r>
    </w:p>
    <w:p w14:paraId="4AC124DC" w14:textId="7376AFFE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Je sors de mon domicile mais ne suis pas en contact direct avec des personnes extérieures (sur une exploitation agricole par exemple). </w:t>
      </w:r>
    </w:p>
    <w:p w14:paraId="71D15BB2" w14:textId="14056B3F" w:rsidR="003557C5" w:rsidRPr="00A02B00" w:rsidRDefault="003557C5" w:rsidP="003557C5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Est-ce que le manque d’accès aux </w:t>
      </w:r>
      <w:del w:id="4" w:author="N'DIAYE Karim" w:date="2020-04-30T04:24:00Z">
        <w:r w:rsidRPr="00A02B00" w:rsidDel="00EF7354">
          <w:rPr>
            <w:rFonts w:hAnsiTheme="minorHAnsi" w:cstheme="minorHAnsi"/>
          </w:rPr>
          <w:delText xml:space="preserve">matériaux </w:delText>
        </w:r>
      </w:del>
      <w:ins w:id="5" w:author="N'DIAYE Karim" w:date="2020-04-30T04:24:00Z">
        <w:r w:rsidR="00EF7354" w:rsidRPr="00A02B00">
          <w:rPr>
            <w:rFonts w:hAnsiTheme="minorHAnsi" w:cstheme="minorHAnsi"/>
          </w:rPr>
          <w:t>matéri</w:t>
        </w:r>
        <w:r w:rsidR="00EF7354">
          <w:rPr>
            <w:rFonts w:hAnsiTheme="minorHAnsi" w:cstheme="minorHAnsi"/>
          </w:rPr>
          <w:t>els</w:t>
        </w:r>
        <w:r w:rsidR="00EF7354" w:rsidRPr="00A02B00">
          <w:rPr>
            <w:rFonts w:hAnsiTheme="minorHAnsi" w:cstheme="minorHAnsi"/>
          </w:rPr>
          <w:t xml:space="preserve"> </w:t>
        </w:r>
      </w:ins>
      <w:r w:rsidRPr="00A02B00">
        <w:rPr>
          <w:rFonts w:hAnsiTheme="minorHAnsi" w:cstheme="minorHAnsi"/>
        </w:rPr>
        <w:t xml:space="preserve">de protections (masques, gels </w:t>
      </w:r>
      <w:proofErr w:type="spellStart"/>
      <w:r w:rsidRPr="00A02B00">
        <w:rPr>
          <w:rFonts w:hAnsiTheme="minorHAnsi" w:cstheme="minorHAnsi"/>
        </w:rPr>
        <w:t>hydroalcooliques</w:t>
      </w:r>
      <w:proofErr w:type="spellEnd"/>
      <w:r w:rsidRPr="00A02B00">
        <w:rPr>
          <w:rFonts w:hAnsiTheme="minorHAnsi" w:cstheme="minorHAnsi"/>
        </w:rPr>
        <w:t xml:space="preserve">) vous préoccupe ? </w:t>
      </w:r>
    </w:p>
    <w:p w14:paraId="30381075" w14:textId="48BC6677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Non </w:t>
      </w:r>
    </w:p>
    <w:p w14:paraId="7EB3BCFE" w14:textId="60609EF7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Plutôt non </w:t>
      </w:r>
    </w:p>
    <w:p w14:paraId="7E462838" w14:textId="767F8F61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Plutôt oui </w:t>
      </w:r>
    </w:p>
    <w:p w14:paraId="2ABDFC62" w14:textId="16AC7F4A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Oui </w:t>
      </w:r>
    </w:p>
    <w:p w14:paraId="7D106A82" w14:textId="66C375A9" w:rsidR="003557C5" w:rsidRPr="00A02B00" w:rsidRDefault="003557C5" w:rsidP="003557C5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Est-ce que l’accès aux produits de première nécessité vous préoccupe actuellement ? </w:t>
      </w:r>
    </w:p>
    <w:p w14:paraId="7385B38D" w14:textId="02594386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Non, je ne suis pas inquiet à ce sujet </w:t>
      </w:r>
    </w:p>
    <w:p w14:paraId="35800BD3" w14:textId="3C30EB6D" w:rsidR="003557C5" w:rsidRPr="00A02B00" w:rsidRDefault="003557C5" w:rsidP="003557C5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Oui, je m’inquiète mais j’ai actuellement accès à tout ce dont j’ai besoin </w:t>
      </w:r>
    </w:p>
    <w:p w14:paraId="67918BD0" w14:textId="45BE6BD7" w:rsidR="00B178C8" w:rsidRDefault="003557C5" w:rsidP="00B178C8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Oui, je m’inquiète et je n’ai actuellement pas accès à tout ce dont j’ai besoin </w:t>
      </w:r>
    </w:p>
    <w:p w14:paraId="353BDEAA" w14:textId="77777777" w:rsidR="00C344EE" w:rsidRPr="00C344EE" w:rsidRDefault="00C344EE" w:rsidP="00C344EE">
      <w:pPr>
        <w:pStyle w:val="Paragraphedeliste"/>
        <w:ind w:left="1080"/>
        <w:rPr>
          <w:rFonts w:hAnsiTheme="minorHAnsi" w:cstheme="minorHAnsi"/>
        </w:rPr>
      </w:pPr>
    </w:p>
    <w:p w14:paraId="1CBC8475" w14:textId="63A26EDE" w:rsidR="003557C5" w:rsidRPr="00C344EE" w:rsidRDefault="00350853" w:rsidP="00C344EE">
      <w:pPr>
        <w:pStyle w:val="Titre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Situation actuelle</w:t>
      </w:r>
      <w:r w:rsidR="003557C5" w:rsidRPr="00A02B00">
        <w:rPr>
          <w:rFonts w:asciiTheme="minorHAnsi" w:hAnsiTheme="minorHAnsi" w:cstheme="minorHAnsi"/>
        </w:rPr>
        <w:t xml:space="preserve"> </w:t>
      </w:r>
    </w:p>
    <w:p w14:paraId="14E3335F" w14:textId="13AA5CC5" w:rsidR="009C3B53" w:rsidRPr="00A02B00" w:rsidRDefault="009C3B53" w:rsidP="009C3B53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commentRangeStart w:id="6"/>
      <w:r w:rsidRPr="00A02B00">
        <w:rPr>
          <w:rFonts w:hAnsiTheme="minorHAnsi" w:cstheme="minorHAnsi"/>
        </w:rPr>
        <w:t>Combien de personnes partagent votre logement </w:t>
      </w:r>
      <w:r w:rsidR="00350853">
        <w:rPr>
          <w:rFonts w:hAnsiTheme="minorHAnsi" w:cstheme="minorHAnsi"/>
        </w:rPr>
        <w:t>actuellement</w:t>
      </w:r>
      <w:r w:rsidRPr="00A02B00">
        <w:rPr>
          <w:rFonts w:hAnsiTheme="minorHAnsi" w:cstheme="minorHAnsi"/>
        </w:rPr>
        <w:t xml:space="preserve"> (vous inclus) ?</w:t>
      </w:r>
      <w:commentRangeEnd w:id="6"/>
      <w:r w:rsidR="00910608">
        <w:rPr>
          <w:rStyle w:val="Marquedecommentaire"/>
        </w:rPr>
        <w:commentReference w:id="6"/>
      </w:r>
    </w:p>
    <w:p w14:paraId="6465A431" w14:textId="556E899C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Champs </w:t>
      </w:r>
    </w:p>
    <w:p w14:paraId="0CA20C1A" w14:textId="32AF67DA" w:rsidR="009C3B53" w:rsidRPr="00A02B00" w:rsidRDefault="00350853" w:rsidP="009C3B53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commentRangeStart w:id="8"/>
      <w:r>
        <w:rPr>
          <w:rFonts w:hAnsiTheme="minorHAnsi" w:cstheme="minorHAnsi"/>
        </w:rPr>
        <w:t>D</w:t>
      </w:r>
      <w:r w:rsidR="009C3B53" w:rsidRPr="00A02B00">
        <w:rPr>
          <w:rFonts w:hAnsiTheme="minorHAnsi" w:cstheme="minorHAnsi"/>
        </w:rPr>
        <w:t xml:space="preserve">es membres de votre famille </w:t>
      </w:r>
      <w:r>
        <w:rPr>
          <w:rFonts w:hAnsiTheme="minorHAnsi" w:cstheme="minorHAnsi"/>
        </w:rPr>
        <w:t xml:space="preserve">habitent-ils actuellement </w:t>
      </w:r>
      <w:r w:rsidR="009C3B53" w:rsidRPr="00A02B00">
        <w:rPr>
          <w:rFonts w:hAnsiTheme="minorHAnsi" w:cstheme="minorHAnsi"/>
        </w:rPr>
        <w:t xml:space="preserve">avec vous, en dehors de votre/vos enfant(s) ? </w:t>
      </w:r>
    </w:p>
    <w:p w14:paraId="3D477936" w14:textId="06D3CDED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Oui </w:t>
      </w:r>
    </w:p>
    <w:p w14:paraId="068FC39C" w14:textId="778B19D3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Non </w:t>
      </w:r>
    </w:p>
    <w:p w14:paraId="2E6AA206" w14:textId="2E5021ED" w:rsidR="009C3B53" w:rsidRPr="00A02B00" w:rsidRDefault="009C3B53" w:rsidP="009C3B53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Combien de personnes vivent avec vous en dehors de vos enfants ? </w:t>
      </w:r>
    </w:p>
    <w:p w14:paraId="246C4626" w14:textId="533250BF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Champs </w:t>
      </w:r>
      <w:commentRangeEnd w:id="8"/>
      <w:r w:rsidR="00AE3D70">
        <w:rPr>
          <w:rStyle w:val="Marquedecommentaire"/>
        </w:rPr>
        <w:commentReference w:id="8"/>
      </w:r>
    </w:p>
    <w:p w14:paraId="4C508C72" w14:textId="16A38BC1" w:rsidR="009C3B53" w:rsidRPr="00A02B00" w:rsidRDefault="00350853" w:rsidP="009C3B53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>
        <w:rPr>
          <w:rFonts w:hAnsiTheme="minorHAnsi" w:cstheme="minorHAnsi"/>
        </w:rPr>
        <w:t>Actuellement</w:t>
      </w:r>
      <w:r w:rsidR="009C3B53" w:rsidRPr="00A02B00">
        <w:rPr>
          <w:rFonts w:hAnsiTheme="minorHAnsi" w:cstheme="minorHAnsi"/>
        </w:rPr>
        <w:t xml:space="preserve">, travaillez-vous ? </w:t>
      </w:r>
    </w:p>
    <w:p w14:paraId="70E96ED4" w14:textId="412C42C7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Oui, je suis en télétravail </w:t>
      </w:r>
    </w:p>
    <w:p w14:paraId="5A0A9FB0" w14:textId="4B7959EF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Oui, je </w:t>
      </w:r>
      <w:ins w:id="9" w:author="N'DIAYE Karim" w:date="2020-04-30T04:27:00Z">
        <w:r w:rsidR="00AE3D70">
          <w:rPr>
            <w:rFonts w:hAnsiTheme="minorHAnsi" w:cstheme="minorHAnsi"/>
          </w:rPr>
          <w:t xml:space="preserve">travaille à l'extérieur de mon domicile </w:t>
        </w:r>
      </w:ins>
      <w:del w:id="10" w:author="N'DIAYE Karim" w:date="2020-04-30T04:27:00Z">
        <w:r w:rsidRPr="00A02B00" w:rsidDel="00AE3D70">
          <w:rPr>
            <w:rFonts w:hAnsiTheme="minorHAnsi" w:cstheme="minorHAnsi"/>
          </w:rPr>
          <w:delText xml:space="preserve">suis sur mon site de travail </w:delText>
        </w:r>
      </w:del>
      <w:r w:rsidRPr="00A02B00">
        <w:rPr>
          <w:rFonts w:hAnsiTheme="minorHAnsi" w:cstheme="minorHAnsi"/>
        </w:rPr>
        <w:t xml:space="preserve">exclusivement </w:t>
      </w:r>
    </w:p>
    <w:p w14:paraId="5AB62BEB" w14:textId="129D333B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Oui, je </w:t>
      </w:r>
      <w:ins w:id="11" w:author="N'DIAYE Karim" w:date="2020-04-30T04:27:00Z">
        <w:r w:rsidR="00AE3D70">
          <w:rPr>
            <w:rFonts w:hAnsiTheme="minorHAnsi" w:cstheme="minorHAnsi"/>
          </w:rPr>
          <w:t xml:space="preserve">travaille en partie en </w:t>
        </w:r>
      </w:ins>
      <w:del w:id="12" w:author="N'DIAYE Karim" w:date="2020-04-30T04:27:00Z">
        <w:r w:rsidRPr="00A02B00" w:rsidDel="00AE3D70">
          <w:rPr>
            <w:rFonts w:hAnsiTheme="minorHAnsi" w:cstheme="minorHAnsi"/>
          </w:rPr>
          <w:delText xml:space="preserve">suis </w:delText>
        </w:r>
      </w:del>
      <w:ins w:id="13" w:author="N'DIAYE Karim" w:date="2020-04-30T04:27:00Z">
        <w:r w:rsidR="00AE3D70">
          <w:rPr>
            <w:rFonts w:hAnsiTheme="minorHAnsi" w:cstheme="minorHAnsi"/>
          </w:rPr>
          <w:t xml:space="preserve">télétravail et </w:t>
        </w:r>
      </w:ins>
      <w:r w:rsidRPr="00A02B00">
        <w:rPr>
          <w:rFonts w:hAnsiTheme="minorHAnsi" w:cstheme="minorHAnsi"/>
        </w:rPr>
        <w:t>sur mon site de travail</w:t>
      </w:r>
      <w:del w:id="14" w:author="N'DIAYE Karim" w:date="2020-04-30T04:27:00Z">
        <w:r w:rsidRPr="00A02B00" w:rsidDel="00AE3D70">
          <w:rPr>
            <w:rFonts w:hAnsiTheme="minorHAnsi" w:cstheme="minorHAnsi"/>
          </w:rPr>
          <w:delText xml:space="preserve"> e en télétravail </w:delText>
        </w:r>
      </w:del>
    </w:p>
    <w:p w14:paraId="4CD783E6" w14:textId="34EF0674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Non</w:t>
      </w:r>
      <w:commentRangeStart w:id="15"/>
      <w:r w:rsidRPr="00A02B00">
        <w:rPr>
          <w:rFonts w:hAnsiTheme="minorHAnsi" w:cstheme="minorHAnsi"/>
        </w:rPr>
        <w:t xml:space="preserve">, je suis en chômage partiel </w:t>
      </w:r>
      <w:commentRangeEnd w:id="15"/>
      <w:r w:rsidR="00AE3D70">
        <w:rPr>
          <w:rStyle w:val="Marquedecommentaire"/>
        </w:rPr>
        <w:commentReference w:id="15"/>
      </w:r>
    </w:p>
    <w:p w14:paraId="50D761E3" w14:textId="05F772EF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Non, je suis en arrêt maladie </w:t>
      </w:r>
    </w:p>
    <w:p w14:paraId="56CF94D1" w14:textId="55C44B74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Non, je suis en congés ou en arrêt pour garde d’enfant(s) </w:t>
      </w:r>
    </w:p>
    <w:p w14:paraId="668F87A4" w14:textId="3BB18129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Non, je suis en recherche d’emploi</w:t>
      </w:r>
    </w:p>
    <w:p w14:paraId="23B4D4C4" w14:textId="03E3F7CE" w:rsidR="009C3B53" w:rsidRPr="00A02B00" w:rsidRDefault="009C3B53" w:rsidP="009C3B53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Si oui, quelle est </w:t>
      </w:r>
      <w:commentRangeStart w:id="16"/>
      <w:r w:rsidRPr="00A02B00">
        <w:rPr>
          <w:rFonts w:hAnsiTheme="minorHAnsi" w:cstheme="minorHAnsi"/>
        </w:rPr>
        <w:t>votre charge de travail</w:t>
      </w:r>
      <w:commentRangeEnd w:id="16"/>
      <w:r w:rsidR="00AE3D70">
        <w:rPr>
          <w:rStyle w:val="Marquedecommentaire"/>
        </w:rPr>
        <w:commentReference w:id="16"/>
      </w:r>
      <w:ins w:id="17" w:author="N'DIAYE Karim" w:date="2020-04-30T04:32:00Z">
        <w:r w:rsidR="00AE3D70">
          <w:rPr>
            <w:rFonts w:hAnsiTheme="minorHAnsi" w:cstheme="minorHAnsi"/>
          </w:rPr>
          <w:t xml:space="preserve"> </w:t>
        </w:r>
      </w:ins>
      <w:r w:rsidRPr="00A02B00">
        <w:rPr>
          <w:rFonts w:hAnsiTheme="minorHAnsi" w:cstheme="minorHAnsi"/>
        </w:rPr>
        <w:t xml:space="preserve">? </w:t>
      </w:r>
    </w:p>
    <w:p w14:paraId="7CA7C005" w14:textId="1CFEEC9A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Moins importante qu’avant le confinement </w:t>
      </w:r>
    </w:p>
    <w:p w14:paraId="1BFEDAD6" w14:textId="76D6B2D4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Pareille qu’avant le confinement </w:t>
      </w:r>
    </w:p>
    <w:p w14:paraId="25975EF6" w14:textId="7A714F2E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Plus importante qu’avant le confinement</w:t>
      </w:r>
    </w:p>
    <w:p w14:paraId="67F7A420" w14:textId="24C395C1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Très variable et d’évolution imprévisible </w:t>
      </w:r>
    </w:p>
    <w:p w14:paraId="7E54C3CF" w14:textId="2FCAA4DD" w:rsidR="009C3B53" w:rsidRPr="00A02B00" w:rsidRDefault="00350853" w:rsidP="009C3B53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>
        <w:rPr>
          <w:rFonts w:hAnsiTheme="minorHAnsi" w:cstheme="minorHAnsi"/>
        </w:rPr>
        <w:t>La</w:t>
      </w:r>
      <w:r w:rsidR="009C3B53" w:rsidRPr="00A02B00">
        <w:rPr>
          <w:rFonts w:hAnsiTheme="minorHAnsi" w:cstheme="minorHAnsi"/>
        </w:rPr>
        <w:t xml:space="preserve"> période de confinement va-t-elle avoir des répercussions financières sur votre budget ? </w:t>
      </w:r>
    </w:p>
    <w:p w14:paraId="0E3088FA" w14:textId="7C4689BB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Très probablement </w:t>
      </w:r>
    </w:p>
    <w:p w14:paraId="391EB987" w14:textId="5AF92D43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Probablement</w:t>
      </w:r>
    </w:p>
    <w:p w14:paraId="0D45EBA3" w14:textId="16402E1A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Probablement pas </w:t>
      </w:r>
    </w:p>
    <w:p w14:paraId="373546E8" w14:textId="77073682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Certainement pas </w:t>
      </w:r>
    </w:p>
    <w:p w14:paraId="6AC3050C" w14:textId="67F375A6" w:rsidR="009C3B53" w:rsidRPr="00A02B00" w:rsidRDefault="009C3B53" w:rsidP="009C3B53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lastRenderedPageBreak/>
        <w:t xml:space="preserve">Cela risque-t-il de vous mettre en situation de précarité ? </w:t>
      </w:r>
    </w:p>
    <w:p w14:paraId="3A85AE1C" w14:textId="77777777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Très probablement </w:t>
      </w:r>
    </w:p>
    <w:p w14:paraId="35754490" w14:textId="77777777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Probablement</w:t>
      </w:r>
    </w:p>
    <w:p w14:paraId="6ED4115D" w14:textId="77777777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Probablement pas </w:t>
      </w:r>
    </w:p>
    <w:p w14:paraId="58AB20CF" w14:textId="77777777" w:rsidR="009C3B53" w:rsidRPr="00A02B00" w:rsidRDefault="009C3B53" w:rsidP="009C3B53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Certainement pas </w:t>
      </w:r>
    </w:p>
    <w:p w14:paraId="5C80D888" w14:textId="7BEEDDE0" w:rsidR="009D250E" w:rsidRPr="00A02B00" w:rsidRDefault="00350853" w:rsidP="009D250E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>
        <w:rPr>
          <w:rFonts w:hAnsiTheme="minorHAnsi" w:cstheme="minorHAnsi"/>
        </w:rPr>
        <w:t>Actuellement</w:t>
      </w:r>
      <w:r w:rsidR="009D250E" w:rsidRPr="00A02B00">
        <w:rPr>
          <w:rFonts w:hAnsiTheme="minorHAnsi" w:cstheme="minorHAnsi"/>
        </w:rPr>
        <w:t xml:space="preserve">, avez-vous des </w:t>
      </w:r>
      <w:commentRangeStart w:id="18"/>
      <w:r w:rsidR="009D250E" w:rsidRPr="00A02B00">
        <w:rPr>
          <w:rFonts w:hAnsiTheme="minorHAnsi" w:cstheme="minorHAnsi"/>
        </w:rPr>
        <w:t xml:space="preserve">difficultés </w:t>
      </w:r>
      <w:commentRangeEnd w:id="18"/>
      <w:r w:rsidR="00AE3D70">
        <w:rPr>
          <w:rStyle w:val="Marquedecommentaire"/>
        </w:rPr>
        <w:commentReference w:id="18"/>
      </w:r>
      <w:commentRangeStart w:id="19"/>
      <w:r w:rsidR="009D250E" w:rsidRPr="00A02B00">
        <w:rPr>
          <w:rFonts w:hAnsiTheme="minorHAnsi" w:cstheme="minorHAnsi"/>
        </w:rPr>
        <w:t xml:space="preserve">pour : </w:t>
      </w:r>
      <w:commentRangeEnd w:id="19"/>
      <w:r w:rsidR="00AE3D70">
        <w:rPr>
          <w:rStyle w:val="Marquedecommentaire"/>
        </w:rPr>
        <w:commentReference w:id="19"/>
      </w:r>
    </w:p>
    <w:p w14:paraId="0602BB9A" w14:textId="6DBC0EDE" w:rsidR="009D250E" w:rsidRPr="00A02B00" w:rsidRDefault="009D250E" w:rsidP="00B0463C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Maintenir un rythme veille /sommeil satisfaisant (dormir à des horaires réguliers...)</w:t>
      </w:r>
    </w:p>
    <w:p w14:paraId="62934D5D" w14:textId="5E05A72C" w:rsidR="00B0463C" w:rsidRPr="00A02B00" w:rsidRDefault="00B0463C" w:rsidP="00B0463C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Vous endormir </w:t>
      </w:r>
    </w:p>
    <w:p w14:paraId="43D4E775" w14:textId="363E0900" w:rsidR="00B0463C" w:rsidRPr="00A02B00" w:rsidRDefault="00B0463C" w:rsidP="00B0463C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Vous sentir reposé </w:t>
      </w:r>
    </w:p>
    <w:p w14:paraId="04EC2057" w14:textId="4B4E568E" w:rsidR="00B0463C" w:rsidRPr="00A02B00" w:rsidRDefault="00B0463C" w:rsidP="00B0463C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Manger au moins 2 repas par jour </w:t>
      </w:r>
    </w:p>
    <w:p w14:paraId="175B5C81" w14:textId="033DC4D1" w:rsidR="00B0463C" w:rsidRPr="00A02B00" w:rsidRDefault="00B0463C" w:rsidP="00B0463C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Ne pas grignoter davantage qu’à votre habitude </w:t>
      </w:r>
    </w:p>
    <w:p w14:paraId="21A989BF" w14:textId="7895061B" w:rsidR="00B0463C" w:rsidRPr="00A02B00" w:rsidRDefault="00B0463C" w:rsidP="00B0463C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proofErr w:type="spellStart"/>
      <w:r w:rsidRPr="00A02B00">
        <w:rPr>
          <w:rFonts w:hAnsiTheme="minorHAnsi" w:cstheme="minorHAnsi"/>
        </w:rPr>
        <w:t>Etablir</w:t>
      </w:r>
      <w:proofErr w:type="spellEnd"/>
      <w:r w:rsidRPr="00A02B00">
        <w:rPr>
          <w:rFonts w:hAnsiTheme="minorHAnsi" w:cstheme="minorHAnsi"/>
        </w:rPr>
        <w:t xml:space="preserve"> de nouvelles routines </w:t>
      </w:r>
    </w:p>
    <w:p w14:paraId="183BE05D" w14:textId="65F95884" w:rsidR="00330377" w:rsidRPr="00A02B00" w:rsidRDefault="00B0463C" w:rsidP="00B0463C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Aucune difficulté particulière </w:t>
      </w:r>
    </w:p>
    <w:p w14:paraId="3914A033" w14:textId="7098F4FD" w:rsidR="00AC06D0" w:rsidRPr="00A02B00" w:rsidRDefault="00350853" w:rsidP="00AC06D0">
      <w:pPr>
        <w:pStyle w:val="Paragraphedeliste"/>
        <w:numPr>
          <w:ilvl w:val="0"/>
          <w:numId w:val="3"/>
        </w:numPr>
        <w:rPr>
          <w:rFonts w:hAnsiTheme="minorHAnsi" w:cstheme="minorHAnsi"/>
        </w:rPr>
      </w:pPr>
      <w:r>
        <w:rPr>
          <w:rFonts w:hAnsiTheme="minorHAnsi" w:cstheme="minorHAnsi"/>
        </w:rPr>
        <w:t>Actuellement</w:t>
      </w:r>
      <w:r w:rsidR="00AC06D0" w:rsidRPr="00A02B00">
        <w:rPr>
          <w:rFonts w:hAnsiTheme="minorHAnsi" w:cstheme="minorHAnsi"/>
        </w:rPr>
        <w:t>, à quelle fréquence avez-vous des interactions sociales avec votre famille ou des amis qui ne sont pas confinés avec vous</w:t>
      </w:r>
      <w:ins w:id="20" w:author="N'DIAYE Karim" w:date="2020-04-30T04:40:00Z">
        <w:r w:rsidR="000C0B33">
          <w:rPr>
            <w:rFonts w:hAnsiTheme="minorHAnsi" w:cstheme="minorHAnsi"/>
          </w:rPr>
          <w:t xml:space="preserve"> </w:t>
        </w:r>
      </w:ins>
      <w:r w:rsidR="00AC06D0" w:rsidRPr="00A02B00">
        <w:rPr>
          <w:rFonts w:hAnsiTheme="minorHAnsi" w:cstheme="minorHAnsi"/>
        </w:rPr>
        <w:t>? </w:t>
      </w:r>
    </w:p>
    <w:p w14:paraId="75ADA639" w14:textId="77777777" w:rsidR="00AC06D0" w:rsidRPr="00A02B00" w:rsidRDefault="00AC06D0" w:rsidP="00AC06D0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Directement en face à face </w:t>
      </w:r>
    </w:p>
    <w:p w14:paraId="21CEDC22" w14:textId="77777777" w:rsidR="00AC06D0" w:rsidRPr="00A02B00" w:rsidRDefault="00AC06D0" w:rsidP="00AC06D0">
      <w:pPr>
        <w:pStyle w:val="Paragraphedeliste"/>
        <w:numPr>
          <w:ilvl w:val="2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Moins d’une fois par semaine / Une fois par semaine / Plusieurs fois par semaine / Tous les jours</w:t>
      </w:r>
    </w:p>
    <w:p w14:paraId="17DFCEE8" w14:textId="6A9EF811" w:rsidR="00AC06D0" w:rsidRPr="00A02B00" w:rsidRDefault="00AC06D0" w:rsidP="00AC06D0">
      <w:pPr>
        <w:pStyle w:val="Paragraphedeliste"/>
        <w:numPr>
          <w:ilvl w:val="1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Au téléphone </w:t>
      </w:r>
      <w:r w:rsidR="00084A54">
        <w:rPr>
          <w:rFonts w:hAnsiTheme="minorHAnsi" w:cstheme="minorHAnsi"/>
        </w:rPr>
        <w:t>ou sur les réseaux sociaux</w:t>
      </w:r>
    </w:p>
    <w:p w14:paraId="02ECD7EC" w14:textId="3395DA2B" w:rsidR="00AC06D0" w:rsidRPr="00350853" w:rsidRDefault="00AC06D0" w:rsidP="00350853">
      <w:pPr>
        <w:pStyle w:val="Paragraphedeliste"/>
        <w:numPr>
          <w:ilvl w:val="2"/>
          <w:numId w:val="3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Moins d’une fois par semaine / Une fois par semaine / Plusieurs fois par semaine / Tous les jours</w:t>
      </w:r>
      <w:r w:rsidRPr="00350853">
        <w:rPr>
          <w:rFonts w:hAnsiTheme="minorHAnsi" w:cstheme="minorHAnsi"/>
        </w:rPr>
        <w:t xml:space="preserve"> </w:t>
      </w:r>
    </w:p>
    <w:p w14:paraId="520C592F" w14:textId="77777777" w:rsidR="00AF3F21" w:rsidRPr="00A02B00" w:rsidRDefault="00AF3F21" w:rsidP="00AF3F21">
      <w:pPr>
        <w:pStyle w:val="Paragraphedeliste"/>
        <w:ind w:left="1080"/>
        <w:rPr>
          <w:rFonts w:hAnsiTheme="minorHAnsi" w:cstheme="minorHAnsi"/>
        </w:rPr>
      </w:pPr>
    </w:p>
    <w:p w14:paraId="6F450E86" w14:textId="4D0BBC38" w:rsidR="00AF3F21" w:rsidRPr="00A02B00" w:rsidRDefault="00AF3F21" w:rsidP="00AF3F21">
      <w:pPr>
        <w:jc w:val="center"/>
        <w:rPr>
          <w:rFonts w:hAnsiTheme="minorHAnsi" w:cstheme="minorHAnsi"/>
          <w:b/>
          <w:bCs/>
        </w:rPr>
      </w:pPr>
      <w:r w:rsidRPr="00A02B00">
        <w:rPr>
          <w:rFonts w:hAnsiTheme="minorHAnsi" w:cstheme="minorHAnsi"/>
          <w:b/>
          <w:bCs/>
        </w:rPr>
        <w:t>Merci d'avoir pris le temps de répondre à l'ensemble de ces questions.</w:t>
      </w:r>
    </w:p>
    <w:p w14:paraId="459E4500" w14:textId="385A7813" w:rsidR="00AF3F21" w:rsidRPr="00A02B00" w:rsidRDefault="00AF3F21" w:rsidP="00AF3F21">
      <w:pPr>
        <w:jc w:val="center"/>
        <w:rPr>
          <w:rFonts w:hAnsiTheme="minorHAnsi" w:cstheme="minorHAnsi"/>
          <w:b/>
          <w:bCs/>
        </w:rPr>
      </w:pPr>
      <w:r w:rsidRPr="00A02B00">
        <w:rPr>
          <w:rFonts w:hAnsiTheme="minorHAnsi" w:cstheme="minorHAnsi"/>
          <w:b/>
          <w:bCs/>
        </w:rPr>
        <w:t>Nous vous souhaitons bon courage pour cette période.</w:t>
      </w:r>
    </w:p>
    <w:p w14:paraId="2FD84B6C" w14:textId="77777777" w:rsidR="00615BF2" w:rsidRDefault="00AF3F21" w:rsidP="00AF3F21">
      <w:pPr>
        <w:jc w:val="center"/>
        <w:rPr>
          <w:rFonts w:hAnsiTheme="minorHAnsi" w:cstheme="minorHAnsi"/>
          <w:b/>
          <w:bCs/>
        </w:rPr>
      </w:pPr>
      <w:r w:rsidRPr="00A02B00">
        <w:rPr>
          <w:rFonts w:hAnsiTheme="minorHAnsi" w:cstheme="minorHAnsi"/>
          <w:b/>
          <w:bCs/>
        </w:rPr>
        <w:t xml:space="preserve">N'hésitez pas à consulter les fiches d'aide et conseils </w:t>
      </w:r>
      <w:r w:rsidR="00615BF2">
        <w:rPr>
          <w:rFonts w:hAnsiTheme="minorHAnsi" w:cstheme="minorHAnsi"/>
          <w:b/>
          <w:bCs/>
        </w:rPr>
        <w:t>publiées sur ce site :</w:t>
      </w:r>
    </w:p>
    <w:p w14:paraId="530092CB" w14:textId="07A3BEB8" w:rsidR="00AC06D0" w:rsidRPr="00A02B00" w:rsidRDefault="00AF3F21" w:rsidP="00AF3F21">
      <w:pPr>
        <w:jc w:val="center"/>
        <w:rPr>
          <w:rFonts w:hAnsiTheme="minorHAnsi" w:cstheme="minorHAnsi"/>
          <w:b/>
          <w:bCs/>
        </w:rPr>
      </w:pPr>
      <w:r w:rsidRPr="00A02B00">
        <w:rPr>
          <w:rFonts w:hAnsiTheme="minorHAnsi" w:cstheme="minorHAnsi"/>
          <w:b/>
          <w:bCs/>
        </w:rPr>
        <w:t>https://centre-ressource-rehabilitation.</w:t>
      </w:r>
      <w:commentRangeStart w:id="21"/>
      <w:r w:rsidRPr="00A02B00">
        <w:rPr>
          <w:rFonts w:hAnsiTheme="minorHAnsi" w:cstheme="minorHAnsi"/>
          <w:b/>
          <w:bCs/>
        </w:rPr>
        <w:t>org</w:t>
      </w:r>
      <w:commentRangeEnd w:id="21"/>
      <w:r w:rsidR="000C0B33">
        <w:rPr>
          <w:rStyle w:val="Marquedecommentaire"/>
        </w:rPr>
        <w:commentReference w:id="21"/>
      </w:r>
    </w:p>
    <w:sectPr w:rsidR="00AC06D0" w:rsidRPr="00A02B00" w:rsidSect="00FE3C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N'DIAYE Karim" w:date="2020-04-30T05:04:00Z" w:initials="NK">
    <w:p w14:paraId="754AA56D" w14:textId="6433E17C" w:rsidR="00910608" w:rsidRDefault="00910608">
      <w:pPr>
        <w:pStyle w:val="Commentaire"/>
      </w:pPr>
      <w:r>
        <w:rPr>
          <w:rStyle w:val="Marquedecommentaire"/>
        </w:rPr>
        <w:annotationRef/>
      </w:r>
      <w:r>
        <w:t>Rien sur la typologie de logement</w:t>
      </w:r>
      <w:r>
        <w:t> </w:t>
      </w:r>
      <w:r>
        <w:t xml:space="preserve">? Par exemple avec une liste </w:t>
      </w:r>
      <w:r>
        <w:t>à</w:t>
      </w:r>
      <w:r>
        <w:t xml:space="preserve"> c</w:t>
      </w:r>
      <w:bookmarkStart w:id="7" w:name="_GoBack"/>
      <w:bookmarkEnd w:id="7"/>
      <w:r>
        <w:t>ocher comme</w:t>
      </w:r>
      <w:r>
        <w:t> </w:t>
      </w:r>
      <w:r>
        <w:t xml:space="preserve">: </w:t>
      </w:r>
    </w:p>
    <w:p w14:paraId="42F3CA7D" w14:textId="77777777" w:rsidR="00910608" w:rsidRPr="00910608" w:rsidRDefault="00910608" w:rsidP="00910608">
      <w:pPr>
        <w:pStyle w:val="Commentaire"/>
      </w:pPr>
      <w:r w:rsidRPr="00910608">
        <w:t xml:space="preserve">Un appartement </w:t>
      </w:r>
    </w:p>
    <w:p w14:paraId="1DABF5E7" w14:textId="77777777" w:rsidR="00910608" w:rsidRPr="00910608" w:rsidRDefault="00910608" w:rsidP="00910608">
      <w:pPr>
        <w:pStyle w:val="Commentaire"/>
      </w:pPr>
      <w:r w:rsidRPr="00910608">
        <w:t>Une maison</w:t>
      </w:r>
      <w:r w:rsidRPr="00910608">
        <w:br/>
        <w:t>Un autre type de logement (bateau, caravane, ...)</w:t>
      </w:r>
      <w:r w:rsidRPr="00910608">
        <w:br/>
        <w:t>En ville</w:t>
      </w:r>
      <w:r w:rsidRPr="00910608">
        <w:br/>
        <w:t>A la campagne</w:t>
      </w:r>
      <w:r w:rsidRPr="00910608">
        <w:br/>
        <w:t xml:space="preserve">Vous avez un jardin, terrasse ou un balcon assez grand pour passer du temps dehors (manger, ...) </w:t>
      </w:r>
    </w:p>
    <w:p w14:paraId="32BE935B" w14:textId="40937DB7" w:rsidR="00910608" w:rsidRDefault="00910608">
      <w:pPr>
        <w:pStyle w:val="Commentaire"/>
      </w:pPr>
    </w:p>
  </w:comment>
  <w:comment w:id="8" w:author="N'DIAYE Karim" w:date="2020-04-30T04:25:00Z" w:initials="NK">
    <w:p w14:paraId="04B9F0A5" w14:textId="3D9028CF" w:rsidR="00AE3D70" w:rsidRDefault="00AE3D70">
      <w:pPr>
        <w:pStyle w:val="Commentaire"/>
      </w:pPr>
      <w:r>
        <w:rPr>
          <w:rStyle w:val="Marquedecommentaire"/>
        </w:rPr>
        <w:annotationRef/>
      </w:r>
      <w:r>
        <w:t xml:space="preserve">Formulation bizarre </w:t>
      </w:r>
    </w:p>
    <w:p w14:paraId="5E7A58A7" w14:textId="7AB30E18" w:rsidR="00AE3D70" w:rsidRDefault="00AE3D70">
      <w:pPr>
        <w:pStyle w:val="Commentaire"/>
      </w:pPr>
      <w:r>
        <w:t>Cela inclut-il le/la conjoint(e)/compagne</w:t>
      </w:r>
    </w:p>
    <w:p w14:paraId="3989619F" w14:textId="3434B90C" w:rsidR="00AE3D70" w:rsidRDefault="00AE3D70">
      <w:pPr>
        <w:pStyle w:val="Commentaire"/>
      </w:pPr>
      <w:r>
        <w:t>Pourquoi ne pas demander le nombre d</w:t>
      </w:r>
      <w:r>
        <w:t>’</w:t>
      </w:r>
      <w:r>
        <w:t>enfants et d</w:t>
      </w:r>
      <w:r>
        <w:t>é</w:t>
      </w:r>
      <w:r>
        <w:t>duire cette donn</w:t>
      </w:r>
      <w:r>
        <w:t>é</w:t>
      </w:r>
      <w:r>
        <w:t>e par diff</w:t>
      </w:r>
      <w:r>
        <w:t>é</w:t>
      </w:r>
      <w:r>
        <w:t>rence</w:t>
      </w:r>
      <w:r>
        <w:t> </w:t>
      </w:r>
      <w:r>
        <w:t>?</w:t>
      </w:r>
    </w:p>
  </w:comment>
  <w:comment w:id="15" w:author="N'DIAYE Karim" w:date="2020-04-30T04:31:00Z" w:initials="NK">
    <w:p w14:paraId="060DD888" w14:textId="017C6AE3" w:rsidR="00AE3D70" w:rsidRDefault="00AE3D70">
      <w:pPr>
        <w:pStyle w:val="Commentaire"/>
      </w:pPr>
      <w:r>
        <w:rPr>
          <w:rStyle w:val="Marquedecommentaire"/>
        </w:rPr>
        <w:annotationRef/>
      </w:r>
      <w:r>
        <w:t>Par d</w:t>
      </w:r>
      <w:r>
        <w:t>é</w:t>
      </w:r>
      <w:r>
        <w:t xml:space="preserve">finition on peut travailler </w:t>
      </w:r>
      <w:r>
        <w:t>à</w:t>
      </w:r>
      <w:r>
        <w:t xml:space="preserve"> temps partiel</w:t>
      </w:r>
      <w:r>
        <w:t> </w:t>
      </w:r>
      <w:r>
        <w:t>!</w:t>
      </w:r>
    </w:p>
  </w:comment>
  <w:comment w:id="16" w:author="N'DIAYE Karim" w:date="2020-04-30T04:32:00Z" w:initials="NK">
    <w:p w14:paraId="467EA836" w14:textId="2CA8D02A" w:rsidR="00AE3D70" w:rsidRDefault="00AE3D70">
      <w:pPr>
        <w:pStyle w:val="Commentaire"/>
      </w:pPr>
      <w:r>
        <w:rPr>
          <w:rStyle w:val="Marquedecommentaire"/>
        </w:rPr>
        <w:annotationRef/>
      </w:r>
      <w:r>
        <w:t>Li</w:t>
      </w:r>
      <w:r>
        <w:t>é</w:t>
      </w:r>
      <w:r>
        <w:t xml:space="preserve">e </w:t>
      </w:r>
      <w:r>
        <w:t>à</w:t>
      </w:r>
      <w:r>
        <w:t xml:space="preserve"> l</w:t>
      </w:r>
      <w:r>
        <w:t>’</w:t>
      </w:r>
      <w:r>
        <w:t>emploi</w:t>
      </w:r>
      <w:r>
        <w:t> </w:t>
      </w:r>
      <w:r>
        <w:t>? ou incluant les travaux domestiques</w:t>
      </w:r>
      <w:r>
        <w:t> </w:t>
      </w:r>
      <w:r>
        <w:t>?</w:t>
      </w:r>
    </w:p>
  </w:comment>
  <w:comment w:id="18" w:author="N'DIAYE Karim" w:date="2020-04-30T04:33:00Z" w:initials="NK">
    <w:p w14:paraId="11CF6B0B" w14:textId="48AC65B7" w:rsidR="00AE3D70" w:rsidRDefault="00AE3D70">
      <w:pPr>
        <w:pStyle w:val="Commentaire"/>
      </w:pPr>
      <w:r>
        <w:rPr>
          <w:rStyle w:val="Marquedecommentaire"/>
        </w:rPr>
        <w:annotationRef/>
      </w:r>
      <w:r>
        <w:t>Rien sur les conflits intrafamiliaux</w:t>
      </w:r>
      <w:r>
        <w:t> </w:t>
      </w:r>
      <w:r>
        <w:t xml:space="preserve">/ relations ? </w:t>
      </w:r>
    </w:p>
    <w:p w14:paraId="22A06380" w14:textId="50240B39" w:rsidR="00AE3D70" w:rsidRDefault="00AE3D70">
      <w:pPr>
        <w:pStyle w:val="Commentaire"/>
      </w:pPr>
    </w:p>
  </w:comment>
  <w:comment w:id="19" w:author="N'DIAYE Karim" w:date="2020-04-30T04:32:00Z" w:initials="NK">
    <w:p w14:paraId="379EA7C5" w14:textId="584B3249" w:rsidR="00AE3D70" w:rsidRDefault="00AE3D70">
      <w:pPr>
        <w:pStyle w:val="Commentaire"/>
      </w:pPr>
      <w:r>
        <w:rPr>
          <w:rStyle w:val="Marquedecommentaire"/>
        </w:rPr>
        <w:annotationRef/>
      </w:r>
      <w:r w:rsidR="000C0B33">
        <w:t>Choix n</w:t>
      </w:r>
      <w:r>
        <w:t>on exclusif</w:t>
      </w:r>
      <w:r w:rsidR="000C0B33">
        <w:t xml:space="preserve"> j</w:t>
      </w:r>
      <w:r w:rsidR="000C0B33">
        <w:t>’</w:t>
      </w:r>
      <w:r w:rsidR="000C0B33">
        <w:t>imagine</w:t>
      </w:r>
    </w:p>
  </w:comment>
  <w:comment w:id="21" w:author="N'DIAYE Karim" w:date="2020-04-30T04:56:00Z" w:initials="NK">
    <w:p w14:paraId="5AC175C0" w14:textId="77777777" w:rsidR="000C0B33" w:rsidRDefault="000C0B33" w:rsidP="000C0B33">
      <w:pPr>
        <w:pStyle w:val="Titre4"/>
        <w:shd w:val="clear" w:color="auto" w:fill="F9F9FE"/>
        <w:spacing w:before="150" w:after="150"/>
        <w:jc w:val="both"/>
        <w:rPr>
          <w:rFonts w:ascii="Arial" w:hAnsi="Arial" w:cs="Arial"/>
          <w:color w:val="4146CF"/>
          <w:sz w:val="27"/>
          <w:szCs w:val="27"/>
        </w:rPr>
      </w:pPr>
      <w:r>
        <w:rPr>
          <w:rStyle w:val="Marquedecommentaire"/>
        </w:rPr>
        <w:annotationRef/>
      </w:r>
      <w:r>
        <w:rPr>
          <w:rFonts w:ascii="Arial" w:hAnsi="Arial" w:cs="Arial"/>
          <w:color w:val="4146CF"/>
          <w:sz w:val="27"/>
          <w:szCs w:val="27"/>
        </w:rPr>
        <w:t>Vous avez des inquiétudes sur le Covid-19 ?</w:t>
      </w:r>
    </w:p>
    <w:p w14:paraId="4ACF22E9" w14:textId="77777777" w:rsidR="000C0B33" w:rsidRPr="000C0B33" w:rsidRDefault="000C0B33" w:rsidP="000C0B33">
      <w:pPr>
        <w:pStyle w:val="NormalWeb"/>
        <w:shd w:val="clear" w:color="auto" w:fill="F9F9FE"/>
        <w:spacing w:before="0" w:beforeAutospacing="0" w:after="150" w:afterAutospacing="0"/>
        <w:jc w:val="both"/>
        <w:rPr>
          <w:rFonts w:ascii="Helvetica Neue" w:hAnsi="Helvetica Neue"/>
          <w:color w:val="000000"/>
          <w:sz w:val="21"/>
          <w:szCs w:val="21"/>
          <w:lang w:val="fr-FR"/>
        </w:rPr>
      </w:pPr>
      <w:r w:rsidRPr="000C0B33">
        <w:rPr>
          <w:rStyle w:val="lev"/>
          <w:rFonts w:ascii="Helvetica Neue" w:hAnsi="Helvetica Neue"/>
          <w:color w:val="000000"/>
          <w:sz w:val="21"/>
          <w:szCs w:val="21"/>
          <w:lang w:val="fr-FR"/>
        </w:rPr>
        <w:t>Un numéro vert</w:t>
      </w:r>
      <w:r w:rsidRPr="000C0B33">
        <w:rPr>
          <w:rFonts w:ascii="Helvetica Neue" w:hAnsi="Helvetica Neue"/>
          <w:color w:val="000000"/>
          <w:sz w:val="21"/>
          <w:szCs w:val="21"/>
          <w:lang w:val="fr-FR"/>
        </w:rPr>
        <w:t> répond aux questions 24 heures sur 24 et 7 jours sur 7 : </w:t>
      </w:r>
      <w:r w:rsidRPr="000C0B33">
        <w:rPr>
          <w:rStyle w:val="lev"/>
          <w:rFonts w:ascii="Helvetica Neue" w:hAnsi="Helvetica Neue"/>
          <w:color w:val="000000"/>
          <w:sz w:val="21"/>
          <w:szCs w:val="21"/>
          <w:lang w:val="fr-FR"/>
        </w:rPr>
        <w:t>0 800 130 000</w:t>
      </w:r>
      <w:r w:rsidRPr="000C0B33">
        <w:rPr>
          <w:rFonts w:ascii="Helvetica Neue" w:hAnsi="Helvetica Neue"/>
          <w:color w:val="000000"/>
          <w:sz w:val="21"/>
          <w:szCs w:val="21"/>
          <w:lang w:val="fr-FR"/>
        </w:rPr>
        <w:t>.</w:t>
      </w:r>
    </w:p>
    <w:p w14:paraId="74618CD5" w14:textId="54EE3748" w:rsidR="000C0B33" w:rsidRPr="000C0B33" w:rsidRDefault="000C0B33" w:rsidP="000C0B33">
      <w:pPr>
        <w:pStyle w:val="NormalWeb"/>
        <w:shd w:val="clear" w:color="auto" w:fill="F9F9FE"/>
        <w:spacing w:before="0" w:beforeAutospacing="0" w:after="150" w:afterAutospacing="0"/>
        <w:jc w:val="both"/>
        <w:rPr>
          <w:rFonts w:ascii="Helvetica Neue" w:hAnsi="Helvetica Neue"/>
          <w:color w:val="000000"/>
          <w:sz w:val="21"/>
          <w:szCs w:val="21"/>
          <w:lang w:val="fr-FR"/>
        </w:rPr>
      </w:pPr>
    </w:p>
    <w:p w14:paraId="5D64BF6A" w14:textId="77777777" w:rsidR="000C0B33" w:rsidRDefault="000C0B33" w:rsidP="000C0B33">
      <w:pPr>
        <w:pStyle w:val="Titre4"/>
        <w:shd w:val="clear" w:color="auto" w:fill="F9F9FE"/>
        <w:spacing w:before="150" w:after="150"/>
        <w:jc w:val="both"/>
        <w:rPr>
          <w:rFonts w:ascii="Arial" w:hAnsi="Arial" w:cs="Arial"/>
          <w:color w:val="4146CF"/>
          <w:sz w:val="27"/>
          <w:szCs w:val="27"/>
        </w:rPr>
      </w:pPr>
      <w:r>
        <w:rPr>
          <w:rFonts w:ascii="Arial" w:hAnsi="Arial" w:cs="Arial"/>
          <w:color w:val="4146CF"/>
          <w:sz w:val="27"/>
          <w:szCs w:val="27"/>
        </w:rPr>
        <w:t>Vous souhaitez prendre connaissance d’autres ressources d’aide (plateformes d’écoute, besoins spécifiques…) ?</w:t>
      </w:r>
    </w:p>
    <w:p w14:paraId="7D101F0B" w14:textId="5ED86857" w:rsidR="000C0B33" w:rsidRPr="000C0B33" w:rsidRDefault="000C0B33" w:rsidP="000C0B33">
      <w:pPr>
        <w:pStyle w:val="NormalWeb"/>
        <w:shd w:val="clear" w:color="auto" w:fill="F9F9FE"/>
        <w:spacing w:before="0" w:beforeAutospacing="0" w:after="150" w:afterAutospacing="0"/>
        <w:jc w:val="both"/>
        <w:rPr>
          <w:rFonts w:ascii="Helvetica Neue" w:hAnsi="Helvetica Neue"/>
          <w:color w:val="000000"/>
          <w:sz w:val="21"/>
          <w:szCs w:val="21"/>
          <w:lang w:val="fr-FR"/>
        </w:rPr>
      </w:pPr>
      <w:proofErr w:type="spellStart"/>
      <w:r w:rsidRPr="000C0B33">
        <w:rPr>
          <w:rStyle w:val="lev"/>
          <w:rFonts w:ascii="Helvetica Neue" w:hAnsi="Helvetica Neue"/>
          <w:color w:val="000000"/>
          <w:sz w:val="21"/>
          <w:szCs w:val="21"/>
          <w:lang w:val="fr-FR"/>
        </w:rPr>
        <w:t>CovidÉcoute</w:t>
      </w:r>
      <w:proofErr w:type="spellEnd"/>
      <w:r w:rsidRPr="000C0B33">
        <w:rPr>
          <w:rStyle w:val="lev"/>
          <w:rFonts w:ascii="Helvetica Neue" w:hAnsi="Helvetica Neue"/>
          <w:color w:val="000000"/>
          <w:sz w:val="21"/>
          <w:szCs w:val="21"/>
          <w:lang w:val="fr-FR"/>
        </w:rPr>
        <w:t xml:space="preserve"> est un service gratuit</w:t>
      </w:r>
      <w:r w:rsidRPr="000C0B33">
        <w:rPr>
          <w:rFonts w:ascii="Helvetica Neue" w:hAnsi="Helvetica Neue"/>
          <w:color w:val="000000"/>
          <w:sz w:val="21"/>
          <w:szCs w:val="21"/>
          <w:lang w:val="fr-FR"/>
        </w:rPr>
        <w:t> proposé à toute personne en proie à une détresse psychologique liée à l’épidémie de Covid-19 et au confinement</w:t>
      </w:r>
      <w:r>
        <w:rPr>
          <w:rFonts w:ascii="Helvetica Neue" w:hAnsi="Helvetica Neue"/>
          <w:color w:val="000000"/>
          <w:sz w:val="21"/>
          <w:szCs w:val="21"/>
          <w:lang w:val="fr-FR"/>
        </w:rPr>
        <w:t xml:space="preserve"> : </w:t>
      </w:r>
      <w:r w:rsidRPr="000C0B33">
        <w:rPr>
          <w:rFonts w:ascii="Helvetica Neue" w:hAnsi="Helvetica Neue"/>
          <w:color w:val="000000"/>
          <w:sz w:val="21"/>
          <w:szCs w:val="21"/>
          <w:lang w:val="fr-FR"/>
        </w:rPr>
        <w:t>https://covidecoute.or</w:t>
      </w:r>
      <w:r>
        <w:rPr>
          <w:rFonts w:ascii="Helvetica Neue" w:hAnsi="Helvetica Neue"/>
          <w:color w:val="000000"/>
          <w:sz w:val="21"/>
          <w:szCs w:val="21"/>
          <w:lang w:val="fr-FR"/>
        </w:rPr>
        <w:t>g</w:t>
      </w:r>
    </w:p>
    <w:p w14:paraId="248B0AC6" w14:textId="05290CE9" w:rsidR="000C0B33" w:rsidRDefault="000C0B33">
      <w:pPr>
        <w:pStyle w:val="Commentaire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BE935B" w15:done="0"/>
  <w15:commentEx w15:paraId="3989619F" w15:done="0"/>
  <w15:commentEx w15:paraId="060DD888" w15:done="0"/>
  <w15:commentEx w15:paraId="467EA836" w15:done="0"/>
  <w15:commentEx w15:paraId="22A06380" w15:done="0"/>
  <w15:commentEx w15:paraId="379EA7C5" w15:done="0"/>
  <w15:commentEx w15:paraId="248B0AC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BE935B" w16cid:durableId="2254DADC"/>
  <w16cid:commentId w16cid:paraId="3989619F" w16cid:durableId="2254D1CC"/>
  <w16cid:commentId w16cid:paraId="060DD888" w16cid:durableId="2254D30E"/>
  <w16cid:commentId w16cid:paraId="467EA836" w16cid:durableId="2254D34A"/>
  <w16cid:commentId w16cid:paraId="22A06380" w16cid:durableId="2254D38F"/>
  <w16cid:commentId w16cid:paraId="379EA7C5" w16cid:durableId="2254D37A"/>
  <w16cid:commentId w16cid:paraId="248B0AC6" w16cid:durableId="2254D9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90134"/>
    <w:multiLevelType w:val="hybridMultilevel"/>
    <w:tmpl w:val="DC08AC10"/>
    <w:lvl w:ilvl="0" w:tplc="88C6913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16B0CE2"/>
    <w:multiLevelType w:val="hybridMultilevel"/>
    <w:tmpl w:val="C3CAC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F020226"/>
    <w:multiLevelType w:val="hybridMultilevel"/>
    <w:tmpl w:val="20D02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23F284B"/>
    <w:multiLevelType w:val="multilevel"/>
    <w:tmpl w:val="097A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556EE4"/>
    <w:multiLevelType w:val="hybridMultilevel"/>
    <w:tmpl w:val="2604BBA6"/>
    <w:lvl w:ilvl="0" w:tplc="8F506092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'DIAYE Karim">
    <w15:presenceInfo w15:providerId="AD" w15:userId="S::karim.ndiaye@icm-institute.org::df044630-30d2-4000-8473-7bf2685039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zMTQ0MTQzMzczMzFR0lEKTi0uzszPAykwrAUAV7iWUywAAAA="/>
  </w:docVars>
  <w:rsids>
    <w:rsidRoot w:val="00665900"/>
    <w:rsid w:val="00010A1B"/>
    <w:rsid w:val="00051FED"/>
    <w:rsid w:val="00054A95"/>
    <w:rsid w:val="000566B3"/>
    <w:rsid w:val="00084A54"/>
    <w:rsid w:val="000C0B33"/>
    <w:rsid w:val="00111D93"/>
    <w:rsid w:val="001F291A"/>
    <w:rsid w:val="00215609"/>
    <w:rsid w:val="00271CDC"/>
    <w:rsid w:val="002B338B"/>
    <w:rsid w:val="00321ADC"/>
    <w:rsid w:val="00327D1D"/>
    <w:rsid w:val="00330377"/>
    <w:rsid w:val="00350853"/>
    <w:rsid w:val="003557C5"/>
    <w:rsid w:val="003A1B8A"/>
    <w:rsid w:val="003C28B7"/>
    <w:rsid w:val="003E7597"/>
    <w:rsid w:val="00433B0E"/>
    <w:rsid w:val="00455612"/>
    <w:rsid w:val="004767B9"/>
    <w:rsid w:val="005606E5"/>
    <w:rsid w:val="006058A5"/>
    <w:rsid w:val="00615BF2"/>
    <w:rsid w:val="00665900"/>
    <w:rsid w:val="00681DBB"/>
    <w:rsid w:val="006A07FA"/>
    <w:rsid w:val="006B2B96"/>
    <w:rsid w:val="00802278"/>
    <w:rsid w:val="00842865"/>
    <w:rsid w:val="00864B8E"/>
    <w:rsid w:val="00892664"/>
    <w:rsid w:val="00910608"/>
    <w:rsid w:val="0094087D"/>
    <w:rsid w:val="00945C2E"/>
    <w:rsid w:val="009C3B53"/>
    <w:rsid w:val="009D250E"/>
    <w:rsid w:val="00A02B00"/>
    <w:rsid w:val="00A93548"/>
    <w:rsid w:val="00AB51DF"/>
    <w:rsid w:val="00AC06D0"/>
    <w:rsid w:val="00AE3D70"/>
    <w:rsid w:val="00AF3F21"/>
    <w:rsid w:val="00B0463C"/>
    <w:rsid w:val="00B178C8"/>
    <w:rsid w:val="00BD41D9"/>
    <w:rsid w:val="00C0017F"/>
    <w:rsid w:val="00C344EE"/>
    <w:rsid w:val="00D47EA7"/>
    <w:rsid w:val="00D55536"/>
    <w:rsid w:val="00D76C10"/>
    <w:rsid w:val="00DA2EC1"/>
    <w:rsid w:val="00DC1E73"/>
    <w:rsid w:val="00DE31DF"/>
    <w:rsid w:val="00DE327A"/>
    <w:rsid w:val="00E71627"/>
    <w:rsid w:val="00E725FB"/>
    <w:rsid w:val="00EF7354"/>
    <w:rsid w:val="00F22023"/>
    <w:rsid w:val="00F32E73"/>
    <w:rsid w:val="00F377E7"/>
    <w:rsid w:val="00FE3C0B"/>
    <w:rsid w:val="00FE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6AB21"/>
  <w15:chartTrackingRefBased/>
  <w15:docId w15:val="{50B0060F-4C59-4D26-A110-1F711BE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65900"/>
    <w:pPr>
      <w:spacing w:before="100" w:beforeAutospacing="1" w:after="100" w:afterAutospacing="1" w:line="240" w:lineRule="auto"/>
      <w:outlineLvl w:val="0"/>
    </w:pPr>
    <w:rPr>
      <w:rFonts w:ascii="Times New Roman"/>
      <w:b/>
      <w:bCs/>
      <w:kern w:val="36"/>
      <w:sz w:val="48"/>
      <w:szCs w:val="48"/>
      <w:lang w:eastAsia="en-GB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59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C0B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5900"/>
    <w:rPr>
      <w:rFonts w:ascii="Times New Roman"/>
      <w:b/>
      <w:bCs/>
      <w:kern w:val="36"/>
      <w:sz w:val="48"/>
      <w:szCs w:val="48"/>
      <w:lang w:val="en-GB" w:eastAsia="en-GB"/>
    </w:rPr>
  </w:style>
  <w:style w:type="character" w:customStyle="1" w:styleId="Titre2Car">
    <w:name w:val="Titre 2 Car"/>
    <w:basedOn w:val="Policepardfaut"/>
    <w:link w:val="Titre2"/>
    <w:uiPriority w:val="9"/>
    <w:rsid w:val="006659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65900"/>
    <w:pPr>
      <w:spacing w:before="100" w:beforeAutospacing="1" w:after="100" w:afterAutospacing="1" w:line="240" w:lineRule="auto"/>
    </w:pPr>
    <w:rPr>
      <w:rFonts w:ascii="Times New Roman"/>
      <w:sz w:val="24"/>
      <w:szCs w:val="24"/>
      <w:lang w:val="en-GB" w:eastAsia="en-GB"/>
    </w:rPr>
  </w:style>
  <w:style w:type="character" w:styleId="lev">
    <w:name w:val="Strong"/>
    <w:basedOn w:val="Policepardfaut"/>
    <w:uiPriority w:val="22"/>
    <w:qFormat/>
    <w:rsid w:val="00665900"/>
    <w:rPr>
      <w:b/>
      <w:bCs/>
    </w:rPr>
  </w:style>
  <w:style w:type="character" w:styleId="Accentuation">
    <w:name w:val="Emphasis"/>
    <w:basedOn w:val="Policepardfaut"/>
    <w:uiPriority w:val="20"/>
    <w:qFormat/>
    <w:rsid w:val="00665900"/>
    <w:rPr>
      <w:i/>
      <w:iCs/>
    </w:rPr>
  </w:style>
  <w:style w:type="character" w:styleId="Lienhypertexte">
    <w:name w:val="Hyperlink"/>
    <w:basedOn w:val="Policepardfaut"/>
    <w:uiPriority w:val="99"/>
    <w:unhideWhenUsed/>
    <w:rsid w:val="00665900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65900"/>
    <w:rPr>
      <w:color w:val="605E5C"/>
      <w:shd w:val="clear" w:color="auto" w:fill="E1DFDD"/>
    </w:rPr>
  </w:style>
  <w:style w:type="character" w:customStyle="1" w:styleId="questionhelp">
    <w:name w:val="questionhelp"/>
    <w:basedOn w:val="Policepardfaut"/>
    <w:rsid w:val="00665900"/>
  </w:style>
  <w:style w:type="paragraph" w:styleId="Paragraphedeliste">
    <w:name w:val="List Paragraph"/>
    <w:basedOn w:val="Normal"/>
    <w:uiPriority w:val="34"/>
    <w:qFormat/>
    <w:rsid w:val="00665900"/>
    <w:pPr>
      <w:ind w:left="720"/>
      <w:contextualSpacing/>
    </w:pPr>
  </w:style>
  <w:style w:type="paragraph" w:customStyle="1" w:styleId="question-item">
    <w:name w:val="question-item"/>
    <w:basedOn w:val="Normal"/>
    <w:rsid w:val="009D250E"/>
    <w:pPr>
      <w:spacing w:before="100" w:beforeAutospacing="1" w:after="100" w:afterAutospacing="1" w:line="240" w:lineRule="auto"/>
    </w:pPr>
    <w:rPr>
      <w:rFonts w:ascii="Times New Roman"/>
      <w:sz w:val="24"/>
      <w:szCs w:val="24"/>
      <w:lang w:val="en-GB" w:eastAsia="en-GB"/>
    </w:rPr>
  </w:style>
  <w:style w:type="character" w:styleId="Marquedecommentaire">
    <w:name w:val="annotation reference"/>
    <w:basedOn w:val="Policepardfaut"/>
    <w:uiPriority w:val="99"/>
    <w:semiHidden/>
    <w:unhideWhenUsed/>
    <w:rsid w:val="00FE58B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E58B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E58B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E58B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E58B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E5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58BD"/>
    <w:rPr>
      <w:rFonts w:ascii="Segoe UI" w:hAnsi="Segoe UI" w:cs="Segoe UI"/>
      <w:sz w:val="18"/>
      <w:szCs w:val="18"/>
    </w:rPr>
  </w:style>
  <w:style w:type="paragraph" w:styleId="Rvision">
    <w:name w:val="Revision"/>
    <w:hidden/>
    <w:uiPriority w:val="99"/>
    <w:semiHidden/>
    <w:rsid w:val="00EF7354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0C0B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0C0B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574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9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8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7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6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9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734</Words>
  <Characters>4041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Sporrer</dc:creator>
  <cp:keywords/>
  <dc:description/>
  <cp:lastModifiedBy>N'DIAYE Karim</cp:lastModifiedBy>
  <cp:revision>7</cp:revision>
  <cp:lastPrinted>2020-04-30T02:31:00Z</cp:lastPrinted>
  <dcterms:created xsi:type="dcterms:W3CDTF">2020-04-29T17:02:00Z</dcterms:created>
  <dcterms:modified xsi:type="dcterms:W3CDTF">2020-04-30T03:07:00Z</dcterms:modified>
</cp:coreProperties>
</file>
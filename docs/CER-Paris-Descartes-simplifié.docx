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4C7" w:rsidRPr="006A6F94" w:rsidRDefault="00B064C7" w:rsidP="006A6F94">
      <w:pPr>
        <w:spacing w:after="98" w:line="276" w:lineRule="auto"/>
        <w:jc w:val="center"/>
        <w:rPr>
          <w:rFonts w:asciiTheme="minorHAnsi" w:hAnsiTheme="minorHAnsi" w:cstheme="minorHAnsi"/>
          <w:b/>
          <w:sz w:val="40"/>
          <w:szCs w:val="40"/>
          <w:lang w:val="fr-FR"/>
        </w:rPr>
      </w:pPr>
      <w:r w:rsidRPr="006A6F94">
        <w:rPr>
          <w:rFonts w:asciiTheme="minorHAnsi" w:hAnsiTheme="minorHAnsi" w:cstheme="minorHAnsi"/>
          <w:b/>
          <w:sz w:val="40"/>
          <w:szCs w:val="40"/>
          <w:lang w:val="fr-FR"/>
        </w:rPr>
        <w:t>CER – Sorbonne Université</w:t>
      </w:r>
    </w:p>
    <w:p w:rsidR="0099173B" w:rsidRPr="006A6F94" w:rsidRDefault="00B064C7" w:rsidP="006A6F94">
      <w:pPr>
        <w:spacing w:after="98" w:line="276" w:lineRule="auto"/>
        <w:jc w:val="center"/>
        <w:rPr>
          <w:rFonts w:asciiTheme="minorHAnsi" w:hAnsiTheme="minorHAnsi" w:cstheme="minorHAnsi"/>
          <w:sz w:val="40"/>
          <w:szCs w:val="40"/>
          <w:lang w:val="fr-FR"/>
        </w:rPr>
      </w:pPr>
      <w:r w:rsidRPr="006A6F94">
        <w:rPr>
          <w:rFonts w:asciiTheme="minorHAnsi" w:hAnsiTheme="minorHAnsi" w:cstheme="minorHAnsi"/>
          <w:sz w:val="40"/>
          <w:szCs w:val="40"/>
          <w:lang w:val="fr-FR"/>
        </w:rPr>
        <w:t>Comité d’éthique</w:t>
      </w:r>
      <w:r w:rsidR="00AA3E65" w:rsidRPr="006A6F94">
        <w:rPr>
          <w:rFonts w:asciiTheme="minorHAnsi" w:hAnsiTheme="minorHAnsi" w:cstheme="minorHAnsi"/>
          <w:sz w:val="40"/>
          <w:szCs w:val="40"/>
          <w:lang w:val="fr-FR"/>
        </w:rPr>
        <w:t xml:space="preserve"> </w:t>
      </w:r>
      <w:r w:rsidRPr="006A6F94">
        <w:rPr>
          <w:rFonts w:asciiTheme="minorHAnsi" w:hAnsiTheme="minorHAnsi" w:cstheme="minorHAnsi"/>
          <w:sz w:val="40"/>
          <w:szCs w:val="40"/>
          <w:lang w:val="fr-FR"/>
        </w:rPr>
        <w:t>de la recherche</w:t>
      </w:r>
    </w:p>
    <w:p w:rsidR="00B064C7" w:rsidRPr="006A6F94" w:rsidRDefault="00B064C7" w:rsidP="006A6F94">
      <w:pPr>
        <w:spacing w:after="98" w:line="276" w:lineRule="auto"/>
        <w:jc w:val="center"/>
        <w:rPr>
          <w:rFonts w:asciiTheme="minorHAnsi" w:hAnsiTheme="minorHAnsi" w:cstheme="minorHAnsi"/>
          <w:lang w:val="fr-FR"/>
        </w:rPr>
      </w:pPr>
      <w:r w:rsidRPr="006A6F94">
        <w:rPr>
          <w:rFonts w:asciiTheme="minorHAnsi" w:hAnsiTheme="minorHAnsi" w:cstheme="minorHAnsi"/>
          <w:lang w:val="fr-FR"/>
        </w:rPr>
        <w:t>SAISINE SIMPLIFIEE</w:t>
      </w:r>
    </w:p>
    <w:p w:rsidR="0099173B" w:rsidRPr="006A6F94" w:rsidRDefault="0099173B" w:rsidP="006A6F94">
      <w:pPr>
        <w:spacing w:after="0" w:line="276" w:lineRule="auto"/>
        <w:ind w:left="4"/>
        <w:jc w:val="both"/>
        <w:rPr>
          <w:rFonts w:asciiTheme="minorHAnsi" w:hAnsiTheme="minorHAnsi" w:cstheme="minorHAnsi"/>
          <w:lang w:val="fr-FR"/>
        </w:rPr>
      </w:pPr>
    </w:p>
    <w:tbl>
      <w:tblPr>
        <w:tblStyle w:val="TableGrid"/>
        <w:tblW w:w="9350" w:type="dxa"/>
        <w:tblInd w:w="-106" w:type="dxa"/>
        <w:tblCellMar>
          <w:top w:w="44" w:type="dxa"/>
          <w:left w:w="106" w:type="dxa"/>
          <w:right w:w="35" w:type="dxa"/>
        </w:tblCellMar>
        <w:tblLook w:val="04A0" w:firstRow="1" w:lastRow="0" w:firstColumn="1" w:lastColumn="0" w:noHBand="0" w:noVBand="1"/>
      </w:tblPr>
      <w:tblGrid>
        <w:gridCol w:w="3112"/>
        <w:gridCol w:w="6238"/>
      </w:tblGrid>
      <w:tr w:rsidR="0099173B" w:rsidRPr="00466824"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Titre du projet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COVID-19 : étude des liens entre anxiété, humeur et processus cognitifs liés à la motivation</w:t>
            </w:r>
            <w:r w:rsidR="00033789" w:rsidRPr="006A6F94">
              <w:rPr>
                <w:rFonts w:asciiTheme="minorHAnsi" w:hAnsiTheme="minorHAnsi" w:cstheme="minorHAnsi"/>
                <w:lang w:val="fr-FR"/>
              </w:rPr>
              <w:t xml:space="preserve"> </w:t>
            </w:r>
          </w:p>
        </w:tc>
      </w:tr>
      <w:tr w:rsidR="0099173B" w:rsidRPr="006A6F94" w:rsidTr="00B064C7">
        <w:trPr>
          <w:trHeight w:val="1085"/>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Chercheur ou enseignant</w:t>
            </w:r>
            <w:r w:rsidR="00033789" w:rsidRPr="006A6F94">
              <w:rPr>
                <w:rFonts w:asciiTheme="minorHAnsi" w:hAnsiTheme="minorHAnsi" w:cstheme="minorHAnsi"/>
                <w:lang w:val="fr-FR"/>
              </w:rPr>
              <w:t xml:space="preserve"> </w:t>
            </w:r>
            <w:r w:rsidRPr="006A6F94">
              <w:rPr>
                <w:rFonts w:asciiTheme="minorHAnsi" w:hAnsiTheme="minorHAnsi" w:cstheme="minorHAnsi"/>
                <w:lang w:val="fr-FR"/>
              </w:rPr>
              <w:t xml:space="preserve">chercheur </w:t>
            </w:r>
            <w:r w:rsidRPr="006A6F94">
              <w:rPr>
                <w:rFonts w:asciiTheme="minorHAnsi" w:hAnsiTheme="minorHAnsi" w:cstheme="minorHAnsi"/>
                <w:b/>
                <w:lang w:val="fr-FR"/>
              </w:rPr>
              <w:t>correspondant</w:t>
            </w:r>
            <w:r w:rsidRPr="006A6F94">
              <w:rPr>
                <w:rFonts w:asciiTheme="minorHAnsi" w:hAnsiTheme="minorHAnsi" w:cstheme="minorHAnsi"/>
                <w:lang w:val="fr-FR"/>
              </w:rPr>
              <w:t xml:space="preserve"> du projet (nom et prénom, mail et téléphone et affiliation) </w:t>
            </w:r>
          </w:p>
        </w:tc>
        <w:tc>
          <w:tcPr>
            <w:tcW w:w="6238" w:type="dxa"/>
            <w:tcBorders>
              <w:top w:val="single" w:sz="4" w:space="0" w:color="000000"/>
              <w:left w:val="single" w:sz="4" w:space="0" w:color="000000"/>
              <w:bottom w:val="single" w:sz="4" w:space="0" w:color="000000"/>
              <w:right w:val="single" w:sz="4" w:space="0" w:color="000000"/>
            </w:tcBorders>
          </w:tcPr>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b/>
                <w:lang w:val="fr-FR"/>
              </w:rPr>
              <w:t>Jean DAUNIZEAU</w:t>
            </w:r>
            <w:r w:rsidRPr="006A6F94">
              <w:rPr>
                <w:rFonts w:asciiTheme="minorHAnsi" w:hAnsiTheme="minorHAnsi" w:cstheme="minorHAnsi"/>
                <w:lang w:val="fr-FR"/>
              </w:rPr>
              <w:t xml:space="preserve"> </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E-mail </w:t>
            </w:r>
            <w:r w:rsidR="002D4EFC">
              <w:fldChar w:fldCharType="begin"/>
            </w:r>
            <w:r w:rsidR="002D4EFC" w:rsidRPr="00032007">
              <w:rPr>
                <w:lang w:val="fr-FR"/>
                <w:rPrChange w:id="0" w:author="Cabanas Gonzalez, Cynthia" w:date="2020-04-29T12:08:00Z">
                  <w:rPr/>
                </w:rPrChange>
              </w:rPr>
              <w:instrText xml:space="preserve"> HYPERLINK "about:blank" </w:instrText>
            </w:r>
            <w:r w:rsidR="002D4EFC">
              <w:fldChar w:fldCharType="separate"/>
            </w:r>
            <w:r w:rsidRPr="006A6F94">
              <w:rPr>
                <w:rStyle w:val="Lienhypertexte"/>
                <w:rFonts w:asciiTheme="minorHAnsi" w:hAnsiTheme="minorHAnsi" w:cstheme="minorHAnsi"/>
                <w:lang w:val="fr-FR"/>
              </w:rPr>
              <w:t>jean.daunizeau@gmai.com</w:t>
            </w:r>
            <w:r w:rsidR="002D4EFC">
              <w:rPr>
                <w:rStyle w:val="Lienhypertexte"/>
                <w:rFonts w:asciiTheme="minorHAnsi" w:hAnsiTheme="minorHAnsi" w:cstheme="minorHAnsi"/>
                <w:lang w:val="fr-FR"/>
              </w:rPr>
              <w:fldChar w:fldCharType="end"/>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Téléphone : +33629816121 </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Motivation Brain Behavior (MBB)</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Hôpital de la Pitié-Salpêtrière</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47 Boulevard de l’Hôpital</w:t>
            </w:r>
          </w:p>
          <w:p w:rsidR="00033789"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75013 PARIS </w:t>
            </w:r>
          </w:p>
        </w:tc>
      </w:tr>
      <w:tr w:rsidR="0099173B" w:rsidRPr="006A6F94" w:rsidTr="00B064C7">
        <w:trPr>
          <w:trHeight w:val="1841"/>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ind w:right="89"/>
              <w:jc w:val="both"/>
              <w:rPr>
                <w:rFonts w:asciiTheme="minorHAnsi" w:hAnsiTheme="minorHAnsi" w:cstheme="minorHAnsi"/>
                <w:lang w:val="fr-FR"/>
              </w:rPr>
            </w:pPr>
            <w:r w:rsidRPr="006A6F94">
              <w:rPr>
                <w:rFonts w:asciiTheme="minorHAnsi" w:hAnsiTheme="minorHAnsi" w:cstheme="minorHAnsi"/>
                <w:lang w:val="fr-FR"/>
              </w:rPr>
              <w:t xml:space="preserve">Chercheur ou enseignant chercheur </w:t>
            </w:r>
            <w:r w:rsidRPr="006A6F94">
              <w:rPr>
                <w:rFonts w:asciiTheme="minorHAnsi" w:hAnsiTheme="minorHAnsi" w:cstheme="minorHAnsi"/>
                <w:b/>
                <w:lang w:val="fr-FR"/>
              </w:rPr>
              <w:t>responsable</w:t>
            </w:r>
            <w:r w:rsidRPr="006A6F94">
              <w:rPr>
                <w:rFonts w:asciiTheme="minorHAnsi" w:hAnsiTheme="minorHAnsi" w:cstheme="minorHAnsi"/>
                <w:lang w:val="fr-FR"/>
              </w:rPr>
              <w:t xml:space="preserve"> du projet (nom et prénom, mail et téléphone, fonction, discipline et affiliation)  </w:t>
            </w:r>
          </w:p>
        </w:tc>
        <w:tc>
          <w:tcPr>
            <w:tcW w:w="6238" w:type="dxa"/>
            <w:tcBorders>
              <w:top w:val="single" w:sz="4" w:space="0" w:color="000000"/>
              <w:left w:val="single" w:sz="4" w:space="0" w:color="000000"/>
              <w:bottom w:val="single" w:sz="4" w:space="0" w:color="000000"/>
              <w:right w:val="single" w:sz="4" w:space="0" w:color="000000"/>
            </w:tcBorders>
          </w:tcPr>
          <w:p w:rsidR="00033789" w:rsidRPr="006A6F94" w:rsidRDefault="00033789" w:rsidP="006A6F94">
            <w:pPr>
              <w:spacing w:line="276" w:lineRule="auto"/>
              <w:jc w:val="both"/>
              <w:rPr>
                <w:rFonts w:asciiTheme="minorHAnsi" w:hAnsiTheme="minorHAnsi" w:cstheme="minorHAnsi"/>
                <w:lang w:val="fr-FR"/>
              </w:rPr>
            </w:pPr>
            <w:r w:rsidRPr="006A6F94">
              <w:rPr>
                <w:rFonts w:asciiTheme="minorHAnsi" w:hAnsiTheme="minorHAnsi" w:cstheme="minorHAnsi"/>
                <w:b/>
                <w:lang w:val="fr-FR"/>
              </w:rPr>
              <w:t>Jean DAUNIZEAU</w:t>
            </w:r>
            <w:r w:rsidRPr="006A6F94">
              <w:rPr>
                <w:rFonts w:asciiTheme="minorHAnsi" w:hAnsiTheme="minorHAnsi" w:cstheme="minorHAnsi"/>
                <w:lang w:val="fr-FR"/>
              </w:rPr>
              <w:t xml:space="preserve"> </w:t>
            </w:r>
          </w:p>
          <w:p w:rsidR="00033789" w:rsidRPr="006A6F94" w:rsidRDefault="00033789"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E-mail </w:t>
            </w:r>
            <w:r w:rsidR="002D4EFC">
              <w:fldChar w:fldCharType="begin"/>
            </w:r>
            <w:r w:rsidR="002D4EFC" w:rsidRPr="00032007">
              <w:rPr>
                <w:lang w:val="fr-FR"/>
                <w:rPrChange w:id="1" w:author="Cabanas Gonzalez, Cynthia" w:date="2020-04-29T12:08:00Z">
                  <w:rPr/>
                </w:rPrChange>
              </w:rPr>
              <w:instrText xml:space="preserve"> HYPERLINK "about:blank" </w:instrText>
            </w:r>
            <w:r w:rsidR="002D4EFC">
              <w:fldChar w:fldCharType="separate"/>
            </w:r>
            <w:r w:rsidRPr="006A6F94">
              <w:rPr>
                <w:rStyle w:val="Lienhypertexte"/>
                <w:rFonts w:asciiTheme="minorHAnsi" w:hAnsiTheme="minorHAnsi" w:cstheme="minorHAnsi"/>
                <w:lang w:val="fr-FR"/>
              </w:rPr>
              <w:t>jean.daunizeau@gmai.com</w:t>
            </w:r>
            <w:r w:rsidR="002D4EFC">
              <w:rPr>
                <w:rStyle w:val="Lienhypertexte"/>
                <w:rFonts w:asciiTheme="minorHAnsi" w:hAnsiTheme="minorHAnsi" w:cstheme="minorHAnsi"/>
                <w:lang w:val="fr-FR"/>
              </w:rPr>
              <w:fldChar w:fldCharType="end"/>
            </w:r>
          </w:p>
          <w:p w:rsidR="00033789" w:rsidRPr="006A6F94" w:rsidRDefault="00DD1E12"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Téléphone</w:t>
            </w:r>
            <w:r w:rsidR="00033789" w:rsidRPr="006A6F94">
              <w:rPr>
                <w:rFonts w:asciiTheme="minorHAnsi" w:hAnsiTheme="minorHAnsi" w:cstheme="minorHAnsi"/>
                <w:lang w:val="fr-FR"/>
              </w:rPr>
              <w:t> :</w:t>
            </w:r>
            <w:r w:rsidR="009D3267" w:rsidRPr="006A6F94">
              <w:rPr>
                <w:rFonts w:asciiTheme="minorHAnsi" w:hAnsiTheme="minorHAnsi" w:cstheme="minorHAnsi"/>
                <w:lang w:val="fr-FR"/>
              </w:rPr>
              <w:t xml:space="preserve"> +33629816121</w:t>
            </w:r>
            <w:r w:rsidR="00033789" w:rsidRPr="006A6F94">
              <w:rPr>
                <w:rFonts w:asciiTheme="minorHAnsi" w:hAnsiTheme="minorHAnsi" w:cstheme="minorHAnsi"/>
                <w:lang w:val="fr-FR"/>
              </w:rPr>
              <w:t xml:space="preserve"> </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Motivation Brain Behavior (MBB)</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Hôpital de la Pitié-Salpêtrière</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47 Boulevard de l’Hôpital</w:t>
            </w:r>
          </w:p>
          <w:p w:rsidR="0099173B"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75013 PARIS</w:t>
            </w:r>
            <w:r w:rsidR="00033789" w:rsidRPr="006A6F94">
              <w:rPr>
                <w:rFonts w:asciiTheme="minorHAnsi" w:hAnsiTheme="minorHAnsi" w:cstheme="minorHAnsi"/>
                <w:lang w:val="fr-FR"/>
              </w:rPr>
              <w:t xml:space="preserve"> </w:t>
            </w:r>
          </w:p>
        </w:tc>
      </w:tr>
      <w:tr w:rsidR="0099173B" w:rsidRPr="006A6F94" w:rsidTr="00B064C7">
        <w:trPr>
          <w:trHeight w:val="64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Personnes </w:t>
            </w:r>
            <w:r w:rsidRPr="006A6F94">
              <w:rPr>
                <w:rFonts w:asciiTheme="minorHAnsi" w:hAnsiTheme="minorHAnsi" w:cstheme="minorHAnsi"/>
                <w:b/>
                <w:lang w:val="fr-FR"/>
              </w:rPr>
              <w:t>associées</w:t>
            </w:r>
            <w:r w:rsidRPr="006A6F94">
              <w:rPr>
                <w:rFonts w:asciiTheme="minorHAnsi" w:hAnsiTheme="minorHAnsi" w:cstheme="minorHAnsi"/>
                <w:lang w:val="fr-FR"/>
              </w:rPr>
              <w:t xml:space="preserve"> au projet (nom et prénom, fonction, discipline et affiliation) </w:t>
            </w:r>
          </w:p>
          <w:p w:rsidR="0099173B" w:rsidRPr="006A6F94" w:rsidRDefault="0099173B" w:rsidP="006A6F94">
            <w:pPr>
              <w:spacing w:line="276" w:lineRule="auto"/>
              <w:jc w:val="both"/>
              <w:rPr>
                <w:rFonts w:asciiTheme="minorHAnsi" w:hAnsiTheme="minorHAnsi" w:cstheme="minorHAnsi"/>
                <w:lang w:val="fr-FR"/>
              </w:rPr>
            </w:pPr>
          </w:p>
        </w:tc>
        <w:tc>
          <w:tcPr>
            <w:tcW w:w="6238" w:type="dxa"/>
            <w:tcBorders>
              <w:top w:val="single" w:sz="4" w:space="0" w:color="000000"/>
              <w:left w:val="single" w:sz="4" w:space="0" w:color="000000"/>
              <w:bottom w:val="single" w:sz="4" w:space="0" w:color="000000"/>
              <w:right w:val="single" w:sz="4" w:space="0" w:color="000000"/>
            </w:tcBorders>
          </w:tcPr>
          <w:p w:rsidR="009D3267" w:rsidRPr="00032007" w:rsidRDefault="009D3267" w:rsidP="006A6F94">
            <w:pPr>
              <w:spacing w:line="276" w:lineRule="auto"/>
              <w:jc w:val="both"/>
              <w:rPr>
                <w:rFonts w:asciiTheme="minorHAnsi" w:hAnsiTheme="minorHAnsi" w:cstheme="minorHAnsi"/>
                <w:b/>
                <w:lang w:val="es-ES"/>
                <w:rPrChange w:id="2" w:author="Cabanas Gonzalez, Cynthia" w:date="2020-04-29T12:08:00Z">
                  <w:rPr>
                    <w:rFonts w:asciiTheme="minorHAnsi" w:hAnsiTheme="minorHAnsi" w:cstheme="minorHAnsi"/>
                    <w:b/>
                    <w:lang w:val="fr-FR"/>
                  </w:rPr>
                </w:rPrChange>
              </w:rPr>
            </w:pPr>
            <w:r w:rsidRPr="00032007">
              <w:rPr>
                <w:rFonts w:asciiTheme="minorHAnsi" w:hAnsiTheme="minorHAnsi" w:cstheme="minorHAnsi"/>
                <w:b/>
                <w:lang w:val="es-ES"/>
                <w:rPrChange w:id="3" w:author="Cabanas Gonzalez, Cynthia" w:date="2020-04-29T12:08:00Z">
                  <w:rPr>
                    <w:rFonts w:asciiTheme="minorHAnsi" w:hAnsiTheme="minorHAnsi" w:cstheme="minorHAnsi"/>
                    <w:b/>
                    <w:lang w:val="fr-FR"/>
                  </w:rPr>
                </w:rPrChange>
              </w:rPr>
              <w:t>Cynthia CABANAS</w:t>
            </w:r>
          </w:p>
          <w:p w:rsidR="009D3267" w:rsidRPr="00032007" w:rsidRDefault="00C21D6F" w:rsidP="006A6F94">
            <w:pPr>
              <w:spacing w:line="276" w:lineRule="auto"/>
              <w:ind w:left="4"/>
              <w:jc w:val="both"/>
              <w:rPr>
                <w:rFonts w:asciiTheme="minorHAnsi" w:hAnsiTheme="minorHAnsi" w:cstheme="minorHAnsi"/>
                <w:lang w:val="es-ES"/>
                <w:rPrChange w:id="4" w:author="Cabanas Gonzalez, Cynthia" w:date="2020-04-29T12:08:00Z">
                  <w:rPr>
                    <w:rFonts w:asciiTheme="minorHAnsi" w:hAnsiTheme="minorHAnsi" w:cstheme="minorHAnsi"/>
                    <w:lang w:val="fr-FR"/>
                  </w:rPr>
                </w:rPrChange>
              </w:rPr>
            </w:pPr>
            <w:ins w:id="5" w:author="Christoph Sporrer" w:date="2020-04-29T11:33:00Z">
              <w:r w:rsidRPr="00032007">
                <w:rPr>
                  <w:rFonts w:asciiTheme="minorHAnsi" w:hAnsiTheme="minorHAnsi" w:cstheme="minorHAnsi"/>
                  <w:lang w:val="es-ES"/>
                  <w:rPrChange w:id="6" w:author="Cabanas Gonzalez, Cynthia" w:date="2020-04-29T12:08:00Z">
                    <w:rPr>
                      <w:rFonts w:asciiTheme="minorHAnsi" w:hAnsiTheme="minorHAnsi" w:cstheme="minorHAnsi"/>
                      <w:lang w:val="fr-FR"/>
                    </w:rPr>
                  </w:rPrChange>
                </w:rPr>
                <w:t>E</w:t>
              </w:r>
            </w:ins>
            <w:del w:id="7" w:author="Christoph Sporrer" w:date="2020-04-29T11:33:00Z">
              <w:r w:rsidR="009D3267" w:rsidRPr="00032007" w:rsidDel="00C21D6F">
                <w:rPr>
                  <w:rFonts w:asciiTheme="minorHAnsi" w:hAnsiTheme="minorHAnsi" w:cstheme="minorHAnsi"/>
                  <w:lang w:val="es-ES"/>
                  <w:rPrChange w:id="8" w:author="Cabanas Gonzalez, Cynthia" w:date="2020-04-29T12:08:00Z">
                    <w:rPr>
                      <w:rFonts w:asciiTheme="minorHAnsi" w:hAnsiTheme="minorHAnsi" w:cstheme="minorHAnsi"/>
                      <w:lang w:val="fr-FR"/>
                    </w:rPr>
                  </w:rPrChange>
                </w:rPr>
                <w:delText>e</w:delText>
              </w:r>
            </w:del>
            <w:r w:rsidR="009D3267" w:rsidRPr="00032007">
              <w:rPr>
                <w:rFonts w:asciiTheme="minorHAnsi" w:hAnsiTheme="minorHAnsi" w:cstheme="minorHAnsi"/>
                <w:lang w:val="es-ES"/>
                <w:rPrChange w:id="9" w:author="Cabanas Gonzalez, Cynthia" w:date="2020-04-29T12:08:00Z">
                  <w:rPr>
                    <w:rFonts w:asciiTheme="minorHAnsi" w:hAnsiTheme="minorHAnsi" w:cstheme="minorHAnsi"/>
                    <w:lang w:val="fr-FR"/>
                  </w:rPr>
                </w:rPrChange>
              </w:rPr>
              <w:t xml:space="preserve">-mail: </w:t>
            </w:r>
            <w:r w:rsidR="002D4EFC">
              <w:fldChar w:fldCharType="begin"/>
            </w:r>
            <w:r w:rsidR="002D4EFC" w:rsidRPr="00032007">
              <w:rPr>
                <w:lang w:val="es-ES"/>
                <w:rPrChange w:id="10" w:author="Cabanas Gonzalez, Cynthia" w:date="2020-04-29T12:08:00Z">
                  <w:rPr/>
                </w:rPrChange>
              </w:rPr>
              <w:instrText xml:space="preserve"> HYPERLINK "about:blank" </w:instrText>
            </w:r>
            <w:r w:rsidR="002D4EFC">
              <w:fldChar w:fldCharType="separate"/>
            </w:r>
            <w:r w:rsidR="009D3267" w:rsidRPr="00032007">
              <w:rPr>
                <w:rStyle w:val="Lienhypertexte"/>
                <w:rFonts w:asciiTheme="minorHAnsi" w:hAnsiTheme="minorHAnsi" w:cstheme="minorHAnsi"/>
                <w:lang w:val="es-ES"/>
                <w:rPrChange w:id="11" w:author="Cabanas Gonzalez, Cynthia" w:date="2020-04-29T12:08:00Z">
                  <w:rPr>
                    <w:rStyle w:val="Lienhypertexte"/>
                    <w:rFonts w:asciiTheme="minorHAnsi" w:hAnsiTheme="minorHAnsi" w:cstheme="minorHAnsi"/>
                    <w:lang w:val="fr-FR"/>
                  </w:rPr>
                </w:rPrChange>
              </w:rPr>
              <w:t>cynthia.cabanas@icm-institute.org</w:t>
            </w:r>
            <w:r w:rsidR="002D4EFC">
              <w:rPr>
                <w:rStyle w:val="Lienhypertexte"/>
                <w:rFonts w:asciiTheme="minorHAnsi" w:hAnsiTheme="minorHAnsi" w:cstheme="minorHAnsi"/>
                <w:lang w:val="fr-FR"/>
              </w:rPr>
              <w:fldChar w:fldCharType="end"/>
            </w:r>
          </w:p>
          <w:p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Motivation Brain Behavior (MBB)</w:t>
            </w:r>
          </w:p>
          <w:p w:rsidR="009D3267" w:rsidRPr="006A6F94" w:rsidRDefault="009D3267" w:rsidP="006A6F94">
            <w:pPr>
              <w:spacing w:line="276" w:lineRule="auto"/>
              <w:jc w:val="both"/>
              <w:rPr>
                <w:rFonts w:asciiTheme="minorHAnsi" w:hAnsiTheme="minorHAnsi" w:cstheme="minorHAnsi"/>
              </w:rPr>
            </w:pPr>
          </w:p>
          <w:p w:rsidR="009D3267" w:rsidRPr="006A6F94" w:rsidRDefault="009D3267" w:rsidP="006A6F94">
            <w:pPr>
              <w:spacing w:line="276" w:lineRule="auto"/>
              <w:jc w:val="both"/>
              <w:rPr>
                <w:rFonts w:asciiTheme="minorHAnsi" w:hAnsiTheme="minorHAnsi" w:cstheme="minorHAnsi"/>
                <w:b/>
              </w:rPr>
            </w:pPr>
            <w:r w:rsidRPr="006A6F94">
              <w:rPr>
                <w:rFonts w:asciiTheme="minorHAnsi" w:hAnsiTheme="minorHAnsi" w:cstheme="minorHAnsi"/>
                <w:b/>
              </w:rPr>
              <w:t>William HOPPER</w:t>
            </w:r>
          </w:p>
          <w:p w:rsidR="009D3267" w:rsidRPr="006A6F94" w:rsidRDefault="00C21D6F" w:rsidP="006A6F94">
            <w:pPr>
              <w:spacing w:line="276" w:lineRule="auto"/>
              <w:jc w:val="both"/>
              <w:rPr>
                <w:rFonts w:asciiTheme="minorHAnsi" w:hAnsiTheme="minorHAnsi" w:cstheme="minorHAnsi"/>
              </w:rPr>
            </w:pPr>
            <w:ins w:id="12" w:author="Christoph Sporrer" w:date="2020-04-29T11:33:00Z">
              <w:r>
                <w:rPr>
                  <w:rFonts w:asciiTheme="minorHAnsi" w:hAnsiTheme="minorHAnsi" w:cstheme="minorHAnsi"/>
                </w:rPr>
                <w:t>E</w:t>
              </w:r>
            </w:ins>
            <w:del w:id="13" w:author="Christoph Sporrer" w:date="2020-04-29T11:33:00Z">
              <w:r w:rsidR="009D3267" w:rsidRPr="006A6F94" w:rsidDel="00C21D6F">
                <w:rPr>
                  <w:rFonts w:asciiTheme="minorHAnsi" w:hAnsiTheme="minorHAnsi" w:cstheme="minorHAnsi"/>
                </w:rPr>
                <w:delText>e</w:delText>
              </w:r>
            </w:del>
            <w:r w:rsidR="009D3267" w:rsidRPr="006A6F94">
              <w:rPr>
                <w:rFonts w:asciiTheme="minorHAnsi" w:hAnsiTheme="minorHAnsi" w:cstheme="minorHAnsi"/>
              </w:rPr>
              <w:t xml:space="preserve">-mail: </w:t>
            </w:r>
            <w:hyperlink r:id="rId8" w:history="1">
              <w:r w:rsidR="009D3267" w:rsidRPr="006A6F94">
                <w:rPr>
                  <w:rStyle w:val="Lienhypertexte"/>
                  <w:rFonts w:asciiTheme="minorHAnsi" w:hAnsiTheme="minorHAnsi" w:cstheme="minorHAnsi"/>
                </w:rPr>
                <w:t>williamjthopper@gmail.com</w:t>
              </w:r>
            </w:hyperlink>
          </w:p>
          <w:p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Motivation Brain Behavior (MBB)</w:t>
            </w:r>
          </w:p>
          <w:p w:rsidR="009D3267" w:rsidRPr="006A6F94" w:rsidRDefault="009D3267" w:rsidP="006A6F94">
            <w:pPr>
              <w:spacing w:line="276" w:lineRule="auto"/>
              <w:ind w:left="4"/>
              <w:jc w:val="both"/>
              <w:rPr>
                <w:rFonts w:asciiTheme="minorHAnsi" w:hAnsiTheme="minorHAnsi" w:cstheme="minorHAnsi"/>
              </w:rPr>
            </w:pPr>
          </w:p>
          <w:p w:rsidR="009D3267" w:rsidRPr="00032007" w:rsidRDefault="009D3267" w:rsidP="006A6F94">
            <w:pPr>
              <w:spacing w:line="276" w:lineRule="auto"/>
              <w:ind w:left="4"/>
              <w:jc w:val="both"/>
              <w:rPr>
                <w:rFonts w:asciiTheme="minorHAnsi" w:hAnsiTheme="minorHAnsi" w:cstheme="minorHAnsi"/>
                <w:b/>
                <w:bCs/>
                <w:lang w:val="es-ES"/>
                <w:rPrChange w:id="14" w:author="Cabanas Gonzalez, Cynthia" w:date="2020-04-29T12:08:00Z">
                  <w:rPr>
                    <w:rFonts w:asciiTheme="minorHAnsi" w:hAnsiTheme="minorHAnsi" w:cstheme="minorHAnsi"/>
                    <w:b/>
                    <w:bCs/>
                  </w:rPr>
                </w:rPrChange>
              </w:rPr>
            </w:pPr>
            <w:r w:rsidRPr="00032007">
              <w:rPr>
                <w:rFonts w:asciiTheme="minorHAnsi" w:hAnsiTheme="minorHAnsi" w:cstheme="minorHAnsi"/>
                <w:b/>
                <w:bCs/>
                <w:lang w:val="es-ES"/>
                <w:rPrChange w:id="15" w:author="Cabanas Gonzalez, Cynthia" w:date="2020-04-29T12:08:00Z">
                  <w:rPr>
                    <w:rFonts w:asciiTheme="minorHAnsi" w:hAnsiTheme="minorHAnsi" w:cstheme="minorHAnsi"/>
                    <w:b/>
                    <w:bCs/>
                  </w:rPr>
                </w:rPrChange>
              </w:rPr>
              <w:t xml:space="preserve">Juliana SPORRER </w:t>
            </w:r>
          </w:p>
          <w:p w:rsidR="009D3267" w:rsidRPr="00032007" w:rsidRDefault="009D3267" w:rsidP="006A6F94">
            <w:pPr>
              <w:spacing w:line="276" w:lineRule="auto"/>
              <w:ind w:left="4"/>
              <w:jc w:val="both"/>
              <w:rPr>
                <w:rFonts w:asciiTheme="minorHAnsi" w:hAnsiTheme="minorHAnsi" w:cstheme="minorHAnsi"/>
                <w:lang w:val="es-ES"/>
                <w:rPrChange w:id="16" w:author="Cabanas Gonzalez, Cynthia" w:date="2020-04-29T12:08:00Z">
                  <w:rPr>
                    <w:rFonts w:asciiTheme="minorHAnsi" w:hAnsiTheme="minorHAnsi" w:cstheme="minorHAnsi"/>
                  </w:rPr>
                </w:rPrChange>
              </w:rPr>
            </w:pPr>
            <w:del w:id="17" w:author="Christoph Sporrer" w:date="2020-04-29T11:42:00Z">
              <w:r w:rsidRPr="00032007" w:rsidDel="00B955E7">
                <w:rPr>
                  <w:rFonts w:asciiTheme="minorHAnsi" w:hAnsiTheme="minorHAnsi" w:cstheme="minorHAnsi"/>
                  <w:lang w:val="es-ES"/>
                  <w:rPrChange w:id="18" w:author="Cabanas Gonzalez, Cynthia" w:date="2020-04-29T12:08:00Z">
                    <w:rPr>
                      <w:rFonts w:asciiTheme="minorHAnsi" w:hAnsiTheme="minorHAnsi" w:cstheme="minorHAnsi"/>
                    </w:rPr>
                  </w:rPrChange>
                </w:rPr>
                <w:delText>E-mail :</w:delText>
              </w:r>
            </w:del>
            <w:ins w:id="19" w:author="Christoph Sporrer" w:date="2020-04-29T11:42:00Z">
              <w:r w:rsidR="00B955E7" w:rsidRPr="00032007">
                <w:rPr>
                  <w:rFonts w:asciiTheme="minorHAnsi" w:hAnsiTheme="minorHAnsi" w:cstheme="minorHAnsi"/>
                  <w:lang w:val="es-ES"/>
                  <w:rPrChange w:id="20" w:author="Cabanas Gonzalez, Cynthia" w:date="2020-04-29T12:08:00Z">
                    <w:rPr>
                      <w:rFonts w:asciiTheme="minorHAnsi" w:hAnsiTheme="minorHAnsi" w:cstheme="minorHAnsi"/>
                    </w:rPr>
                  </w:rPrChange>
                </w:rPr>
                <w:t>E-mail:</w:t>
              </w:r>
            </w:ins>
            <w:r w:rsidRPr="00032007">
              <w:rPr>
                <w:rFonts w:asciiTheme="minorHAnsi" w:hAnsiTheme="minorHAnsi" w:cstheme="minorHAnsi"/>
                <w:lang w:val="es-ES"/>
                <w:rPrChange w:id="21" w:author="Cabanas Gonzalez, Cynthia" w:date="2020-04-29T12:08:00Z">
                  <w:rPr>
                    <w:rFonts w:asciiTheme="minorHAnsi" w:hAnsiTheme="minorHAnsi" w:cstheme="minorHAnsi"/>
                  </w:rPr>
                </w:rPrChange>
              </w:rPr>
              <w:t xml:space="preserve"> </w:t>
            </w:r>
            <w:r w:rsidR="002D4EFC">
              <w:fldChar w:fldCharType="begin"/>
            </w:r>
            <w:r w:rsidR="002D4EFC" w:rsidRPr="00032007">
              <w:rPr>
                <w:lang w:val="es-ES"/>
                <w:rPrChange w:id="22" w:author="Cabanas Gonzalez, Cynthia" w:date="2020-04-29T12:08:00Z">
                  <w:rPr/>
                </w:rPrChange>
              </w:rPr>
              <w:instrText xml:space="preserve"> HYPERLINK "about:blank" </w:instrText>
            </w:r>
            <w:r w:rsidR="002D4EFC">
              <w:fldChar w:fldCharType="separate"/>
            </w:r>
            <w:r w:rsidRPr="00032007">
              <w:rPr>
                <w:rStyle w:val="Lienhypertexte"/>
                <w:rFonts w:asciiTheme="minorHAnsi" w:hAnsiTheme="minorHAnsi" w:cstheme="minorHAnsi"/>
                <w:lang w:val="es-ES"/>
                <w:rPrChange w:id="23" w:author="Cabanas Gonzalez, Cynthia" w:date="2020-04-29T12:08:00Z">
                  <w:rPr>
                    <w:rStyle w:val="Lienhypertexte"/>
                    <w:rFonts w:asciiTheme="minorHAnsi" w:hAnsiTheme="minorHAnsi" w:cstheme="minorHAnsi"/>
                  </w:rPr>
                </w:rPrChange>
              </w:rPr>
              <w:t>juliana.sporrer.18@ucl.ac.uk</w:t>
            </w:r>
            <w:r w:rsidR="002D4EFC">
              <w:rPr>
                <w:rStyle w:val="Lienhypertexte"/>
                <w:rFonts w:asciiTheme="minorHAnsi" w:hAnsiTheme="minorHAnsi" w:cstheme="minorHAnsi"/>
              </w:rPr>
              <w:fldChar w:fldCharType="end"/>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Motivation Brain Behavior (MBB)</w:t>
            </w:r>
          </w:p>
          <w:p w:rsidR="0099173B" w:rsidRPr="006A6F94" w:rsidRDefault="0099173B" w:rsidP="006A6F94">
            <w:pPr>
              <w:spacing w:line="276" w:lineRule="auto"/>
              <w:ind w:left="4"/>
              <w:jc w:val="both"/>
              <w:rPr>
                <w:rFonts w:asciiTheme="minorHAnsi" w:hAnsiTheme="minorHAnsi" w:cstheme="minorHAnsi"/>
                <w:lang w:val="fr-FR"/>
              </w:rPr>
            </w:pPr>
          </w:p>
        </w:tc>
      </w:tr>
      <w:tr w:rsidR="0099173B" w:rsidRPr="00466824" w:rsidTr="00B064C7">
        <w:trPr>
          <w:trHeight w:val="81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Université ou institut principal concerné par le projet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53401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(ICM) – Hôpital de la Pitié-Salpêtrière</w:t>
            </w:r>
          </w:p>
        </w:tc>
      </w:tr>
      <w:tr w:rsidR="0099173B" w:rsidRPr="006A6F94"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Début prévu pour la recherche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534017" w:rsidRPr="006A6F94">
              <w:rPr>
                <w:rFonts w:asciiTheme="minorHAnsi" w:hAnsiTheme="minorHAnsi" w:cstheme="minorHAnsi"/>
                <w:lang w:val="fr-FR"/>
              </w:rPr>
              <w:t>05/2020</w:t>
            </w:r>
          </w:p>
        </w:tc>
      </w:tr>
      <w:tr w:rsidR="0099173B" w:rsidRPr="00466824"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Fin prévue pour la recherche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534017"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Étude longitudinale </w:t>
            </w:r>
            <w:r w:rsidR="00762258" w:rsidRPr="006A6F94">
              <w:rPr>
                <w:rFonts w:asciiTheme="minorHAnsi" w:hAnsiTheme="minorHAnsi" w:cstheme="minorHAnsi"/>
                <w:lang w:val="fr-FR"/>
              </w:rPr>
              <w:t xml:space="preserve">jusqu’à </w:t>
            </w:r>
            <w:r w:rsidR="009D3267" w:rsidRPr="006A6F94">
              <w:rPr>
                <w:rFonts w:asciiTheme="minorHAnsi" w:hAnsiTheme="minorHAnsi" w:cstheme="minorHAnsi"/>
                <w:lang w:val="fr-FR"/>
              </w:rPr>
              <w:t>6</w:t>
            </w:r>
            <w:r w:rsidR="00762258" w:rsidRPr="006A6F94">
              <w:rPr>
                <w:rFonts w:asciiTheme="minorHAnsi" w:hAnsiTheme="minorHAnsi" w:cstheme="minorHAnsi"/>
                <w:lang w:val="fr-FR"/>
              </w:rPr>
              <w:t xml:space="preserve"> mois après la </w:t>
            </w:r>
            <w:r w:rsidRPr="006A6F94">
              <w:rPr>
                <w:rFonts w:asciiTheme="minorHAnsi" w:hAnsiTheme="minorHAnsi" w:cstheme="minorHAnsi"/>
                <w:lang w:val="fr-FR"/>
              </w:rPr>
              <w:t>fin du confinement COVID-19</w:t>
            </w:r>
          </w:p>
        </w:tc>
      </w:tr>
      <w:tr w:rsidR="0099173B" w:rsidRPr="00466824" w:rsidTr="00B064C7">
        <w:trPr>
          <w:trHeight w:val="547"/>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Lieu(x) de déroulement de l‘étude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534017" w:rsidRPr="006A6F94">
              <w:rPr>
                <w:rFonts w:asciiTheme="minorHAnsi" w:hAnsiTheme="minorHAnsi" w:cstheme="minorHAnsi"/>
                <w:lang w:val="fr-FR"/>
              </w:rPr>
              <w:t xml:space="preserve">Expérimentation en ligne sur un ordinateur. </w:t>
            </w:r>
          </w:p>
        </w:tc>
      </w:tr>
    </w:tbl>
    <w:p w:rsidR="0099173B" w:rsidRPr="006A6F94" w:rsidRDefault="00AA3E65" w:rsidP="006A6F94">
      <w:pPr>
        <w:spacing w:after="161" w:line="276" w:lineRule="auto"/>
        <w:jc w:val="both"/>
        <w:rPr>
          <w:rFonts w:asciiTheme="minorHAnsi" w:hAnsiTheme="minorHAnsi" w:cstheme="minorHAnsi"/>
          <w:lang w:val="fr-FR"/>
        </w:rPr>
      </w:pPr>
      <w:r w:rsidRPr="006A6F94">
        <w:rPr>
          <w:rFonts w:asciiTheme="minorHAnsi" w:hAnsiTheme="minorHAnsi" w:cstheme="minorHAnsi"/>
          <w:i/>
          <w:lang w:val="fr-FR"/>
        </w:rPr>
        <w:t xml:space="preserve"> </w:t>
      </w:r>
    </w:p>
    <w:p w:rsidR="0099173B" w:rsidRPr="006A6F94" w:rsidRDefault="00AA3E65" w:rsidP="006A6F94">
      <w:pPr>
        <w:spacing w:after="165" w:line="276" w:lineRule="auto"/>
        <w:jc w:val="both"/>
        <w:rPr>
          <w:rFonts w:asciiTheme="minorHAnsi" w:hAnsiTheme="minorHAnsi" w:cstheme="minorHAnsi"/>
          <w:b/>
          <w:sz w:val="32"/>
          <w:szCs w:val="32"/>
          <w:lang w:val="fr-FR"/>
        </w:rPr>
      </w:pPr>
      <w:r w:rsidRPr="006A6F94">
        <w:rPr>
          <w:rFonts w:asciiTheme="minorHAnsi" w:hAnsiTheme="minorHAnsi" w:cstheme="minorHAnsi"/>
          <w:i/>
          <w:lang w:val="fr-FR"/>
        </w:rPr>
        <w:lastRenderedPageBreak/>
        <w:t xml:space="preserve"> </w:t>
      </w:r>
      <w:r w:rsidRPr="006A6F94">
        <w:rPr>
          <w:rFonts w:asciiTheme="minorHAnsi" w:hAnsiTheme="minorHAnsi" w:cstheme="minorHAnsi"/>
          <w:b/>
          <w:sz w:val="32"/>
          <w:szCs w:val="32"/>
          <w:lang w:val="fr-FR"/>
        </w:rPr>
        <w:t xml:space="preserve">Projet scientifique </w:t>
      </w:r>
    </w:p>
    <w:p w:rsidR="0099173B" w:rsidRPr="006A6F94" w:rsidRDefault="0099173B" w:rsidP="006A6F94">
      <w:pPr>
        <w:spacing w:after="196" w:line="276" w:lineRule="auto"/>
        <w:ind w:left="61"/>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Contexte et objectif</w:t>
      </w:r>
    </w:p>
    <w:p w:rsidR="00B677C4" w:rsidRPr="006A6F94"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current COVID epidemic has required extraordinary public health measures in most countries around the world. In France, containment has started on the 11th of March 2020, and is expected to last at least until the 18th of May 2020. This implies that many people are staying at home, in a situation of partial social isolation. In turn, this may induce psychological distress, which may result in elevated anxiety and/or depressed mood. </w:t>
      </w:r>
    </w:p>
    <w:p w:rsidR="00720E90" w:rsidRDefault="00B677C4" w:rsidP="006A6F94">
      <w:pPr>
        <w:spacing w:after="3" w:line="276" w:lineRule="auto"/>
        <w:jc w:val="both"/>
        <w:rPr>
          <w:ins w:id="24" w:author="DAUNIZEAU Jean" w:date="2020-04-29T15:51:00Z"/>
          <w:rFonts w:asciiTheme="minorHAnsi" w:hAnsiTheme="minorHAnsi" w:cstheme="minorHAnsi"/>
        </w:rPr>
      </w:pPr>
      <w:r w:rsidRPr="006A6F94">
        <w:rPr>
          <w:rFonts w:asciiTheme="minorHAnsi" w:hAnsiTheme="minorHAnsi" w:cstheme="minorHAnsi"/>
        </w:rPr>
        <w:t xml:space="preserve">From a scientific perspective, this may </w:t>
      </w:r>
      <w:del w:id="25" w:author="DAUNIZEAU Jean" w:date="2020-04-29T15:50:00Z">
        <w:r w:rsidRPr="006A6F94" w:rsidDel="00466824">
          <w:rPr>
            <w:rFonts w:asciiTheme="minorHAnsi" w:hAnsiTheme="minorHAnsi" w:cstheme="minorHAnsi"/>
          </w:rPr>
          <w:delText xml:space="preserve">be </w:delText>
        </w:r>
      </w:del>
      <w:ins w:id="26" w:author="DAUNIZEAU Jean" w:date="2020-04-29T15:50:00Z">
        <w:r w:rsidR="00466824">
          <w:rPr>
            <w:rFonts w:asciiTheme="minorHAnsi" w:hAnsiTheme="minorHAnsi" w:cstheme="minorHAnsi"/>
          </w:rPr>
          <w:t>offer</w:t>
        </w:r>
        <w:r w:rsidR="00466824" w:rsidRPr="006A6F94">
          <w:rPr>
            <w:rFonts w:asciiTheme="minorHAnsi" w:hAnsiTheme="minorHAnsi" w:cstheme="minorHAnsi"/>
          </w:rPr>
          <w:t xml:space="preserve"> </w:t>
        </w:r>
      </w:ins>
      <w:r w:rsidRPr="006A6F94">
        <w:rPr>
          <w:rFonts w:asciiTheme="minorHAnsi" w:hAnsiTheme="minorHAnsi" w:cstheme="minorHAnsi"/>
        </w:rPr>
        <w:t>a unique opportunity to study the relationship between ongoing fluctuations of anxiety/mood states and cognitive processes. In this project proposal, we aim at exploring the co-occurring fluctuations in specific aspect of three high-level cognitive processes, namely: social influence, self-control and metacognition.</w:t>
      </w:r>
    </w:p>
    <w:p w:rsidR="00E61FA8" w:rsidRPr="006A6F94" w:rsidRDefault="00E61FA8" w:rsidP="006A6F94">
      <w:pPr>
        <w:spacing w:after="3" w:line="276" w:lineRule="auto"/>
        <w:jc w:val="both"/>
        <w:rPr>
          <w:rFonts w:asciiTheme="minorHAnsi" w:hAnsiTheme="minorHAnsi" w:cstheme="minorHAnsi"/>
        </w:rPr>
      </w:pPr>
      <w:ins w:id="27" w:author="DAUNIZEAU Jean" w:date="2020-04-29T15:57:00Z">
        <w:r>
          <w:rPr>
            <w:rFonts w:asciiTheme="minorHAnsi" w:hAnsiTheme="minorHAnsi" w:cstheme="minorHAnsi"/>
          </w:rPr>
          <w:t>Note that beyond the primary scientific objective of o</w:t>
        </w:r>
      </w:ins>
      <w:ins w:id="28" w:author="DAUNIZEAU Jean" w:date="2020-04-29T15:54:00Z">
        <w:r>
          <w:rPr>
            <w:rFonts w:asciiTheme="minorHAnsi" w:hAnsiTheme="minorHAnsi" w:cstheme="minorHAnsi"/>
          </w:rPr>
          <w:t>ur project</w:t>
        </w:r>
      </w:ins>
      <w:ins w:id="29" w:author="DAUNIZEAU Jean" w:date="2020-04-29T15:58:00Z">
        <w:r>
          <w:rPr>
            <w:rFonts w:asciiTheme="minorHAnsi" w:hAnsiTheme="minorHAnsi" w:cstheme="minorHAnsi"/>
          </w:rPr>
          <w:t>, our</w:t>
        </w:r>
      </w:ins>
      <w:ins w:id="30" w:author="DAUNIZEAU Jean" w:date="2020-04-29T15:54:00Z">
        <w:r>
          <w:rPr>
            <w:rFonts w:asciiTheme="minorHAnsi" w:hAnsiTheme="minorHAnsi" w:cstheme="minorHAnsi"/>
          </w:rPr>
          <w:t xml:space="preserve"> proposal </w:t>
        </w:r>
      </w:ins>
      <w:ins w:id="31" w:author="DAUNIZEAU Jean" w:date="2020-04-29T15:57:00Z">
        <w:r>
          <w:rPr>
            <w:rFonts w:asciiTheme="minorHAnsi" w:hAnsiTheme="minorHAnsi" w:cstheme="minorHAnsi"/>
          </w:rPr>
          <w:t xml:space="preserve">also </w:t>
        </w:r>
      </w:ins>
      <w:ins w:id="32" w:author="DAUNIZEAU Jean" w:date="2020-04-29T15:54:00Z">
        <w:r>
          <w:rPr>
            <w:rFonts w:asciiTheme="minorHAnsi" w:hAnsiTheme="minorHAnsi" w:cstheme="minorHAnsi"/>
          </w:rPr>
          <w:t xml:space="preserve">serves </w:t>
        </w:r>
      </w:ins>
      <w:ins w:id="33" w:author="DAUNIZEAU Jean" w:date="2020-04-29T15:57:00Z">
        <w:r>
          <w:rPr>
            <w:rFonts w:asciiTheme="minorHAnsi" w:hAnsiTheme="minorHAnsi" w:cstheme="minorHAnsi"/>
          </w:rPr>
          <w:t>another</w:t>
        </w:r>
      </w:ins>
      <w:ins w:id="34" w:author="DAUNIZEAU Jean" w:date="2020-04-29T15:54:00Z">
        <w:r>
          <w:rPr>
            <w:rFonts w:asciiTheme="minorHAnsi" w:hAnsiTheme="minorHAnsi" w:cstheme="minorHAnsi"/>
          </w:rPr>
          <w:t xml:space="preserve"> purpose. </w:t>
        </w:r>
      </w:ins>
      <w:ins w:id="35" w:author="DAUNIZEAU Jean" w:date="2020-04-29T15:57:00Z">
        <w:r>
          <w:rPr>
            <w:rFonts w:asciiTheme="minorHAnsi" w:hAnsiTheme="minorHAnsi" w:cstheme="minorHAnsi"/>
          </w:rPr>
          <w:t xml:space="preserve">In brief, </w:t>
        </w:r>
      </w:ins>
      <w:ins w:id="36" w:author="DAUNIZEAU Jean" w:date="2020-04-29T15:58:00Z">
        <w:r>
          <w:rPr>
            <w:rFonts w:asciiTheme="minorHAnsi" w:hAnsiTheme="minorHAnsi" w:cstheme="minorHAnsi"/>
          </w:rPr>
          <w:t xml:space="preserve">we hope to strengthen the epidemiologic knowledge regarding the </w:t>
        </w:r>
      </w:ins>
      <w:ins w:id="37" w:author="DAUNIZEAU Jean" w:date="2020-04-29T15:59:00Z">
        <w:r>
          <w:rPr>
            <w:rFonts w:asciiTheme="minorHAnsi" w:hAnsiTheme="minorHAnsi" w:cstheme="minorHAnsi"/>
          </w:rPr>
          <w:t xml:space="preserve">broad </w:t>
        </w:r>
      </w:ins>
      <w:ins w:id="38" w:author="DAUNIZEAU Jean" w:date="2020-04-29T15:58:00Z">
        <w:r>
          <w:rPr>
            <w:rFonts w:asciiTheme="minorHAnsi" w:hAnsiTheme="minorHAnsi" w:cstheme="minorHAnsi"/>
          </w:rPr>
          <w:t xml:space="preserve">psychological </w:t>
        </w:r>
      </w:ins>
      <w:ins w:id="39" w:author="DAUNIZEAU Jean" w:date="2020-04-29T15:59:00Z">
        <w:r>
          <w:rPr>
            <w:rFonts w:asciiTheme="minorHAnsi" w:hAnsiTheme="minorHAnsi" w:cstheme="minorHAnsi"/>
          </w:rPr>
          <w:t xml:space="preserve">effects of extreme public health measures such as the current one. This may </w:t>
        </w:r>
      </w:ins>
      <w:ins w:id="40" w:author="DAUNIZEAU Jean" w:date="2020-04-29T16:02:00Z">
        <w:r w:rsidR="00BB1EA1">
          <w:rPr>
            <w:rFonts w:asciiTheme="minorHAnsi" w:hAnsiTheme="minorHAnsi" w:cstheme="minorHAnsi"/>
          </w:rPr>
          <w:t xml:space="preserve">eventually </w:t>
        </w:r>
      </w:ins>
      <w:ins w:id="41" w:author="DAUNIZEAU Jean" w:date="2020-04-29T15:59:00Z">
        <w:r>
          <w:rPr>
            <w:rFonts w:asciiTheme="minorHAnsi" w:hAnsiTheme="minorHAnsi" w:cstheme="minorHAnsi"/>
          </w:rPr>
          <w:t>he</w:t>
        </w:r>
      </w:ins>
      <w:ins w:id="42" w:author="DAUNIZEAU Jean" w:date="2020-04-29T16:00:00Z">
        <w:r>
          <w:rPr>
            <w:rFonts w:asciiTheme="minorHAnsi" w:hAnsiTheme="minorHAnsi" w:cstheme="minorHAnsi"/>
          </w:rPr>
          <w:t>l</w:t>
        </w:r>
      </w:ins>
      <w:ins w:id="43" w:author="DAUNIZEAU Jean" w:date="2020-04-29T15:59:00Z">
        <w:r>
          <w:rPr>
            <w:rFonts w:asciiTheme="minorHAnsi" w:hAnsiTheme="minorHAnsi" w:cstheme="minorHAnsi"/>
          </w:rPr>
          <w:t xml:space="preserve">p guiding </w:t>
        </w:r>
      </w:ins>
      <w:ins w:id="44" w:author="DAUNIZEAU Jean" w:date="2020-04-29T16:02:00Z">
        <w:r w:rsidR="00BB1EA1">
          <w:rPr>
            <w:rFonts w:asciiTheme="minorHAnsi" w:hAnsiTheme="minorHAnsi" w:cstheme="minorHAnsi"/>
          </w:rPr>
          <w:t>socio-</w:t>
        </w:r>
      </w:ins>
      <w:ins w:id="45" w:author="DAUNIZEAU Jean" w:date="2020-04-29T16:01:00Z">
        <w:r w:rsidR="008A0968">
          <w:rPr>
            <w:rFonts w:asciiTheme="minorHAnsi" w:hAnsiTheme="minorHAnsi" w:cstheme="minorHAnsi"/>
          </w:rPr>
          <w:t>medical policies</w:t>
        </w:r>
      </w:ins>
      <w:ins w:id="46" w:author="DAUNIZEAU Jean" w:date="2020-04-29T16:00:00Z">
        <w:r>
          <w:rPr>
            <w:rFonts w:asciiTheme="minorHAnsi" w:hAnsiTheme="minorHAnsi" w:cstheme="minorHAnsi"/>
          </w:rPr>
          <w:t xml:space="preserve"> </w:t>
        </w:r>
      </w:ins>
      <w:ins w:id="47" w:author="DAUNIZEAU Jean" w:date="2020-04-29T16:01:00Z">
        <w:r w:rsidR="008A0968">
          <w:rPr>
            <w:rFonts w:asciiTheme="minorHAnsi" w:hAnsiTheme="minorHAnsi" w:cstheme="minorHAnsi"/>
          </w:rPr>
          <w:t xml:space="preserve">in </w:t>
        </w:r>
        <w:r w:rsidR="00BB1EA1">
          <w:rPr>
            <w:rFonts w:asciiTheme="minorHAnsi" w:hAnsiTheme="minorHAnsi" w:cstheme="minorHAnsi"/>
          </w:rPr>
          <w:t xml:space="preserve">future </w:t>
        </w:r>
        <w:r w:rsidR="008A0968">
          <w:rPr>
            <w:rFonts w:asciiTheme="minorHAnsi" w:hAnsiTheme="minorHAnsi" w:cstheme="minorHAnsi"/>
          </w:rPr>
          <w:t>similar</w:t>
        </w:r>
      </w:ins>
      <w:ins w:id="48" w:author="DAUNIZEAU Jean" w:date="2020-04-29T16:02:00Z">
        <w:r w:rsidR="00BB1EA1">
          <w:rPr>
            <w:rFonts w:asciiTheme="minorHAnsi" w:hAnsiTheme="minorHAnsi" w:cstheme="minorHAnsi"/>
          </w:rPr>
          <w:t>ly</w:t>
        </w:r>
      </w:ins>
      <w:bookmarkStart w:id="49" w:name="_GoBack"/>
      <w:bookmarkEnd w:id="49"/>
      <w:ins w:id="50" w:author="DAUNIZEAU Jean" w:date="2020-04-29T16:01:00Z">
        <w:r w:rsidR="008A0968">
          <w:rPr>
            <w:rFonts w:asciiTheme="minorHAnsi" w:hAnsiTheme="minorHAnsi" w:cstheme="minorHAnsi"/>
          </w:rPr>
          <w:t xml:space="preserve"> adverse contexts.</w:t>
        </w:r>
      </w:ins>
    </w:p>
    <w:p w:rsidR="00720E90" w:rsidRPr="006A6F94" w:rsidRDefault="00720E90" w:rsidP="006A6F94">
      <w:pPr>
        <w:spacing w:after="3" w:line="276" w:lineRule="auto"/>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Protocole et matériel</w:t>
      </w:r>
    </w:p>
    <w:p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will recruit 100 participants from the RISC platform (after having obtained their informed consent), and follow them through the containment period and beyond. Each participant will log in an online web testing platform (see below) according to pre-defined schedule (see below). Each testing session comprises three different cognitive tests </w:t>
      </w:r>
      <w:r w:rsidR="00DF76B4" w:rsidRPr="006A6F94">
        <w:rPr>
          <w:rFonts w:asciiTheme="minorHAnsi" w:hAnsiTheme="minorHAnsi" w:cstheme="minorHAnsi"/>
        </w:rPr>
        <w:t xml:space="preserve">(see below) </w:t>
      </w:r>
      <w:r w:rsidRPr="006A6F94">
        <w:rPr>
          <w:rFonts w:asciiTheme="minorHAnsi" w:hAnsiTheme="minorHAnsi" w:cstheme="minorHAnsi"/>
        </w:rPr>
        <w:t xml:space="preserve">and </w:t>
      </w:r>
      <w:r w:rsidR="00DF76B4" w:rsidRPr="006A6F94">
        <w:rPr>
          <w:rFonts w:asciiTheme="minorHAnsi" w:hAnsiTheme="minorHAnsi" w:cstheme="minorHAnsi"/>
        </w:rPr>
        <w:t>self-</w:t>
      </w:r>
      <w:r w:rsidRPr="006A6F94">
        <w:rPr>
          <w:rFonts w:asciiTheme="minorHAnsi" w:hAnsiTheme="minorHAnsi" w:cstheme="minorHAnsi"/>
        </w:rPr>
        <w:t xml:space="preserve">questionnaires assessing mood/anxiety and apathy, as well as a questionnaire evaluating participants’ subjective assessment of their containment situation. Participants will receive a financial retribution that consists of a base salary (24€ per testing session) </w:t>
      </w:r>
      <w:r w:rsidR="00DF76B4" w:rsidRPr="006A6F94">
        <w:rPr>
          <w:rFonts w:asciiTheme="minorHAnsi" w:hAnsiTheme="minorHAnsi" w:cstheme="minorHAnsi"/>
        </w:rPr>
        <w:t>plus</w:t>
      </w:r>
      <w:r w:rsidRPr="006A6F94">
        <w:rPr>
          <w:rFonts w:asciiTheme="minorHAnsi" w:hAnsiTheme="minorHAnsi" w:cstheme="minorHAnsi"/>
        </w:rPr>
        <w:t xml:space="preserve"> a performance-based bonus (maximum 24€ per session), which we detail below.</w:t>
      </w:r>
    </w:p>
    <w:p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Note: we will need to contact each participant by email according to the testing schedule, in order to remind them of the timing of testing session.</w:t>
      </w:r>
    </w:p>
    <w:p w:rsidR="00DF76B4" w:rsidRPr="006A6F94" w:rsidRDefault="00DF76B4" w:rsidP="006A6F94">
      <w:pPr>
        <w:spacing w:after="3" w:line="276" w:lineRule="auto"/>
        <w:jc w:val="both"/>
        <w:rPr>
          <w:rFonts w:asciiTheme="minorHAnsi" w:hAnsiTheme="minorHAnsi" w:cstheme="minorHAnsi"/>
        </w:rPr>
      </w:pPr>
    </w:p>
    <w:p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Self-control</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be distracted by an emotional stimulus rather than prioritize the attentional processing of an information that is relevant 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We use the so-called Rapid Serial Visual Presentation (RSVP) protocol, in which a series of fearful and neutral faces are briefly presented to the participant in a continuous flow. Participants have to detect </w:t>
      </w:r>
      <w:r w:rsidRPr="006A6F94">
        <w:rPr>
          <w:rFonts w:asciiTheme="minorHAnsi" w:hAnsiTheme="minorHAnsi" w:cstheme="minorHAnsi"/>
        </w:rPr>
        <w:lastRenderedPageBreak/>
        <w:t>the gender of the “target” face, which is shown right after a “distractor” face that induces an attentional blink. Let</w:t>
      </w:r>
      <w:ins w:id="51" w:author="Christoph Sporrer" w:date="2020-04-29T11:45:00Z">
        <w:r w:rsidR="002F1FAE">
          <w:rPr>
            <w:rFonts w:asciiTheme="minorHAnsi" w:hAnsiTheme="minorHAnsi" w:cstheme="minorHAnsi"/>
          </w:rPr>
          <w:t xml:space="preserve"> u</w:t>
        </w:r>
      </w:ins>
      <w:del w:id="52" w:author="Christoph Sporrer" w:date="2020-04-29T11:45:00Z">
        <w:r w:rsidRPr="006A6F94" w:rsidDel="002F1FAE">
          <w:rPr>
            <w:rFonts w:asciiTheme="minorHAnsi" w:hAnsiTheme="minorHAnsi" w:cstheme="minorHAnsi"/>
          </w:rPr>
          <w:delText>’</w:delText>
        </w:r>
      </w:del>
      <w:r w:rsidRPr="006A6F94">
        <w:rPr>
          <w:rFonts w:asciiTheme="minorHAnsi" w:hAnsiTheme="minorHAnsi" w:cstheme="minorHAnsi"/>
        </w:rPr>
        <w:t>s consider the performance gap between a situation in which the target is a fearful face and the distractor is a neutral face (beneficial condition or BC), and the inverse situation (detrimental condition or DC). This gap quantifies one’s inability to inhibit the emotional bias. We define “control efficacy” in terms of the reduction of this gap when reward at stake increases.</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is a 2x3 factorial design:</w:t>
      </w:r>
    </w:p>
    <w:p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1 = reward: 2 levels (high: 2€ and low: 0.05€ per correct answer)</w:t>
      </w:r>
    </w:p>
    <w:p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2 = emotion “usefulness”: 3 levels (beneficial, detrimental and control)</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There are </w:t>
      </w:r>
      <w:r w:rsidR="006A6F94">
        <w:rPr>
          <w:rFonts w:asciiTheme="minorHAnsi" w:hAnsiTheme="minorHAnsi" w:cstheme="minorHAnsi"/>
        </w:rPr>
        <w:t>50</w:t>
      </w:r>
      <w:r w:rsidRPr="006A6F94">
        <w:rPr>
          <w:rFonts w:asciiTheme="minorHAnsi" w:hAnsiTheme="minorHAnsi" w:cstheme="minorHAnsi"/>
        </w:rPr>
        <w:t xml:space="preserve"> trials per cell in the factorial design, which means </w:t>
      </w:r>
      <w:r w:rsidR="006A6F94">
        <w:rPr>
          <w:rFonts w:asciiTheme="minorHAnsi" w:hAnsiTheme="minorHAnsi" w:cstheme="minorHAnsi"/>
        </w:rPr>
        <w:t>300</w:t>
      </w:r>
      <w:r w:rsidRPr="006A6F94">
        <w:rPr>
          <w:rFonts w:asciiTheme="minorHAnsi" w:hAnsiTheme="minorHAnsi" w:cstheme="minorHAnsi"/>
        </w:rPr>
        <w:t xml:space="preserve"> trials in total.</w:t>
      </w:r>
    </w:p>
    <w:p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We expect this test to have good test-retest psychometric properties (in particular: session-to-session spill-over effects should be negligible). Therefore, we set the testing schedule as follows:</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During containment: every week, with a 4-days testing window (starting each Friday).</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Up until one month after the end of containment: every two weeks, with a 4-days testing window (starting each Friday).</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Up until four months after the end of containment: every month, with a 4-days testing window (starting each Friday).</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Participants’ financial retribution is a mixture of a base rate salary (8€ per session) plus a performance-dependant bonus (4 trials are randomly selected in each reward condition, yielding a maximal bonus of 8.20€).</w:t>
      </w:r>
    </w:p>
    <w:p w:rsidR="003311ED" w:rsidRPr="006A6F94" w:rsidRDefault="003311ED" w:rsidP="006A6F94">
      <w:pPr>
        <w:pStyle w:val="Paragraphedeliste"/>
        <w:spacing w:line="276" w:lineRule="auto"/>
        <w:ind w:left="0"/>
        <w:rPr>
          <w:rFonts w:asciiTheme="minorHAnsi" w:hAnsiTheme="minorHAnsi" w:cstheme="minorHAnsi"/>
          <w:szCs w:val="22"/>
        </w:rPr>
      </w:pPr>
    </w:p>
    <w:p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 </w:t>
      </w: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Social influence</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Social cognition refers to the cognitive processes involved in handling social interactions with others. It includes, but is not limited to, (i) the perception, recognition and/or understanding of others’ beliefs, preferences and emotions, and (ii) the ability to influence and/or be influenced by others’ beliefs, preferences and emotions. Let us consider attitudinal traits, such as prudence. From the perspective of decision theory, prudence refers to ones’ subjective attitude towards risk. More precisely, someone prudent is strongly devaluating the prospect of a reward if it associated with a high risk. Here, we focus on (i) peoples’ ability to recognize others’ prudence from their behaviour, and (ii) the attitude alignment that ensues.</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We adapt a previously published dual computational/empirical test (Devaine and Daunizeau, 2017), that alternates between </w:t>
      </w:r>
      <w:r w:rsidRPr="006A6F94">
        <w:rPr>
          <w:rFonts w:asciiTheme="minorHAnsi" w:hAnsiTheme="minorHAnsi" w:cstheme="minorHAnsi"/>
          <w:i/>
        </w:rPr>
        <w:t>decision</w:t>
      </w:r>
      <w:r w:rsidRPr="006A6F94">
        <w:rPr>
          <w:rFonts w:asciiTheme="minorHAnsi" w:hAnsiTheme="minorHAnsi" w:cstheme="minorHAnsi"/>
        </w:rPr>
        <w:t xml:space="preserve"> and </w:t>
      </w:r>
      <w:r w:rsidRPr="006A6F94">
        <w:rPr>
          <w:rFonts w:asciiTheme="minorHAnsi" w:hAnsiTheme="minorHAnsi" w:cstheme="minorHAnsi"/>
          <w:i/>
        </w:rPr>
        <w:t>prediction</w:t>
      </w:r>
      <w:r w:rsidRPr="006A6F94">
        <w:rPr>
          <w:rFonts w:asciiTheme="minorHAnsi" w:hAnsiTheme="minorHAnsi" w:cstheme="minorHAnsi"/>
        </w:rPr>
        <w:t xml:space="preserve"> phases. In </w:t>
      </w:r>
      <w:r w:rsidRPr="006A6F94">
        <w:rPr>
          <w:rFonts w:asciiTheme="minorHAnsi" w:hAnsiTheme="minorHAnsi" w:cstheme="minorHAnsi"/>
          <w:i/>
        </w:rPr>
        <w:t>decision</w:t>
      </w:r>
      <w:r w:rsidRPr="006A6F94">
        <w:rPr>
          <w:rFonts w:asciiTheme="minorHAnsi" w:hAnsiTheme="minorHAnsi" w:cstheme="minorHAnsi"/>
        </w:rPr>
        <w:t xml:space="preserve"> phases, participants are asked to choose between two alternative options, which differ in terms of reward and risk (e.g., 10€ versus 10% chance of winning 100€). These alternatives are matched in terms of expected utility, and involve two different framings: namely: a loss frame and a gain frame. We measure participants’ prudence and framing bias from their choices. In </w:t>
      </w:r>
      <w:r w:rsidRPr="006A6F94">
        <w:rPr>
          <w:rFonts w:asciiTheme="minorHAnsi" w:hAnsiTheme="minorHAnsi" w:cstheme="minorHAnsi"/>
          <w:i/>
        </w:rPr>
        <w:t>prediction</w:t>
      </w:r>
      <w:r w:rsidRPr="006A6F94">
        <w:rPr>
          <w:rFonts w:asciiTheme="minorHAnsi" w:hAnsiTheme="minorHAnsi" w:cstheme="minorHAnsi"/>
        </w:rPr>
        <w:t xml:space="preserve"> phases, participants have to progressively learn the risk attitude of “dummy participants”, who are presented with similar alternative options. In fact, dummy participants are artificial decision makers that reproduce realistic people behaviour. At each trial, we show participants what options are offered to the dummy</w:t>
      </w:r>
      <w:r w:rsidR="00DF76B4" w:rsidRPr="006A6F94">
        <w:rPr>
          <w:rFonts w:asciiTheme="minorHAnsi" w:hAnsiTheme="minorHAnsi" w:cstheme="minorHAnsi"/>
        </w:rPr>
        <w:t xml:space="preserve"> participant</w:t>
      </w:r>
      <w:r w:rsidRPr="006A6F94">
        <w:rPr>
          <w:rFonts w:asciiTheme="minorHAnsi" w:hAnsiTheme="minorHAnsi" w:cstheme="minorHAnsi"/>
        </w:rPr>
        <w:t xml:space="preserve">, ask them to bet on what the dummy </w:t>
      </w:r>
      <w:r w:rsidR="00DF76B4" w:rsidRPr="006A6F94">
        <w:rPr>
          <w:rFonts w:asciiTheme="minorHAnsi" w:hAnsiTheme="minorHAnsi" w:cstheme="minorHAnsi"/>
        </w:rPr>
        <w:t xml:space="preserve">participant </w:t>
      </w:r>
      <w:r w:rsidRPr="006A6F94">
        <w:rPr>
          <w:rFonts w:asciiTheme="minorHAnsi" w:hAnsiTheme="minorHAnsi" w:cstheme="minorHAnsi"/>
        </w:rPr>
        <w:t>will choose, and then show them what the dummy has chosen.</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lastRenderedPageBreak/>
        <w:t xml:space="preserve">We measure participants’ ability to understand others’ risk attitude in terms of their performance in </w:t>
      </w:r>
      <w:r w:rsidRPr="006A6F94">
        <w:rPr>
          <w:rFonts w:asciiTheme="minorHAnsi" w:hAnsiTheme="minorHAnsi" w:cstheme="minorHAnsi"/>
          <w:i/>
        </w:rPr>
        <w:t>prediction</w:t>
      </w:r>
      <w:r w:rsidRPr="006A6F94">
        <w:rPr>
          <w:rFonts w:asciiTheme="minorHAnsi" w:hAnsiTheme="minorHAnsi" w:cstheme="minorHAnsi"/>
        </w:rPr>
        <w:t xml:space="preserve"> phases. We measure attitude alignment in terms of participants’ relative change of risk attitude (between two decision phases) towards the preceding dummy (in the corresponding interleaved </w:t>
      </w:r>
      <w:r w:rsidRPr="006A6F94">
        <w:rPr>
          <w:rFonts w:asciiTheme="minorHAnsi" w:hAnsiTheme="minorHAnsi" w:cstheme="minorHAnsi"/>
          <w:i/>
        </w:rPr>
        <w:t>prediction</w:t>
      </w:r>
      <w:r w:rsidRPr="006A6F94">
        <w:rPr>
          <w:rFonts w:asciiTheme="minorHAnsi" w:hAnsiTheme="minorHAnsi" w:cstheme="minorHAnsi"/>
        </w:rPr>
        <w:t xml:space="preserve"> phase).</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consists of two conditions:</w:t>
      </w:r>
    </w:p>
    <w:p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social condition comprises 5 </w:t>
      </w:r>
      <w:r w:rsidRPr="006A6F94">
        <w:rPr>
          <w:rFonts w:asciiTheme="minorHAnsi" w:hAnsiTheme="minorHAnsi" w:cstheme="minorHAnsi"/>
          <w:i/>
          <w:szCs w:val="22"/>
        </w:rPr>
        <w:t>decision</w:t>
      </w:r>
      <w:r w:rsidRPr="006A6F94">
        <w:rPr>
          <w:rFonts w:asciiTheme="minorHAnsi" w:hAnsiTheme="minorHAnsi" w:cstheme="minorHAnsi"/>
          <w:szCs w:val="22"/>
        </w:rPr>
        <w:t xml:space="preserve"> phases, interleaved with 4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phases. Each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 involves a specific dummy (which is impersonated using a specific name), whose risk attitude varies according to both framing bias and risk devaluation. There are 32 trials per </w:t>
      </w:r>
      <w:r w:rsidRPr="006A6F94">
        <w:rPr>
          <w:rFonts w:asciiTheme="minorHAnsi" w:hAnsiTheme="minorHAnsi" w:cstheme="minorHAnsi"/>
          <w:i/>
          <w:szCs w:val="22"/>
        </w:rPr>
        <w:t>decision/prediction</w:t>
      </w:r>
      <w:r w:rsidRPr="006A6F94">
        <w:rPr>
          <w:rFonts w:asciiTheme="minorHAnsi" w:hAnsiTheme="minorHAnsi" w:cstheme="minorHAnsi"/>
          <w:szCs w:val="22"/>
        </w:rPr>
        <w:t xml:space="preserve"> phase (+2 catch trials per </w:t>
      </w:r>
      <w:r w:rsidRPr="006A6F94">
        <w:rPr>
          <w:rFonts w:asciiTheme="minorHAnsi" w:hAnsiTheme="minorHAnsi" w:cstheme="minorHAnsi"/>
          <w:i/>
          <w:szCs w:val="22"/>
        </w:rPr>
        <w:t>decision</w:t>
      </w:r>
      <w:r w:rsidRPr="006A6F94">
        <w:rPr>
          <w:rFonts w:asciiTheme="minorHAnsi" w:hAnsiTheme="minorHAnsi" w:cstheme="minorHAnsi"/>
          <w:szCs w:val="22"/>
        </w:rPr>
        <w:t xml:space="preserve"> phase), which means 298 trials in total.</w:t>
      </w:r>
    </w:p>
    <w:p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non-social control condition comprises only 1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which is match</w:t>
      </w:r>
      <w:ins w:id="53" w:author="Cabanas Gonzalez, Cynthia" w:date="2020-04-29T12:08:00Z">
        <w:r w:rsidR="00032007">
          <w:rPr>
            <w:rFonts w:asciiTheme="minorHAnsi" w:hAnsiTheme="minorHAnsi" w:cstheme="minorHAnsi"/>
            <w:szCs w:val="22"/>
          </w:rPr>
          <w:t>ed</w:t>
        </w:r>
      </w:ins>
      <w:r w:rsidRPr="006A6F94">
        <w:rPr>
          <w:rFonts w:asciiTheme="minorHAnsi" w:hAnsiTheme="minorHAnsi" w:cstheme="minorHAnsi"/>
          <w:szCs w:val="22"/>
        </w:rPr>
        <w:t xml:space="preserve"> with the social condition in terms of learning requirements. At each trial, participants are presented with two ecological systems that differ w.r.t. two features (fertility and sensitivity to predators). They then bet on which of these two systems will yield the most offspring. </w:t>
      </w:r>
      <w:ins w:id="54" w:author="Cabanas Gonzalez, Cynthia" w:date="2020-04-29T12:08:00Z">
        <w:r w:rsidR="00032007">
          <w:rPr>
            <w:rFonts w:asciiTheme="minorHAnsi" w:hAnsiTheme="minorHAnsi" w:cstheme="minorHAnsi"/>
            <w:szCs w:val="22"/>
          </w:rPr>
          <w:t>At each trial, t</w:t>
        </w:r>
      </w:ins>
      <w:del w:id="55" w:author="Cabanas Gonzalez, Cynthia" w:date="2020-04-29T12:08:00Z">
        <w:r w:rsidRPr="006A6F94" w:rsidDel="00032007">
          <w:rPr>
            <w:rFonts w:asciiTheme="minorHAnsi" w:hAnsiTheme="minorHAnsi" w:cstheme="minorHAnsi"/>
            <w:szCs w:val="22"/>
          </w:rPr>
          <w:delText>T</w:delText>
        </w:r>
      </w:del>
      <w:r w:rsidRPr="006A6F94">
        <w:rPr>
          <w:rFonts w:asciiTheme="minorHAnsi" w:hAnsiTheme="minorHAnsi" w:cstheme="minorHAnsi"/>
          <w:szCs w:val="22"/>
        </w:rPr>
        <w:t xml:space="preserve">hey </w:t>
      </w:r>
      <w:ins w:id="56" w:author="Cabanas Gonzalez, Cynthia" w:date="2020-04-29T12:08:00Z">
        <w:r w:rsidR="00032007" w:rsidRPr="006A6F94">
          <w:rPr>
            <w:rFonts w:asciiTheme="minorHAnsi" w:hAnsiTheme="minorHAnsi" w:cstheme="minorHAnsi"/>
            <w:szCs w:val="22"/>
          </w:rPr>
          <w:t xml:space="preserve">are </w:t>
        </w:r>
      </w:ins>
      <w:r w:rsidRPr="006A6F94">
        <w:rPr>
          <w:rFonts w:asciiTheme="minorHAnsi" w:hAnsiTheme="minorHAnsi" w:cstheme="minorHAnsi"/>
          <w:szCs w:val="22"/>
        </w:rPr>
        <w:t xml:space="preserve">then </w:t>
      </w:r>
      <w:del w:id="57" w:author="Cabanas Gonzalez, Cynthia" w:date="2020-04-29T12:08:00Z">
        <w:r w:rsidRPr="006A6F94" w:rsidDel="00032007">
          <w:rPr>
            <w:rFonts w:asciiTheme="minorHAnsi" w:hAnsiTheme="minorHAnsi" w:cstheme="minorHAnsi"/>
            <w:szCs w:val="22"/>
          </w:rPr>
          <w:delText xml:space="preserve">are </w:delText>
        </w:r>
      </w:del>
      <w:r w:rsidRPr="006A6F94">
        <w:rPr>
          <w:rFonts w:asciiTheme="minorHAnsi" w:hAnsiTheme="minorHAnsi" w:cstheme="minorHAnsi"/>
          <w:szCs w:val="22"/>
        </w:rPr>
        <w:t xml:space="preserve">told which ecosystem actually yielded the most offspring. The hidden efficacy of ecosystems is probabilistic, and matched with one of the dummy hidden value function from the social condition. We measure participants’ ability to understand non-social complex systems in terms of their performance (this serves as a control for the corresponding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of the social condition). There 32 trials in total for the non-social condition (i.e. the experimental session consists of 330 trials).</w:t>
      </w:r>
    </w:p>
    <w:p w:rsidR="003311ED" w:rsidRPr="006A6F94" w:rsidRDefault="003311ED" w:rsidP="006A6F94">
      <w:pPr>
        <w:pStyle w:val="Paragraphedeliste"/>
        <w:spacing w:line="276" w:lineRule="auto"/>
        <w:ind w:left="0"/>
        <w:rPr>
          <w:rFonts w:asciiTheme="minorHAnsi" w:hAnsiTheme="minorHAnsi" w:cstheme="minorHAnsi"/>
          <w:szCs w:val="22"/>
        </w:rPr>
      </w:pPr>
    </w:p>
    <w:p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We expect this test to have good test-retest psychometric properties (in particular: session-to-session spill-over effects should be negligible).</w:t>
      </w:r>
      <w:r w:rsidR="00DF76B4"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During containment: every week, with a 4-days testing window (starting each Friday).</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Up until one month after the end of containment: every two weeks, with a 4-days testing window (starting each Friday).</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Up until four months after the end of containment: every month, with a 4-days testing window (starting each Friday).</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Participants’ financial retribution is a mixture of a base rate salary (8€ per session) plus a performance-dependant bonus in </w:t>
      </w:r>
      <w:r w:rsidRPr="006A6F94">
        <w:rPr>
          <w:rFonts w:asciiTheme="minorHAnsi" w:hAnsiTheme="minorHAnsi" w:cstheme="minorHAnsi"/>
          <w:i/>
        </w:rPr>
        <w:t>prediction</w:t>
      </w:r>
      <w:r w:rsidRPr="006A6F94">
        <w:rPr>
          <w:rFonts w:asciiTheme="minorHAnsi" w:hAnsiTheme="minorHAnsi" w:cstheme="minorHAnsi"/>
        </w:rPr>
        <w:t xml:space="preserve"> phases (2 trials are randomly selected in each </w:t>
      </w:r>
      <w:r w:rsidRPr="006A6F94">
        <w:rPr>
          <w:rFonts w:asciiTheme="minorHAnsi" w:hAnsiTheme="minorHAnsi" w:cstheme="minorHAnsi"/>
          <w:i/>
        </w:rPr>
        <w:t>prediction</w:t>
      </w:r>
      <w:r w:rsidRPr="006A6F94">
        <w:rPr>
          <w:rFonts w:asciiTheme="minorHAnsi" w:hAnsiTheme="minorHAnsi" w:cstheme="minorHAnsi"/>
        </w:rPr>
        <w:t xml:space="preserve"> phase, yielding a maximal bonus of 8€).</w:t>
      </w:r>
    </w:p>
    <w:p w:rsidR="003311ED" w:rsidRPr="006A6F94" w:rsidRDefault="003311ED" w:rsidP="006A6F94">
      <w:pPr>
        <w:spacing w:line="276" w:lineRule="auto"/>
        <w:jc w:val="both"/>
        <w:rPr>
          <w:rFonts w:asciiTheme="minorHAnsi" w:hAnsiTheme="minorHAnsi" w:cstheme="minorHAnsi"/>
          <w:b/>
        </w:rPr>
      </w:pP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del w:id="58" w:author="DAUNIZEAU Jean" w:date="2020-04-29T15:51:00Z">
        <w:r w:rsidRPr="006A6F94" w:rsidDel="00466824">
          <w:rPr>
            <w:rFonts w:asciiTheme="minorHAnsi" w:hAnsiTheme="minorHAnsi" w:cstheme="minorHAnsi"/>
            <w:b/>
            <w:szCs w:val="22"/>
          </w:rPr>
          <w:delText>Self-efficacy learning</w:delText>
        </w:r>
      </w:del>
      <w:ins w:id="59" w:author="DAUNIZEAU Jean" w:date="2020-04-29T15:51:00Z">
        <w:r w:rsidR="00466824">
          <w:rPr>
            <w:rFonts w:asciiTheme="minorHAnsi" w:hAnsiTheme="minorHAnsi" w:cstheme="minorHAnsi"/>
            <w:b/>
            <w:szCs w:val="22"/>
          </w:rPr>
          <w:t>Metacognition</w:t>
        </w:r>
      </w:ins>
    </w:p>
    <w:p w:rsidR="003311ED" w:rsidRPr="006A6F94" w:rsidRDefault="003311ED" w:rsidP="006A6F94">
      <w:pPr>
        <w:pStyle w:val="Paragraphedeliste"/>
        <w:spacing w:line="276" w:lineRule="auto"/>
        <w:ind w:left="0"/>
        <w:rPr>
          <w:rFonts w:asciiTheme="minorHAnsi" w:hAnsiTheme="minorHAnsi" w:cstheme="minorHAnsi"/>
          <w:szCs w:val="22"/>
        </w:rPr>
      </w:pPr>
      <w:del w:id="60" w:author="DAUNIZEAU Jean" w:date="2020-04-29T15:51:00Z">
        <w:r w:rsidRPr="006A6F94" w:rsidDel="00466824">
          <w:rPr>
            <w:rFonts w:asciiTheme="minorHAnsi" w:hAnsiTheme="minorHAnsi" w:cstheme="minorHAnsi"/>
            <w:szCs w:val="22"/>
          </w:rPr>
          <w:delText>Here, s</w:delText>
        </w:r>
      </w:del>
      <w:ins w:id="61" w:author="DAUNIZEAU Jean" w:date="2020-04-29T15:51:00Z">
        <w:r w:rsidR="00466824">
          <w:rPr>
            <w:rFonts w:asciiTheme="minorHAnsi" w:hAnsiTheme="minorHAnsi" w:cstheme="minorHAnsi"/>
            <w:szCs w:val="22"/>
          </w:rPr>
          <w:t>We define s</w:t>
        </w:r>
      </w:ins>
      <w:r w:rsidRPr="006A6F94">
        <w:rPr>
          <w:rFonts w:asciiTheme="minorHAnsi" w:hAnsiTheme="minorHAnsi" w:cstheme="minorHAnsi"/>
          <w:szCs w:val="22"/>
        </w:rPr>
        <w:t xml:space="preserve">elf-efficacy </w:t>
      </w:r>
      <w:del w:id="62" w:author="DAUNIZEAU Jean" w:date="2020-04-29T15:52:00Z">
        <w:r w:rsidRPr="006A6F94" w:rsidDel="006A63F6">
          <w:rPr>
            <w:rFonts w:asciiTheme="minorHAnsi" w:hAnsiTheme="minorHAnsi" w:cstheme="minorHAnsi"/>
            <w:szCs w:val="22"/>
          </w:rPr>
          <w:delText>refers to</w:delText>
        </w:r>
      </w:del>
      <w:ins w:id="63" w:author="DAUNIZEAU Jean" w:date="2020-04-29T15:52:00Z">
        <w:r w:rsidR="006A63F6">
          <w:rPr>
            <w:rFonts w:asciiTheme="minorHAnsi" w:hAnsiTheme="minorHAnsi" w:cstheme="minorHAnsi"/>
            <w:szCs w:val="22"/>
          </w:rPr>
          <w:t>as</w:t>
        </w:r>
      </w:ins>
      <w:r w:rsidRPr="006A6F94">
        <w:rPr>
          <w:rFonts w:asciiTheme="minorHAnsi" w:hAnsiTheme="minorHAnsi" w:cstheme="minorHAnsi"/>
          <w:szCs w:val="22"/>
        </w:rPr>
        <w:t xml:space="preserve"> one’s belief regarding how much effort one has to invest to reach a given performance level (in any cognitive or physical task). Self-efficacy is a</w:t>
      </w:r>
      <w:ins w:id="64" w:author="DAUNIZEAU Jean" w:date="2020-04-29T15:52:00Z">
        <w:r w:rsidR="00B9184E">
          <w:rPr>
            <w:rFonts w:asciiTheme="minorHAnsi" w:hAnsiTheme="minorHAnsi" w:cstheme="minorHAnsi"/>
            <w:szCs w:val="22"/>
          </w:rPr>
          <w:t>n essential component of metacognition, and a</w:t>
        </w:r>
      </w:ins>
      <w:r w:rsidRPr="006A6F94">
        <w:rPr>
          <w:rFonts w:asciiTheme="minorHAnsi" w:hAnsiTheme="minorHAnsi" w:cstheme="minorHAnsi"/>
          <w:szCs w:val="22"/>
        </w:rPr>
        <w:t xml:space="preserve"> major determinant of motivat</w:t>
      </w:r>
      <w:ins w:id="65" w:author="DAUNIZEAU Jean" w:date="2020-04-29T15:53:00Z">
        <w:r w:rsidR="00AB515F">
          <w:rPr>
            <w:rFonts w:asciiTheme="minorHAnsi" w:hAnsiTheme="minorHAnsi" w:cstheme="minorHAnsi"/>
            <w:szCs w:val="22"/>
          </w:rPr>
          <w:t>ed parformance</w:t>
        </w:r>
      </w:ins>
      <w:del w:id="66" w:author="DAUNIZEAU Jean" w:date="2020-04-29T15:53:00Z">
        <w:r w:rsidRPr="006A6F94" w:rsidDel="00AB515F">
          <w:rPr>
            <w:rFonts w:asciiTheme="minorHAnsi" w:hAnsiTheme="minorHAnsi" w:cstheme="minorHAnsi"/>
            <w:szCs w:val="22"/>
          </w:rPr>
          <w:delText>ion</w:delText>
        </w:r>
      </w:del>
      <w:r w:rsidRPr="006A6F94">
        <w:rPr>
          <w:rFonts w:asciiTheme="minorHAnsi" w:hAnsiTheme="minorHAnsi" w:cstheme="minorHAnsi"/>
          <w:szCs w:val="22"/>
        </w:rPr>
        <w:t xml:space="preserve">, in the sense that it determines one’s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 Here, we study the determinants of self-efficacy learning, in terms of either external feedbacks (regarding one’s objective performance in a task) or </w:t>
      </w:r>
      <w:r w:rsidRPr="006A6F94">
        <w:rPr>
          <w:rFonts w:asciiTheme="minorHAnsi" w:hAnsiTheme="minorHAnsi" w:cstheme="minorHAnsi"/>
          <w:szCs w:val="22"/>
        </w:rPr>
        <w:lastRenderedPageBreak/>
        <w:t>internal feedbacks (regarding one’s subjective confidence in the task). We also quantify the potential optimism, confirmatory and overconfidence biases that distort self-efficacy learning.</w:t>
      </w:r>
    </w:p>
    <w:p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We use a simple short-term memory task that is adapted from the “Memory” game, in which people must learn the location of pairs of twin items within a 4x4 grid of cards. The pairs are presented sequentially at a rate of one pair per second. On each trial, participants are given a target number of pairs to remember to win a bonus for that trial. Participants can choose to see one presentation of all the pairs (a so-called “flip”) as many times as they choose during a trial (</w:t>
      </w:r>
      <w:r w:rsidRPr="006A6F94">
        <w:rPr>
          <w:rFonts w:asciiTheme="minorHAnsi" w:hAnsiTheme="minorHAnsi" w:cstheme="minorHAnsi"/>
          <w:i/>
          <w:iCs/>
          <w:szCs w:val="22"/>
        </w:rPr>
        <w:t>encoding</w:t>
      </w:r>
      <w:r w:rsidRPr="006A6F94">
        <w:rPr>
          <w:rFonts w:asciiTheme="minorHAnsi" w:hAnsiTheme="minorHAnsi" w:cstheme="minorHAnsi"/>
          <w:szCs w:val="22"/>
        </w:rPr>
        <w:t xml:space="preserve"> phase). Then, they are shown one member of each twin pair at a time and are asked to designate the location of the corresponding twin item on the grid (</w:t>
      </w:r>
      <w:r w:rsidRPr="006A6F94">
        <w:rPr>
          <w:rFonts w:asciiTheme="minorHAnsi" w:hAnsiTheme="minorHAnsi" w:cstheme="minorHAnsi"/>
          <w:i/>
          <w:iCs/>
          <w:szCs w:val="22"/>
        </w:rPr>
        <w:t>recall</w:t>
      </w:r>
      <w:r w:rsidRPr="006A6F94">
        <w:rPr>
          <w:rFonts w:asciiTheme="minorHAnsi" w:hAnsiTheme="minorHAnsi" w:cstheme="minorHAnsi"/>
          <w:szCs w:val="22"/>
        </w:rPr>
        <w:t xml:space="preserve"> phase), up to the target number of pairs for that trial. Before, they are provided with their objective performance, they then are sked to provide their confidence level in reaching the target performance level. Additionally, prior to the encoding phase, participants are asked to report the number of ‘flips’ of the 4x4 grid they believe they would need to achieve the target score for that trial. Finally, on certain trials, participants will not be required to complete the recall phase and instead simply report how confident they are that they would have achieved the target score. </w:t>
      </w:r>
    </w:p>
    <w:p w:rsidR="00DF76B4"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Repeating this procedure over trials allows us to monitor the progressive update of self-efficacy and its potential associated learning biases.</w:t>
      </w:r>
    </w:p>
    <w:p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The full experimental session simply consists of a repetition of 30 trials of the game.</w:t>
      </w:r>
    </w:p>
    <w:p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We do not know whether this test possesses good test-retest psychometric properties. In particular, session-to-session spill-over effects may be present, given that participants may have saturated self-efficacy learning over previous sessions.</w:t>
      </w:r>
      <w:r w:rsidR="00DF76B4" w:rsidRPr="006A6F94">
        <w:rPr>
          <w:rFonts w:asciiTheme="minorHAnsi" w:hAnsiTheme="minorHAnsi" w:cstheme="minorHAnsi"/>
          <w:szCs w:val="22"/>
        </w:rPr>
        <w:t xml:space="preserve"> </w:t>
      </w:r>
      <w:r w:rsidRPr="006A6F94">
        <w:rPr>
          <w:rFonts w:asciiTheme="minorHAnsi" w:hAnsiTheme="minorHAnsi" w:cstheme="minorHAnsi"/>
          <w:szCs w:val="22"/>
        </w:rPr>
        <w:t>Therefore, we set the testing schedule as follows:</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During containment: only one session, with a 4-days testing window (starting the first Friday).</w:t>
      </w:r>
    </w:p>
    <w:p w:rsidR="003311ED" w:rsidRPr="006A6F94" w:rsidRDefault="003311ED" w:rsidP="00FC1AF5">
      <w:pPr>
        <w:pStyle w:val="Paragraphedeliste"/>
        <w:numPr>
          <w:ilvl w:val="0"/>
          <w:numId w:val="5"/>
        </w:numPr>
        <w:spacing w:after="160" w:line="276" w:lineRule="auto"/>
        <w:rPr>
          <w:rFonts w:asciiTheme="minorHAnsi" w:hAnsiTheme="minorHAnsi" w:cstheme="minorHAnsi"/>
          <w:szCs w:val="22"/>
        </w:rPr>
      </w:pPr>
      <w:r w:rsidRPr="006A6F94">
        <w:rPr>
          <w:rFonts w:asciiTheme="minorHAnsi" w:hAnsiTheme="minorHAnsi" w:cstheme="minorHAnsi"/>
          <w:szCs w:val="22"/>
        </w:rPr>
        <w:t>Up until four months after the end of containment: every month, with a 4-days testing window (starting each Friday).</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Participants’ financial remuneration is a mixture of a base rate salary (8€ per session) plus a performance-dependant bonus in </w:t>
      </w:r>
      <w:r w:rsidRPr="006A6F94">
        <w:rPr>
          <w:rFonts w:asciiTheme="minorHAnsi" w:hAnsiTheme="minorHAnsi" w:cstheme="minorHAnsi"/>
          <w:i/>
        </w:rPr>
        <w:t>prediction</w:t>
      </w:r>
      <w:r w:rsidRPr="006A6F94">
        <w:rPr>
          <w:rFonts w:asciiTheme="minorHAnsi" w:hAnsiTheme="minorHAnsi" w:cstheme="minorHAnsi"/>
        </w:rPr>
        <w:t xml:space="preserve"> phases (8 trials are randomly selected, yielding a maximal bonus of 8€).</w:t>
      </w:r>
    </w:p>
    <w:p w:rsidR="003311ED" w:rsidRPr="006A6F94" w:rsidRDefault="003311ED" w:rsidP="006A6F94">
      <w:pPr>
        <w:pStyle w:val="Paragraphedeliste"/>
        <w:spacing w:line="276" w:lineRule="auto"/>
        <w:ind w:left="0"/>
        <w:rPr>
          <w:rFonts w:asciiTheme="minorHAnsi" w:hAnsiTheme="minorHAnsi" w:cstheme="minorHAnsi"/>
          <w:b/>
          <w:szCs w:val="22"/>
        </w:rPr>
      </w:pP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Questionnaires</w:t>
      </w:r>
    </w:p>
    <w:p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After completion of each behavioural session, participants will be asked to answer two quick self-report questionnaires, namely: the HADS (Hospital Anxiety and Depression Scale) and the Starkstein Apathy Scale.  In addition, they will be asked to fill-in a self-made questionnaire that evaluates their personal containment situation (“containment questionnaire”).</w:t>
      </w:r>
    </w:p>
    <w:p w:rsidR="00B677C4" w:rsidRPr="006A6F94" w:rsidRDefault="00B677C4" w:rsidP="006A6F94">
      <w:pPr>
        <w:spacing w:after="3" w:line="276" w:lineRule="auto"/>
        <w:jc w:val="both"/>
        <w:rPr>
          <w:rFonts w:asciiTheme="minorHAnsi" w:hAnsiTheme="minorHAnsi" w:cstheme="minorHAnsi"/>
          <w:b/>
        </w:rPr>
      </w:pPr>
    </w:p>
    <w:p w:rsidR="00B677C4" w:rsidRPr="006A6F94" w:rsidRDefault="00B677C4" w:rsidP="006A6F94">
      <w:pPr>
        <w:spacing w:after="3" w:line="276" w:lineRule="auto"/>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Lieu d’expérimentation</w:t>
      </w:r>
    </w:p>
    <w:p w:rsidR="006C43CB" w:rsidRPr="006A6F94" w:rsidRDefault="00DF76B4" w:rsidP="006A6F94">
      <w:pPr>
        <w:spacing w:after="3" w:line="276" w:lineRule="auto"/>
        <w:jc w:val="both"/>
        <w:rPr>
          <w:rFonts w:asciiTheme="minorHAnsi" w:hAnsiTheme="minorHAnsi" w:cstheme="minorHAnsi"/>
        </w:rPr>
      </w:pPr>
      <w:r w:rsidRPr="006A6F94">
        <w:rPr>
          <w:rFonts w:asciiTheme="minorHAnsi" w:hAnsiTheme="minorHAnsi" w:cstheme="minorHAnsi"/>
        </w:rPr>
        <w:t>This project proposal does not require participants to leave home and visit the host Institute (ICM, Paris). Rather, they are asked to complete cognitive tests and questionnaires on an online web platform.</w:t>
      </w:r>
    </w:p>
    <w:p w:rsidR="00720E90" w:rsidRPr="006A6F94" w:rsidRDefault="00720E90" w:rsidP="006A6F94">
      <w:pPr>
        <w:spacing w:after="3" w:line="276" w:lineRule="auto"/>
        <w:ind w:left="900"/>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Modalité de recrutement des participants</w:t>
      </w:r>
    </w:p>
    <w:p w:rsidR="00DF76B4" w:rsidRPr="006A6F94" w:rsidRDefault="00DF76B4" w:rsidP="006A6F94">
      <w:pPr>
        <w:spacing w:after="3" w:line="276" w:lineRule="auto"/>
        <w:jc w:val="both"/>
        <w:rPr>
          <w:rFonts w:asciiTheme="minorHAnsi" w:hAnsiTheme="minorHAnsi" w:cstheme="minorHAnsi"/>
          <w:lang w:val="fr-FR"/>
        </w:rPr>
      </w:pP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lastRenderedPageBreak/>
        <w:t>Recall that this is an exploratory experiment, which means we have no prior estimate of the effect size for the power analysis. In turn, we cannot derive a formal sample size for the experiment. However, we know that the probability of participants’ drop-out in longitudinal experiments is already high. We also know, previous experience with similar testing conditions, that this drop-out rate is likely to be even higher in the context of online experiments (Klindt et al, 2016). Therefore, our worst-case scenario is that 70% of participants would effectively quit before the end of the experiment, which is why we aim at enrolling 100 participants.</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participants will be recruited through RISC (Relais d’Information sur les Sciences de la Cognition: this is a specialised platform on which many people who take part in Cognitive Science experiments of various institutes in Paris are registered), based on voluntary consent. </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u w:val="single"/>
        </w:rPr>
        <w:t>Inclusion criteria</w:t>
      </w:r>
      <w:r w:rsidRPr="006A6F94">
        <w:rPr>
          <w:rFonts w:asciiTheme="minorHAnsi" w:hAnsiTheme="minorHAnsi" w:cstheme="minorHAnsi"/>
        </w:rPr>
        <w:t xml:space="preserve"> are:</w:t>
      </w:r>
    </w:p>
    <w:p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Participants must provide informed consent </w:t>
      </w:r>
      <w:r w:rsidR="00435380" w:rsidRPr="006A6F94">
        <w:rPr>
          <w:rFonts w:asciiTheme="minorHAnsi" w:hAnsiTheme="minorHAnsi" w:cstheme="minorHAnsi"/>
          <w:szCs w:val="22"/>
        </w:rPr>
        <w:t>(see below)</w:t>
      </w:r>
    </w:p>
    <w:p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be over 18 years of age.</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 </w:t>
      </w:r>
      <w:r w:rsidRPr="006A6F94">
        <w:rPr>
          <w:rFonts w:asciiTheme="minorHAnsi" w:hAnsiTheme="minorHAnsi" w:cstheme="minorHAnsi"/>
          <w:u w:val="single"/>
        </w:rPr>
        <w:t>Exclusion criteria</w:t>
      </w:r>
      <w:r w:rsidRPr="006A6F94">
        <w:rPr>
          <w:rFonts w:asciiTheme="minorHAnsi" w:hAnsiTheme="minorHAnsi" w:cstheme="minorHAnsi"/>
        </w:rPr>
        <w:t xml:space="preserve"> are:</w:t>
      </w:r>
    </w:p>
    <w:p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 neurological or psychiatric history.</w:t>
      </w:r>
    </w:p>
    <w:p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should not be under psychotropic treatment.</w:t>
      </w:r>
    </w:p>
    <w:p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an ophthalmological history.</w:t>
      </w:r>
    </w:p>
    <w:p w:rsidR="00DF76B4" w:rsidRPr="006A6F94" w:rsidRDefault="00B60C68" w:rsidP="00FC1AF5">
      <w:pPr>
        <w:pStyle w:val="Paragraphedeliste"/>
        <w:numPr>
          <w:ilvl w:val="0"/>
          <w:numId w:val="10"/>
        </w:numPr>
        <w:spacing w:after="3" w:line="276" w:lineRule="auto"/>
        <w:rPr>
          <w:rFonts w:asciiTheme="minorHAnsi" w:hAnsiTheme="minorHAnsi" w:cstheme="minorHAnsi"/>
          <w:b/>
          <w:szCs w:val="22"/>
        </w:rPr>
      </w:pPr>
      <w:r w:rsidRPr="006A6F94">
        <w:rPr>
          <w:rFonts w:asciiTheme="minorHAnsi" w:hAnsiTheme="minorHAnsi" w:cstheme="minorHAnsi"/>
          <w:szCs w:val="22"/>
        </w:rPr>
        <w:t>Additional performance-based exclusions criteria follow standard international guidelines (Oppenheimer et al., 2009). In particular, participants performing near-chance level on all cognitive tests for more than 95% of the time will be excluded. Also, catch questions (i.e. “If you are paying attention to these questions, please select "A little" as your answer") will be included in one questionnaire. Failing to respond to this question accordingly will result in the exclusion of the participant.</w:t>
      </w:r>
    </w:p>
    <w:p w:rsidR="00435380" w:rsidRPr="006A6F94" w:rsidRDefault="00435380" w:rsidP="006A6F94">
      <w:pPr>
        <w:spacing w:after="3" w:line="276" w:lineRule="auto"/>
        <w:jc w:val="both"/>
        <w:rPr>
          <w:rFonts w:asciiTheme="minorHAnsi" w:hAnsiTheme="minorHAnsi" w:cstheme="minorHAnsi"/>
        </w:rPr>
      </w:pPr>
      <w:r w:rsidRPr="006A6F94">
        <w:rPr>
          <w:rFonts w:asciiTheme="minorHAnsi" w:hAnsiTheme="minorHAnsi" w:cstheme="minorHAnsi"/>
        </w:rPr>
        <w:t>After reading an information sheet describing the purpose and data management of our online study, as well as regarding their financial retribution, participants will be asked to confirm their voluntary consent. In particular, participants will be informed that:</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have the right to withdraw their consent at any time during the experiment, without having to justify their decision.</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Any research data that was already collected may still be used, unless the participant request that it is destroyed. However, once unidentifiable data and research results have been communicated (e.g., through academic papers), it will not be possible for them to be destroyed, withdrawn or recalled. </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To help future research and make the best use of the research data, test results and questionnaire responses will be stored indefinitely (on a</w:t>
      </w:r>
      <w:ins w:id="67" w:author="Christoph Sporrer" w:date="2020-04-29T11:52:00Z">
        <w:r w:rsidR="00816133">
          <w:rPr>
            <w:rFonts w:asciiTheme="minorHAnsi" w:hAnsiTheme="minorHAnsi" w:cstheme="minorHAnsi"/>
            <w:szCs w:val="22"/>
          </w:rPr>
          <w:t>n</w:t>
        </w:r>
      </w:ins>
      <w:r w:rsidRPr="006A6F94">
        <w:rPr>
          <w:rFonts w:asciiTheme="minorHAnsi" w:hAnsiTheme="minorHAnsi" w:cstheme="minorHAnsi"/>
          <w:szCs w:val="22"/>
        </w:rPr>
        <w:t xml:space="preserve"> ICM secure, GDPR-compliant, database) and may be shared with other academic researchers at a later stage.</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will receive their financial retribution if they complete the study and if their performance exceeds chance level (cf. exclusion criteria; this will be made clearer in the information sheet).</w:t>
      </w:r>
    </w:p>
    <w:p w:rsidR="001D15EF" w:rsidRPr="006A6F94" w:rsidRDefault="001D15EF"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If needed, they can contact the researchers involved in the project at any point in time (an e</w:t>
      </w:r>
      <w:ins w:id="68" w:author="Christoph Sporrer" w:date="2020-04-29T11:52:00Z">
        <w:r w:rsidR="00816133">
          <w:rPr>
            <w:rFonts w:asciiTheme="minorHAnsi" w:hAnsiTheme="minorHAnsi" w:cstheme="minorHAnsi"/>
            <w:szCs w:val="22"/>
          </w:rPr>
          <w:t>-</w:t>
        </w:r>
      </w:ins>
      <w:r w:rsidRPr="006A6F94">
        <w:rPr>
          <w:rFonts w:asciiTheme="minorHAnsi" w:hAnsiTheme="minorHAnsi" w:cstheme="minorHAnsi"/>
          <w:szCs w:val="22"/>
        </w:rPr>
        <w:t>mail address will be provided).</w:t>
      </w:r>
    </w:p>
    <w:p w:rsidR="00435380" w:rsidRPr="006A6F94" w:rsidRDefault="00D9385F" w:rsidP="006A6F94">
      <w:pPr>
        <w:spacing w:after="3" w:line="276" w:lineRule="auto"/>
        <w:jc w:val="both"/>
        <w:rPr>
          <w:rFonts w:asciiTheme="minorHAnsi" w:hAnsiTheme="minorHAnsi" w:cstheme="minorHAnsi"/>
        </w:rPr>
      </w:pPr>
      <w:r w:rsidRPr="006A6F94">
        <w:rPr>
          <w:rFonts w:asciiTheme="minorHAnsi" w:hAnsiTheme="minorHAnsi" w:cstheme="minorHAnsi"/>
        </w:rPr>
        <w:t>Finally,</w:t>
      </w:r>
      <w:r w:rsidR="001D15EF" w:rsidRPr="006A6F94">
        <w:rPr>
          <w:rFonts w:asciiTheme="minorHAnsi" w:hAnsiTheme="minorHAnsi" w:cstheme="minorHAnsi"/>
        </w:rPr>
        <w:t xml:space="preserve"> participants will be invited to consult the help and advice </w:t>
      </w:r>
      <w:r w:rsidR="00814CF3" w:rsidRPr="006A6F94">
        <w:rPr>
          <w:rFonts w:asciiTheme="minorHAnsi" w:hAnsiTheme="minorHAnsi" w:cstheme="minorHAnsi"/>
        </w:rPr>
        <w:t>of</w:t>
      </w:r>
      <w:r w:rsidR="001D15EF" w:rsidRPr="006A6F94">
        <w:rPr>
          <w:rFonts w:asciiTheme="minorHAnsi" w:hAnsiTheme="minorHAnsi" w:cstheme="minorHAnsi"/>
        </w:rPr>
        <w:t xml:space="preserve"> the Centre Ressource de Réhabilitation Psychosociale (</w:t>
      </w:r>
      <w:hyperlink r:id="rId9" w:history="1">
        <w:r w:rsidR="001D15EF" w:rsidRPr="006A6F94">
          <w:rPr>
            <w:rStyle w:val="Lienhypertexte"/>
            <w:rFonts w:asciiTheme="minorHAnsi" w:hAnsiTheme="minorHAnsi" w:cstheme="minorHAnsi"/>
          </w:rPr>
          <w:t>https://centre-ressource-rehabilitation.org</w:t>
        </w:r>
      </w:hyperlink>
      <w:r w:rsidR="001D15EF" w:rsidRPr="006A6F94">
        <w:rPr>
          <w:rFonts w:asciiTheme="minorHAnsi" w:hAnsiTheme="minorHAnsi" w:cstheme="minorHAnsi"/>
        </w:rPr>
        <w:t xml:space="preserve">), which handles psychological distress induced by the current COVID-related containment </w:t>
      </w:r>
      <w:r w:rsidR="00EC1F20" w:rsidRPr="006A6F94">
        <w:rPr>
          <w:rFonts w:asciiTheme="minorHAnsi" w:hAnsiTheme="minorHAnsi" w:cstheme="minorHAnsi"/>
        </w:rPr>
        <w:t>situation.</w:t>
      </w:r>
    </w:p>
    <w:p w:rsidR="00435380" w:rsidRPr="006A6F94" w:rsidRDefault="00435380" w:rsidP="006A6F94">
      <w:pPr>
        <w:spacing w:after="3" w:line="276" w:lineRule="auto"/>
        <w:jc w:val="both"/>
        <w:rPr>
          <w:rFonts w:asciiTheme="minorHAnsi" w:hAnsiTheme="minorHAnsi" w:cstheme="minorHAnsi"/>
          <w:b/>
        </w:rPr>
      </w:pPr>
    </w:p>
    <w:p w:rsidR="00720E90" w:rsidRPr="006A6F94" w:rsidRDefault="00720E90" w:rsidP="006A6F94">
      <w:pPr>
        <w:spacing w:after="3" w:line="276" w:lineRule="auto"/>
        <w:ind w:left="900"/>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lastRenderedPageBreak/>
        <w:t>Conditions de traitement des informations et modalités de protection des données personnelles</w:t>
      </w:r>
    </w:p>
    <w:p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All test results and questionnaire data will be collected using a crowdsourcing ICM/PRISME and stored on a separate (GDPR-compliant) secure database, and linked to participants’ pseudonymized ID code. I</w:t>
      </w:r>
      <w:ins w:id="69" w:author="Christoph Sporrer" w:date="2020-04-29T11:53:00Z">
        <w:r w:rsidR="00816133">
          <w:rPr>
            <w:rFonts w:asciiTheme="minorHAnsi" w:hAnsiTheme="minorHAnsi" w:cstheme="minorHAnsi"/>
          </w:rPr>
          <w:t>n</w:t>
        </w:r>
      </w:ins>
      <w:del w:id="70" w:author="Christoph Sporrer" w:date="2020-04-29T11:53:00Z">
        <w:r w:rsidRPr="006A6F94" w:rsidDel="00816133">
          <w:rPr>
            <w:rFonts w:asciiTheme="minorHAnsi" w:hAnsiTheme="minorHAnsi" w:cstheme="minorHAnsi"/>
          </w:rPr>
          <w:delText>N</w:delText>
        </w:r>
      </w:del>
      <w:r w:rsidRPr="006A6F94">
        <w:rPr>
          <w:rFonts w:asciiTheme="minorHAnsi" w:hAnsiTheme="minorHAnsi" w:cstheme="minorHAnsi"/>
        </w:rPr>
        <w:t xml:space="preserve"> accordance with national legal guidelines, this database will have no connexion with participants’ identifying information. </w:t>
      </w:r>
      <w:r w:rsidR="00B60C68" w:rsidRPr="006A6F94">
        <w:rPr>
          <w:rFonts w:asciiTheme="minorHAnsi" w:hAnsiTheme="minorHAnsi" w:cstheme="minorHAnsi"/>
        </w:rPr>
        <w:t xml:space="preserve">A backup system will </w:t>
      </w:r>
      <w:r w:rsidRPr="006A6F94">
        <w:rPr>
          <w:rFonts w:asciiTheme="minorHAnsi" w:hAnsiTheme="minorHAnsi" w:cstheme="minorHAnsi"/>
        </w:rPr>
        <w:t>copy the recorded</w:t>
      </w:r>
      <w:r w:rsidR="00B60C68" w:rsidRPr="006A6F94">
        <w:rPr>
          <w:rFonts w:asciiTheme="minorHAnsi" w:hAnsiTheme="minorHAnsi" w:cstheme="minorHAnsi"/>
        </w:rPr>
        <w:t xml:space="preserve"> the data on a daily basis. These data will then be made available to the responsible PI and his collaborators for analysis purposes. </w:t>
      </w:r>
    </w:p>
    <w:p w:rsidR="00B60C6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Personal information including name, contact email address and banking details (which are required for later financial retribution) will be collected upon participants’ registration by the ICM/PRISME platform and stored, along with participants’ de-identified ID code. Importantly, these data will be </w:t>
      </w:r>
      <w:r w:rsidR="00B60C68" w:rsidRPr="006A6F94">
        <w:rPr>
          <w:rFonts w:asciiTheme="minorHAnsi" w:hAnsiTheme="minorHAnsi" w:cstheme="minorHAnsi"/>
        </w:rPr>
        <w:t>managed by, and only by, the ICM/PRISME platform</w:t>
      </w:r>
      <w:r w:rsidRPr="006A6F94">
        <w:rPr>
          <w:rFonts w:asciiTheme="minorHAnsi" w:hAnsiTheme="minorHAnsi" w:cstheme="minorHAnsi"/>
        </w:rPr>
        <w:t>, and will be</w:t>
      </w:r>
      <w:r w:rsidR="00B60C68" w:rsidRPr="006A6F94">
        <w:rPr>
          <w:rFonts w:asciiTheme="minorHAnsi" w:hAnsiTheme="minorHAnsi" w:cstheme="minorHAnsi"/>
        </w:rPr>
        <w:t xml:space="preserve"> destroyed as soon as it is deemed redundant or irrelevant (typically: one year after completion of the experiment, to allow for late inquiries). This ensures that test results and questionnaire responses cannot be related with identifying data. Data storage will be GDPR-compliant and will follow national regulatory standards, which ensure that the research is conducted in the interest of voluntary participants to the study.</w:t>
      </w:r>
    </w:p>
    <w:p w:rsidR="00CC43A8" w:rsidRPr="006A6F94" w:rsidRDefault="00CC43A8" w:rsidP="006A6F94">
      <w:pPr>
        <w:spacing w:after="3" w:line="276" w:lineRule="auto"/>
        <w:jc w:val="both"/>
        <w:rPr>
          <w:rFonts w:asciiTheme="minorHAnsi" w:hAnsiTheme="minorHAnsi" w:cstheme="minorHAnsi"/>
        </w:rPr>
      </w:pPr>
      <w:r w:rsidRPr="006A6F94">
        <w:rPr>
          <w:rFonts w:asciiTheme="minorHAnsi" w:hAnsiTheme="minorHAnsi" w:cstheme="minorHAnsi"/>
        </w:rPr>
        <w:t>We note that this is the usual procedure for ICM/PRISME experiments.</w:t>
      </w:r>
    </w:p>
    <w:p w:rsidR="00B60C68" w:rsidRPr="006A6F94" w:rsidRDefault="00B60C68" w:rsidP="006A6F94">
      <w:pPr>
        <w:spacing w:after="3" w:line="276" w:lineRule="auto"/>
        <w:jc w:val="both"/>
        <w:rPr>
          <w:rFonts w:asciiTheme="minorHAnsi" w:hAnsiTheme="minorHAnsi" w:cstheme="minorHAnsi"/>
        </w:rPr>
      </w:pP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The results of this study will be presented during conferences and published in peer-reviewed international scientific journals.  However, no identifying data will ever be revealed, and the anonymity of the participants will always be respected and preserved. Specifically, the data we collect will be shared and held as follows:</w:t>
      </w:r>
    </w:p>
    <w:p w:rsidR="00B60C68"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In publications, the data will be anonymised, so that participants cannot be identified.</w:t>
      </w:r>
    </w:p>
    <w:p w:rsidR="00720E90" w:rsidRPr="006A6F94" w:rsidRDefault="00B60C68" w:rsidP="00FC1AF5">
      <w:pPr>
        <w:pStyle w:val="Paragraphedeliste"/>
        <w:numPr>
          <w:ilvl w:val="0"/>
          <w:numId w:val="8"/>
        </w:numPr>
        <w:spacing w:after="3" w:line="276" w:lineRule="auto"/>
        <w:rPr>
          <w:rFonts w:asciiTheme="minorHAnsi" w:hAnsiTheme="minorHAnsi" w:cstheme="minorHAnsi"/>
          <w:szCs w:val="22"/>
        </w:rPr>
      </w:pPr>
      <w:r w:rsidRPr="006A6F94">
        <w:rPr>
          <w:rFonts w:asciiTheme="minorHAnsi" w:hAnsiTheme="minorHAnsi" w:cstheme="minorHAnsi"/>
          <w:szCs w:val="22"/>
        </w:rPr>
        <w:t>In database repositories, the data will be pseudonymised (the personal details will be removed and only the ID code will be provided, e.g. 00001232).</w:t>
      </w:r>
    </w:p>
    <w:p w:rsidR="00720E90" w:rsidRPr="006A6F94" w:rsidRDefault="00720E90" w:rsidP="006A6F94">
      <w:pPr>
        <w:spacing w:after="3" w:line="276" w:lineRule="auto"/>
        <w:ind w:left="900"/>
        <w:jc w:val="both"/>
        <w:rPr>
          <w:rFonts w:asciiTheme="minorHAnsi" w:hAnsiTheme="minorHAnsi" w:cstheme="minorHAnsi"/>
        </w:rPr>
      </w:pPr>
    </w:p>
    <w:p w:rsidR="0099173B"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Qualité de chercheurs en interaction avec les participants en ca</w:t>
      </w:r>
      <w:r w:rsidR="00435380" w:rsidRPr="006A6F94">
        <w:rPr>
          <w:rFonts w:asciiTheme="minorHAnsi" w:hAnsiTheme="minorHAnsi" w:cstheme="minorHAnsi"/>
          <w:b/>
          <w:lang w:val="fr-FR"/>
        </w:rPr>
        <w:t>s</w:t>
      </w:r>
      <w:r w:rsidRPr="006A6F94">
        <w:rPr>
          <w:rFonts w:asciiTheme="minorHAnsi" w:hAnsiTheme="minorHAnsi" w:cstheme="minorHAnsi"/>
          <w:b/>
          <w:lang w:val="fr-FR"/>
        </w:rPr>
        <w:t xml:space="preserve"> de recherche sensible</w:t>
      </w:r>
    </w:p>
    <w:p w:rsidR="00720E90" w:rsidRPr="006A6F94" w:rsidRDefault="00720E90" w:rsidP="006A6F94">
      <w:pPr>
        <w:spacing w:after="3" w:line="276" w:lineRule="auto"/>
        <w:ind w:left="900"/>
        <w:jc w:val="both"/>
        <w:rPr>
          <w:rFonts w:asciiTheme="minorHAnsi" w:hAnsiTheme="minorHAnsi" w:cstheme="minorHAnsi"/>
          <w:b/>
          <w:lang w:val="fr-FR"/>
        </w:rPr>
      </w:pPr>
    </w:p>
    <w:p w:rsidR="0063010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do not think this project proposal induces critical risks for our participants. </w:t>
      </w:r>
      <w:r w:rsidR="006C43CB" w:rsidRPr="006A6F94">
        <w:rPr>
          <w:rFonts w:asciiTheme="minorHAnsi" w:hAnsiTheme="minorHAnsi" w:cstheme="minorHAnsi"/>
        </w:rPr>
        <w:t>We note that our research group has already performed online studies of this sort (see the BRAiN’US project: https://sites.google.com/site/brainusapp/). This project was classified as ‘non interventional’ by the ‘Comité de Protection des Per</w:t>
      </w:r>
      <w:r w:rsidRPr="006A6F94">
        <w:rPr>
          <w:rFonts w:asciiTheme="minorHAnsi" w:hAnsiTheme="minorHAnsi" w:cstheme="minorHAnsi"/>
        </w:rPr>
        <w:t>sonnes’ (CPP Ile de France -1).</w:t>
      </w:r>
    </w:p>
    <w:p w:rsidR="006C43C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Having said this, participants will have the possibility to contact the researchers involved in the project, including the main PI (as was the case for the BRAiN’US project). </w:t>
      </w:r>
      <w:r w:rsidR="006C43CB" w:rsidRPr="006A6F94">
        <w:rPr>
          <w:rFonts w:asciiTheme="minorHAnsi" w:hAnsiTheme="minorHAnsi" w:cstheme="minorHAnsi"/>
        </w:rPr>
        <w:t xml:space="preserve"> </w:t>
      </w:r>
    </w:p>
    <w:p w:rsidR="0099173B" w:rsidRDefault="00AA3E65" w:rsidP="006A6F94">
      <w:pPr>
        <w:spacing w:after="216" w:line="276" w:lineRule="auto"/>
        <w:jc w:val="both"/>
        <w:rPr>
          <w:rFonts w:asciiTheme="minorHAnsi" w:hAnsiTheme="minorHAnsi" w:cstheme="minorHAnsi"/>
          <w:i/>
          <w:color w:val="FF0000"/>
        </w:rPr>
      </w:pPr>
      <w:r w:rsidRPr="006A6F94">
        <w:rPr>
          <w:rFonts w:asciiTheme="minorHAnsi" w:hAnsiTheme="minorHAnsi" w:cstheme="minorHAnsi"/>
          <w:i/>
          <w:color w:val="FF0000"/>
        </w:rPr>
        <w:t xml:space="preserve"> </w:t>
      </w:r>
    </w:p>
    <w:p w:rsidR="006A6F94" w:rsidRPr="006A6F94" w:rsidRDefault="006A6F94" w:rsidP="006A6F94">
      <w:pPr>
        <w:spacing w:after="216" w:line="276" w:lineRule="auto"/>
        <w:jc w:val="both"/>
        <w:rPr>
          <w:rFonts w:asciiTheme="minorHAnsi" w:hAnsiTheme="minorHAnsi" w:cstheme="minorHAnsi"/>
          <w:i/>
          <w:color w:val="FF0000"/>
        </w:rPr>
      </w:pPr>
    </w:p>
    <w:p w:rsidR="00B064C7" w:rsidRPr="006A6F94" w:rsidRDefault="00B064C7" w:rsidP="006A6F94">
      <w:pPr>
        <w:spacing w:after="216" w:line="276" w:lineRule="auto"/>
        <w:jc w:val="both"/>
        <w:rPr>
          <w:rFonts w:asciiTheme="minorHAnsi" w:hAnsiTheme="minorHAnsi" w:cstheme="minorHAnsi"/>
          <w:b/>
          <w:sz w:val="32"/>
          <w:szCs w:val="32"/>
          <w:lang w:val="fr-FR"/>
        </w:rPr>
      </w:pPr>
      <w:r w:rsidRPr="006A6F94">
        <w:rPr>
          <w:rFonts w:asciiTheme="minorHAnsi" w:hAnsiTheme="minorHAnsi" w:cstheme="minorHAnsi"/>
          <w:b/>
          <w:sz w:val="32"/>
          <w:szCs w:val="32"/>
          <w:lang w:val="fr-FR"/>
        </w:rPr>
        <w:t>Liste, affiliation, et qualification des principaux acteurs de la recherche</w:t>
      </w:r>
    </w:p>
    <w:p w:rsidR="0099173B" w:rsidRPr="006A6F94" w:rsidRDefault="00AA3E65" w:rsidP="006A6F94">
      <w:pPr>
        <w:spacing w:after="0" w:line="276" w:lineRule="auto"/>
        <w:jc w:val="both"/>
        <w:rPr>
          <w:rFonts w:asciiTheme="minorHAnsi" w:hAnsiTheme="minorHAnsi" w:cstheme="minorHAnsi"/>
          <w:lang w:val="fr-FR"/>
        </w:rPr>
      </w:pPr>
      <w:r w:rsidRPr="006A6F94">
        <w:rPr>
          <w:rFonts w:asciiTheme="minorHAnsi" w:hAnsiTheme="minorHAnsi" w:cstheme="minorHAnsi"/>
          <w:i/>
          <w:color w:val="FF0000"/>
          <w:lang w:val="fr-FR"/>
        </w:rPr>
        <w:tab/>
        <w:t xml:space="preserve"> </w:t>
      </w:r>
    </w:p>
    <w:p w:rsidR="0099173B" w:rsidRPr="006A6F94" w:rsidRDefault="00AA3E65" w:rsidP="006A6F94">
      <w:pPr>
        <w:pStyle w:val="Titre2"/>
        <w:spacing w:line="276" w:lineRule="auto"/>
        <w:ind w:left="705" w:hanging="360"/>
        <w:jc w:val="both"/>
        <w:rPr>
          <w:rFonts w:asciiTheme="minorHAnsi" w:hAnsiTheme="minorHAnsi" w:cstheme="minorHAnsi"/>
          <w:sz w:val="22"/>
          <w:lang w:val="fr-FR"/>
        </w:rPr>
      </w:pPr>
      <w:r w:rsidRPr="006A6F94">
        <w:rPr>
          <w:rFonts w:asciiTheme="minorHAnsi" w:hAnsiTheme="minorHAnsi" w:cstheme="minorHAnsi"/>
          <w:b w:val="0"/>
          <w:sz w:val="22"/>
          <w:lang w:val="fr-FR"/>
        </w:rPr>
        <w:lastRenderedPageBreak/>
        <w:t xml:space="preserve"> </w:t>
      </w:r>
      <w:r w:rsidRPr="006A6F94">
        <w:rPr>
          <w:rFonts w:asciiTheme="minorHAnsi" w:hAnsiTheme="minorHAnsi" w:cstheme="minorHAnsi"/>
          <w:sz w:val="22"/>
          <w:lang w:val="fr-FR"/>
        </w:rPr>
        <w:t xml:space="preserve"> </w:t>
      </w:r>
    </w:p>
    <w:tbl>
      <w:tblPr>
        <w:tblStyle w:val="TableGrid"/>
        <w:tblW w:w="9062" w:type="dxa"/>
        <w:tblInd w:w="-106" w:type="dxa"/>
        <w:tblCellMar>
          <w:top w:w="52" w:type="dxa"/>
          <w:left w:w="106" w:type="dxa"/>
          <w:right w:w="106" w:type="dxa"/>
        </w:tblCellMar>
        <w:tblLook w:val="04A0" w:firstRow="1" w:lastRow="0" w:firstColumn="1" w:lastColumn="0" w:noHBand="0" w:noVBand="1"/>
      </w:tblPr>
      <w:tblGrid>
        <w:gridCol w:w="2699"/>
        <w:gridCol w:w="6363"/>
      </w:tblGrid>
      <w:tr w:rsidR="0099173B" w:rsidRPr="006A6F94">
        <w:trPr>
          <w:trHeight w:val="887"/>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00637F23" w:rsidRPr="006A6F94">
              <w:rPr>
                <w:rFonts w:asciiTheme="minorHAnsi" w:hAnsiTheme="minorHAnsi" w:cstheme="minorHAnsi"/>
                <w:lang w:val="fr-FR"/>
              </w:rPr>
              <w:t>correspondant/responsable</w:t>
            </w:r>
          </w:p>
        </w:tc>
        <w:tc>
          <w:tcPr>
            <w:tcW w:w="6660" w:type="dxa"/>
            <w:tcBorders>
              <w:top w:val="single" w:sz="4" w:space="0" w:color="000000"/>
              <w:left w:val="single" w:sz="4" w:space="0" w:color="000000"/>
              <w:bottom w:val="single" w:sz="4" w:space="0" w:color="000000"/>
              <w:right w:val="single" w:sz="4" w:space="0" w:color="000000"/>
            </w:tcBorders>
          </w:tcPr>
          <w:p w:rsidR="00637F23" w:rsidRPr="006A6F94" w:rsidRDefault="00637F23" w:rsidP="006A6F94">
            <w:pPr>
              <w:spacing w:line="276" w:lineRule="auto"/>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Jean Daunizeau </w:t>
            </w:r>
            <w:r w:rsidRPr="006A6F94">
              <w:rPr>
                <w:rFonts w:asciiTheme="minorHAnsi" w:hAnsiTheme="minorHAnsi" w:cstheme="minorHAnsi"/>
                <w:b/>
                <w:sz w:val="32"/>
                <w:szCs w:val="32"/>
                <w:u w:val="single"/>
              </w:rPr>
              <w:br/>
            </w:r>
          </w:p>
          <w:p w:rsidR="00637F23" w:rsidRPr="006A6F94" w:rsidRDefault="00637F23" w:rsidP="006A6F94">
            <w:pPr>
              <w:spacing w:line="276" w:lineRule="auto"/>
              <w:jc w:val="both"/>
              <w:rPr>
                <w:rFonts w:asciiTheme="minorHAnsi" w:hAnsiTheme="minorHAnsi" w:cstheme="minorHAnsi"/>
                <w:lang w:eastAsia="fr-FR"/>
              </w:rPr>
            </w:pPr>
            <w:r w:rsidRPr="006A6F94">
              <w:rPr>
                <w:rFonts w:asciiTheme="minorHAnsi" w:hAnsiTheme="minorHAnsi" w:cstheme="minorHAnsi"/>
              </w:rPr>
              <w:t>I am currently both a research group leader at </w:t>
            </w:r>
            <w:hyperlink r:id="rId10" w:history="1">
              <w:r w:rsidRPr="006A6F94">
                <w:rPr>
                  <w:rStyle w:val="Lienhypertexte"/>
                  <w:rFonts w:asciiTheme="minorHAnsi" w:hAnsiTheme="minorHAnsi" w:cstheme="minorHAnsi"/>
                  <w:i/>
                  <w:color w:val="0070C0"/>
                </w:rPr>
                <w:t>ICM</w:t>
              </w:r>
            </w:hyperlink>
            <w:r w:rsidRPr="006A6F94">
              <w:rPr>
                <w:rFonts w:asciiTheme="minorHAnsi" w:hAnsiTheme="minorHAnsi" w:cstheme="minorHAnsi"/>
              </w:rPr>
              <w:t> (</w:t>
            </w:r>
            <w:hyperlink r:id="rId11" w:tgtFrame="_blank" w:history="1">
              <w:r w:rsidRPr="006A6F94">
                <w:rPr>
                  <w:rStyle w:val="Lienhypertexte"/>
                  <w:rFonts w:asciiTheme="minorHAnsi" w:hAnsiTheme="minorHAnsi" w:cstheme="minorHAnsi"/>
                  <w:i/>
                  <w:color w:val="0070C0"/>
                </w:rPr>
                <w:t>MBB team</w:t>
              </w:r>
            </w:hyperlink>
            <w:r w:rsidRPr="006A6F94">
              <w:rPr>
                <w:rFonts w:asciiTheme="minorHAnsi" w:hAnsiTheme="minorHAnsi" w:cstheme="minorHAnsi"/>
              </w:rPr>
              <w:t>, Paris, France)</w:t>
            </w:r>
            <w:r w:rsidRPr="006A6F94">
              <w:rPr>
                <w:rStyle w:val="apple-converted-space"/>
                <w:rFonts w:asciiTheme="minorHAnsi" w:eastAsiaTheme="majorEastAsia" w:hAnsiTheme="minorHAnsi" w:cstheme="minorHAnsi"/>
              </w:rPr>
              <w:t> </w:t>
            </w:r>
            <w:r w:rsidRPr="006A6F94">
              <w:rPr>
                <w:rFonts w:asciiTheme="minorHAnsi" w:hAnsiTheme="minorHAnsi" w:cstheme="minorHAnsi"/>
              </w:rPr>
              <w:t xml:space="preserve">and an honorary fellow at </w:t>
            </w:r>
            <w:hyperlink r:id="rId12" w:tgtFrame="_blank" w:history="1">
              <w:r w:rsidRPr="006A6F94">
                <w:rPr>
                  <w:rStyle w:val="Lienhypertexte"/>
                  <w:rFonts w:asciiTheme="minorHAnsi" w:hAnsiTheme="minorHAnsi" w:cstheme="minorHAnsi"/>
                  <w:i/>
                  <w:color w:val="0070C0"/>
                  <w:lang w:eastAsia="fr-FR"/>
                </w:rPr>
                <w:t>ETH</w:t>
              </w:r>
            </w:hyperlink>
            <w:r w:rsidRPr="006A6F94">
              <w:rPr>
                <w:rFonts w:asciiTheme="minorHAnsi" w:hAnsiTheme="minorHAnsi" w:cstheme="minorHAnsi"/>
              </w:rPr>
              <w:t xml:space="preserve"> (</w:t>
            </w:r>
            <w:hyperlink r:id="rId13" w:tgtFrame="_blank" w:history="1">
              <w:r w:rsidRPr="006A6F94">
                <w:rPr>
                  <w:rStyle w:val="Lienhypertexte"/>
                  <w:rFonts w:asciiTheme="minorHAnsi" w:hAnsiTheme="minorHAnsi" w:cstheme="minorHAnsi"/>
                  <w:i/>
                  <w:color w:val="0070C0"/>
                </w:rPr>
                <w:t>TNU unit</w:t>
              </w:r>
            </w:hyperlink>
            <w:r w:rsidRPr="006A6F94">
              <w:rPr>
                <w:rFonts w:asciiTheme="minorHAnsi" w:hAnsiTheme="minorHAnsi" w:cstheme="minorHAnsi"/>
              </w:rPr>
              <w:t xml:space="preserve">, Zurich, Switzerland). </w:t>
            </w:r>
            <w:r w:rsidRPr="006A6F94">
              <w:rPr>
                <w:rFonts w:asciiTheme="minorHAnsi" w:hAnsiTheme="minorHAnsi" w:cstheme="minorHAnsi"/>
                <w:lang w:eastAsia="fr-FR"/>
              </w:rPr>
              <w:t>Since June 2013, I hold a tenured position (CR1 or associate professor) at </w:t>
            </w:r>
            <w:hyperlink r:id="rId14" w:tgtFrame="_blank" w:history="1">
              <w:r w:rsidRPr="006A6F94">
                <w:rPr>
                  <w:rStyle w:val="Lienhypertexte"/>
                  <w:rFonts w:asciiTheme="minorHAnsi" w:hAnsiTheme="minorHAnsi" w:cstheme="minorHAnsi"/>
                  <w:b/>
                  <w:bCs/>
                  <w:i/>
                  <w:color w:val="0070C0"/>
                  <w:lang w:eastAsia="fr-FR"/>
                </w:rPr>
                <w:t>INSERM</w:t>
              </w:r>
            </w:hyperlink>
            <w:r w:rsidRPr="006A6F94">
              <w:rPr>
                <w:rFonts w:asciiTheme="minorHAnsi" w:hAnsiTheme="minorHAnsi" w:cstheme="minorHAnsi"/>
                <w:lang w:eastAsia="fr-FR"/>
              </w:rPr>
              <w:t>, France.</w:t>
            </w:r>
          </w:p>
          <w:p w:rsidR="00637F23" w:rsidRPr="006A6F94" w:rsidRDefault="00637F23" w:rsidP="006A6F94">
            <w:pPr>
              <w:spacing w:line="276" w:lineRule="auto"/>
              <w:jc w:val="both"/>
              <w:rPr>
                <w:rFonts w:asciiTheme="minorHAnsi" w:hAnsiTheme="minorHAnsi" w:cstheme="minorHAnsi"/>
                <w:lang w:eastAsia="fr-FR"/>
              </w:rPr>
            </w:pPr>
          </w:p>
          <w:p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Achievements</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My field of expertise is </w:t>
            </w:r>
            <w:r w:rsidRPr="006A6F94">
              <w:rPr>
                <w:rFonts w:asciiTheme="minorHAnsi" w:hAnsiTheme="minorHAnsi" w:cstheme="minorHAnsi"/>
                <w:b/>
              </w:rPr>
              <w:t>computational neuroscience</w:t>
            </w:r>
            <w:r w:rsidRPr="006A6F94">
              <w:rPr>
                <w:rFonts w:asciiTheme="minorHAnsi" w:hAnsiTheme="minorHAnsi" w:cstheme="minorHAnsi"/>
              </w:rPr>
              <w:t xml:space="preserve">. I am regularly lecturing on related topics in highly selective graduate programs (e.g., </w:t>
            </w:r>
            <w:hyperlink r:id="rId15" w:history="1">
              <w:r w:rsidRPr="006A6F94">
                <w:rPr>
                  <w:rStyle w:val="Lienhypertexte"/>
                  <w:rFonts w:asciiTheme="minorHAnsi" w:hAnsiTheme="minorHAnsi" w:cstheme="minorHAnsi"/>
                  <w:i/>
                  <w:color w:val="0070C0"/>
                </w:rPr>
                <w:t>cogmaster, ENS</w:t>
              </w:r>
            </w:hyperlink>
            <w:r w:rsidRPr="006A6F94">
              <w:rPr>
                <w:rFonts w:asciiTheme="minorHAnsi" w:hAnsiTheme="minorHAnsi" w:cstheme="minorHAnsi"/>
              </w:rPr>
              <w:t xml:space="preserve">, Paris, France) and in yearly international training courses (e.g., </w:t>
            </w:r>
            <w:hyperlink r:id="rId16" w:history="1">
              <w:r w:rsidRPr="006A6F94">
                <w:rPr>
                  <w:rStyle w:val="Lienhypertexte"/>
                  <w:rFonts w:asciiTheme="minorHAnsi" w:hAnsiTheme="minorHAnsi" w:cstheme="minorHAnsi"/>
                  <w:i/>
                  <w:color w:val="0070C0"/>
                </w:rPr>
                <w:t xml:space="preserve">computational psychiatry course, </w:t>
              </w:r>
              <w:r w:rsidRPr="006A6F94">
                <w:rPr>
                  <w:rStyle w:val="Lienhypertexte"/>
                  <w:rFonts w:asciiTheme="minorHAnsi" w:hAnsiTheme="minorHAnsi" w:cstheme="minorHAnsi"/>
                  <w:color w:val="0070C0"/>
                </w:rPr>
                <w:t>Zurich, Switzerland</w:t>
              </w:r>
            </w:hyperlink>
            <w:r w:rsidRPr="006A6F94">
              <w:rPr>
                <w:rFonts w:asciiTheme="minorHAnsi" w:hAnsiTheme="minorHAnsi" w:cstheme="minorHAnsi"/>
              </w:rPr>
              <w:t xml:space="preserve">), some of which I organized (e.g., </w:t>
            </w:r>
            <w:hyperlink r:id="rId17" w:history="1">
              <w:r w:rsidRPr="006A6F94">
                <w:rPr>
                  <w:rStyle w:val="Lienhypertexte"/>
                  <w:rFonts w:asciiTheme="minorHAnsi" w:hAnsiTheme="minorHAnsi" w:cstheme="minorHAnsi"/>
                  <w:color w:val="0070C0"/>
                </w:rPr>
                <w:t>DCM course, Paris, France</w:t>
              </w:r>
            </w:hyperlink>
            <w:r w:rsidRPr="006A6F94">
              <w:rPr>
                <w:rFonts w:asciiTheme="minorHAnsi" w:hAnsiTheme="minorHAnsi" w:cstheme="minorHAnsi"/>
              </w:rPr>
              <w:t>).</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have </w:t>
            </w:r>
            <w:r w:rsidRPr="006A6F94">
              <w:rPr>
                <w:rFonts w:asciiTheme="minorHAnsi" w:hAnsiTheme="minorHAnsi" w:cstheme="minorHAnsi"/>
                <w:b/>
              </w:rPr>
              <w:t>co-authored more than 70 original articles</w:t>
            </w:r>
            <w:r w:rsidRPr="006A6F94">
              <w:rPr>
                <w:rFonts w:asciiTheme="minorHAnsi" w:hAnsiTheme="minorHAnsi" w:cstheme="minorHAnsi"/>
              </w:rPr>
              <w:t xml:space="preserve"> in peer-reviewed international journals, which have been cited about 11900 times (</w:t>
            </w:r>
            <w:r w:rsidRPr="006A6F94">
              <w:rPr>
                <w:rFonts w:asciiTheme="minorHAnsi" w:hAnsiTheme="minorHAnsi" w:cstheme="minorHAnsi"/>
                <w:b/>
              </w:rPr>
              <w:t>H-index = 52</w:t>
            </w:r>
            <w:r w:rsidRPr="006A6F94">
              <w:rPr>
                <w:rFonts w:asciiTheme="minorHAnsi" w:hAnsiTheme="minorHAnsi" w:cstheme="minorHAnsi"/>
              </w:rPr>
              <w:t xml:space="preserve"> ; see my </w:t>
            </w:r>
            <w:hyperlink r:id="rId18" w:history="1">
              <w:r w:rsidRPr="006A6F94">
                <w:rPr>
                  <w:rStyle w:val="Lienhypertexte"/>
                  <w:rFonts w:asciiTheme="minorHAnsi" w:hAnsiTheme="minorHAnsi" w:cstheme="minorHAnsi"/>
                  <w:color w:val="0070C0"/>
                </w:rPr>
                <w:t>Google Scholar profile</w:t>
              </w:r>
            </w:hyperlink>
            <w:r w:rsidRPr="006A6F94">
              <w:rPr>
                <w:rFonts w:asciiTheme="minorHAnsi" w:hAnsiTheme="minorHAnsi" w:cstheme="minorHAnsi"/>
              </w:rPr>
              <w:t xml:space="preserve"> for more information).</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am (or have been) a member of the Editorial Board of a few international academic journals, including: </w:t>
            </w:r>
            <w:hyperlink r:id="rId19" w:history="1">
              <w:r w:rsidRPr="006A6F94">
                <w:rPr>
                  <w:rStyle w:val="Lienhypertexte"/>
                  <w:rFonts w:asciiTheme="minorHAnsi" w:hAnsiTheme="minorHAnsi" w:cstheme="minorHAnsi"/>
                  <w:i/>
                  <w:color w:val="0070C0"/>
                </w:rPr>
                <w:t>Neuroimage</w:t>
              </w:r>
            </w:hyperlink>
            <w:r w:rsidRPr="006A6F94">
              <w:rPr>
                <w:rFonts w:asciiTheme="minorHAnsi" w:hAnsiTheme="minorHAnsi" w:cstheme="minorHAnsi"/>
              </w:rPr>
              <w:t xml:space="preserve">, </w:t>
            </w:r>
            <w:hyperlink r:id="rId20" w:history="1">
              <w:r w:rsidRPr="006A6F94">
                <w:rPr>
                  <w:rStyle w:val="Lienhypertexte"/>
                  <w:rFonts w:asciiTheme="minorHAnsi" w:hAnsiTheme="minorHAnsi" w:cstheme="minorHAnsi"/>
                  <w:i/>
                  <w:color w:val="0070C0"/>
                </w:rPr>
                <w:t>PLoS Computational Biology</w:t>
              </w:r>
            </w:hyperlink>
            <w:r w:rsidRPr="006A6F94">
              <w:rPr>
                <w:rFonts w:asciiTheme="minorHAnsi" w:hAnsiTheme="minorHAnsi" w:cstheme="minorHAnsi"/>
              </w:rPr>
              <w:t xml:space="preserve">, </w:t>
            </w:r>
            <w:hyperlink r:id="rId21" w:history="1">
              <w:r w:rsidRPr="006A6F94">
                <w:rPr>
                  <w:rStyle w:val="Lienhypertexte"/>
                  <w:rFonts w:asciiTheme="minorHAnsi" w:hAnsiTheme="minorHAnsi" w:cstheme="minorHAnsi"/>
                  <w:i/>
                  <w:color w:val="0070C0"/>
                </w:rPr>
                <w:t>PLoS ONE</w:t>
              </w:r>
            </w:hyperlink>
            <w:r w:rsidRPr="006A6F94">
              <w:rPr>
                <w:rFonts w:asciiTheme="minorHAnsi" w:hAnsiTheme="minorHAnsi" w:cstheme="minorHAnsi"/>
              </w:rPr>
              <w:t xml:space="preserve">, </w:t>
            </w:r>
            <w:hyperlink r:id="rId22" w:history="1">
              <w:r w:rsidRPr="006A6F94">
                <w:rPr>
                  <w:rStyle w:val="Lienhypertexte"/>
                  <w:rFonts w:asciiTheme="minorHAnsi" w:hAnsiTheme="minorHAnsi" w:cstheme="minorHAnsi"/>
                  <w:i/>
                  <w:color w:val="0070C0"/>
                </w:rPr>
                <w:t>Frontiers in evolutionary psychology and neuroscience</w:t>
              </w:r>
            </w:hyperlink>
            <w:r w:rsidRPr="006A6F94">
              <w:rPr>
                <w:rFonts w:asciiTheme="minorHAnsi" w:hAnsiTheme="minorHAnsi" w:cstheme="minorHAnsi"/>
              </w:rPr>
              <w:t xml:space="preserve">, </w:t>
            </w:r>
            <w:hyperlink r:id="rId23" w:history="1">
              <w:r w:rsidRPr="006A6F94">
                <w:rPr>
                  <w:rStyle w:val="Lienhypertexte"/>
                  <w:rFonts w:asciiTheme="minorHAnsi" w:hAnsiTheme="minorHAnsi" w:cstheme="minorHAnsi"/>
                  <w:i/>
                  <w:color w:val="0070C0"/>
                </w:rPr>
                <w:t>Frontiers in brain imaging methods</w:t>
              </w:r>
            </w:hyperlink>
            <w:r w:rsidRPr="006A6F94">
              <w:rPr>
                <w:rFonts w:asciiTheme="minorHAnsi" w:hAnsiTheme="minorHAnsi" w:cstheme="minorHAnsi"/>
              </w:rPr>
              <w:t xml:space="preserve">, </w:t>
            </w:r>
            <w:hyperlink r:id="rId24" w:history="1">
              <w:r w:rsidRPr="006A6F94">
                <w:rPr>
                  <w:rStyle w:val="Lienhypertexte"/>
                  <w:rFonts w:asciiTheme="minorHAnsi" w:hAnsiTheme="minorHAnsi" w:cstheme="minorHAnsi"/>
                  <w:i/>
                  <w:color w:val="0070C0"/>
                </w:rPr>
                <w:t>Frontiers in perception science</w:t>
              </w:r>
            </w:hyperlink>
            <w:r w:rsidRPr="006A6F94">
              <w:rPr>
                <w:rFonts w:asciiTheme="minorHAnsi" w:hAnsiTheme="minorHAnsi" w:cstheme="minorHAnsi"/>
              </w:rPr>
              <w:t>.</w:t>
            </w:r>
          </w:p>
          <w:p w:rsidR="00637F23" w:rsidRPr="006A6F94" w:rsidRDefault="00637F23" w:rsidP="006A6F94">
            <w:pPr>
              <w:spacing w:line="276" w:lineRule="auto"/>
              <w:jc w:val="both"/>
              <w:rPr>
                <w:rFonts w:asciiTheme="minorHAnsi" w:hAnsiTheme="minorHAnsi" w:cstheme="minorHAnsi"/>
              </w:rPr>
            </w:pPr>
          </w:p>
          <w:p w:rsidR="00637F23" w:rsidRPr="006A6F94" w:rsidRDefault="00637F23" w:rsidP="006A6F94">
            <w:pPr>
              <w:spacing w:line="276" w:lineRule="auto"/>
              <w:jc w:val="both"/>
              <w:rPr>
                <w:rFonts w:asciiTheme="minorHAnsi" w:hAnsiTheme="minorHAnsi" w:cstheme="minorHAnsi"/>
                <w:u w:val="single"/>
                <w:lang w:eastAsia="fr-FR"/>
              </w:rPr>
            </w:pPr>
            <w:r w:rsidRPr="006A6F94">
              <w:rPr>
                <w:rFonts w:asciiTheme="minorHAnsi" w:hAnsiTheme="minorHAnsi" w:cstheme="minorHAnsi"/>
                <w:u w:val="single"/>
                <w:lang w:eastAsia="fr-FR"/>
              </w:rPr>
              <w:t>Academic Training</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2002 to 2005, I was a doctoral student both at the </w:t>
            </w:r>
            <w:hyperlink r:id="rId25" w:history="1">
              <w:r w:rsidRPr="006A6F94">
                <w:rPr>
                  <w:rStyle w:val="Lienhypertexte"/>
                  <w:rFonts w:asciiTheme="minorHAnsi" w:hAnsiTheme="minorHAnsi" w:cstheme="minorHAnsi"/>
                  <w:i/>
                  <w:color w:val="0070C0"/>
                </w:rPr>
                <w:t>Medical Imaging Research Unit</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 xml:space="preserve">(Paris, France) and at the </w:t>
            </w:r>
            <w:hyperlink r:id="rId26" w:history="1">
              <w:r w:rsidRPr="006A6F94">
                <w:rPr>
                  <w:rStyle w:val="Lienhypertexte"/>
                  <w:rFonts w:asciiTheme="minorHAnsi" w:hAnsiTheme="minorHAnsi" w:cstheme="minorHAnsi"/>
                  <w:i/>
                  <w:color w:val="0070C0"/>
                </w:rPr>
                <w:t>Mathematics Research Centre</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(Montréal, Canada).</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2006 to 2009, I performed a first post-doctoral training at the </w:t>
            </w:r>
            <w:hyperlink r:id="rId27" w:history="1">
              <w:r w:rsidRPr="006A6F94">
                <w:rPr>
                  <w:rStyle w:val="Lienhypertexte"/>
                  <w:rFonts w:asciiTheme="minorHAnsi" w:hAnsiTheme="minorHAnsi" w:cstheme="minorHAnsi"/>
                  <w:i/>
                  <w:color w:val="0070C0"/>
                </w:rPr>
                <w:t>Wellcome Trust Centre for Neuroimaging</w:t>
              </w:r>
            </w:hyperlink>
            <w:r w:rsidRPr="006A6F94">
              <w:rPr>
                <w:rFonts w:asciiTheme="minorHAnsi" w:hAnsiTheme="minorHAnsi" w:cstheme="minorHAnsi"/>
              </w:rPr>
              <w:t xml:space="preserve"> (FIL, UCL, London, UK), under the supervision of Pr. Karl J. Friston.</w:t>
            </w:r>
          </w:p>
          <w:p w:rsidR="00637F23" w:rsidRPr="006A6F94" w:rsidRDefault="00637F23" w:rsidP="006A6F94">
            <w:pPr>
              <w:spacing w:line="276" w:lineRule="auto"/>
              <w:jc w:val="both"/>
              <w:rPr>
                <w:rFonts w:asciiTheme="minorHAnsi" w:eastAsia="Times New Roman" w:hAnsiTheme="minorHAnsi" w:cstheme="minorHAnsi"/>
                <w:color w:val="auto"/>
              </w:rPr>
            </w:pPr>
            <w:r w:rsidRPr="006A6F94">
              <w:rPr>
                <w:rFonts w:asciiTheme="minorHAnsi" w:hAnsiTheme="minorHAnsi" w:cstheme="minorHAnsi"/>
              </w:rPr>
              <w:t xml:space="preserve">From 2009 to 2012, I performed a second post-doctoral training at the </w:t>
            </w:r>
            <w:hyperlink r:id="rId28" w:history="1">
              <w:r w:rsidRPr="006A6F94">
                <w:rPr>
                  <w:rStyle w:val="Lienhypertexte"/>
                  <w:rFonts w:asciiTheme="minorHAnsi" w:hAnsiTheme="minorHAnsi" w:cstheme="minorHAnsi"/>
                  <w:i/>
                  <w:color w:val="0070C0"/>
                </w:rPr>
                <w:t>Laboratory for Social and Neural Systems Research</w:t>
              </w:r>
            </w:hyperlink>
            <w:r w:rsidRPr="006A6F94">
              <w:rPr>
                <w:rFonts w:asciiTheme="minorHAnsi" w:hAnsiTheme="minorHAnsi" w:cstheme="minorHAnsi"/>
              </w:rPr>
              <w:t xml:space="preserve"> (Dpt. Of Economics, UZH, Zurich, Switzerland), under the supervision of Pr. Klaas E. Stephan.</w:t>
            </w:r>
          </w:p>
          <w:p w:rsidR="00637F23" w:rsidRPr="006A6F94" w:rsidRDefault="00637F23" w:rsidP="006A6F94">
            <w:pPr>
              <w:shd w:val="clear" w:color="auto" w:fill="FFFFFF"/>
              <w:spacing w:line="276" w:lineRule="auto"/>
              <w:jc w:val="both"/>
              <w:rPr>
                <w:rFonts w:asciiTheme="minorHAnsi" w:hAnsiTheme="minorHAnsi" w:cstheme="minorHAnsi"/>
                <w:color w:val="666666"/>
                <w:lang w:eastAsia="fr-FR"/>
              </w:rPr>
            </w:pPr>
          </w:p>
          <w:p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Degrees</w:t>
            </w: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
              <w:gridCol w:w="4929"/>
            </w:tblGrid>
            <w:tr w:rsidR="00637F23" w:rsidRPr="00466824" w:rsidTr="007A2789">
              <w:trPr>
                <w:trHeight w:val="309"/>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2016</w:t>
                  </w:r>
                </w:p>
              </w:tc>
              <w:tc>
                <w:tcPr>
                  <w:tcW w:w="4929" w:type="dxa"/>
                </w:tcPr>
                <w:p w:rsidR="00637F23" w:rsidRPr="006A6F94" w:rsidRDefault="00637F23" w:rsidP="006A6F94">
                  <w:pPr>
                    <w:spacing w:line="276" w:lineRule="auto"/>
                    <w:jc w:val="both"/>
                    <w:rPr>
                      <w:rFonts w:asciiTheme="minorHAnsi" w:hAnsiTheme="minorHAnsi" w:cstheme="minorHAnsi"/>
                      <w:b/>
                    </w:rPr>
                  </w:pPr>
                  <w:r w:rsidRPr="006A6F94">
                    <w:rPr>
                      <w:rFonts w:asciiTheme="minorHAnsi" w:hAnsiTheme="minorHAnsi" w:cstheme="minorHAnsi"/>
                      <w:b/>
                    </w:rPr>
                    <w:t>BSc in psychology</w:t>
                  </w:r>
                </w:p>
                <w:p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 (Paris, France)</w:t>
                  </w:r>
                </w:p>
                <w:p w:rsidR="00637F23" w:rsidRPr="006A6F94" w:rsidRDefault="00637F23" w:rsidP="006A6F94">
                  <w:pPr>
                    <w:spacing w:line="276" w:lineRule="auto"/>
                    <w:jc w:val="both"/>
                    <w:rPr>
                      <w:rFonts w:asciiTheme="minorHAnsi" w:hAnsiTheme="minorHAnsi" w:cstheme="minorHAnsi"/>
                    </w:rPr>
                  </w:pPr>
                </w:p>
              </w:tc>
            </w:tr>
            <w:tr w:rsidR="00637F23" w:rsidRPr="00466824" w:rsidTr="007A2789">
              <w:trPr>
                <w:trHeight w:val="309"/>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2013</w:t>
                  </w:r>
                </w:p>
              </w:tc>
              <w:tc>
                <w:tcPr>
                  <w:tcW w:w="4929" w:type="dxa"/>
                </w:tcPr>
                <w:p w:rsidR="00637F23" w:rsidRPr="006A6F94" w:rsidRDefault="00637F23" w:rsidP="006A6F94">
                  <w:pPr>
                    <w:spacing w:line="276" w:lineRule="auto"/>
                    <w:jc w:val="both"/>
                    <w:rPr>
                      <w:rFonts w:asciiTheme="minorHAnsi" w:hAnsiTheme="minorHAnsi" w:cstheme="minorHAnsi"/>
                      <w:lang w:eastAsia="en-US"/>
                    </w:rPr>
                  </w:pPr>
                  <w:r w:rsidRPr="006A6F94">
                    <w:rPr>
                      <w:rFonts w:asciiTheme="minorHAnsi" w:hAnsiTheme="minorHAnsi" w:cstheme="minorHAnsi"/>
                      <w:b/>
                    </w:rPr>
                    <w:t>Habilitation</w:t>
                  </w:r>
                  <w:r w:rsidRPr="006A6F94">
                    <w:rPr>
                      <w:rFonts w:asciiTheme="minorHAnsi" w:hAnsiTheme="minorHAnsi" w:cstheme="minorHAnsi"/>
                    </w:rPr>
                    <w:t xml:space="preserve"> (HDR) </w:t>
                  </w:r>
                  <w:r w:rsidRPr="006A6F94">
                    <w:rPr>
                      <w:rFonts w:asciiTheme="minorHAnsi" w:hAnsiTheme="minorHAnsi" w:cstheme="minorHAnsi"/>
                      <w:b/>
                    </w:rPr>
                    <w:t>in computational neuroscience</w:t>
                  </w:r>
                  <w:r w:rsidRPr="006A6F94">
                    <w:rPr>
                      <w:rFonts w:asciiTheme="minorHAnsi" w:hAnsiTheme="minorHAnsi" w:cstheme="minorHAnsi"/>
                    </w:rPr>
                    <w:t xml:space="preserve"> </w:t>
                  </w:r>
                </w:p>
                <w:p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VI (Paris, France)</w:t>
                  </w:r>
                </w:p>
                <w:p w:rsidR="00637F23" w:rsidRPr="006A6F94" w:rsidRDefault="00637F23" w:rsidP="006A6F94">
                  <w:pPr>
                    <w:spacing w:line="276" w:lineRule="auto"/>
                    <w:jc w:val="both"/>
                    <w:rPr>
                      <w:rFonts w:asciiTheme="minorHAnsi" w:hAnsiTheme="minorHAnsi" w:cstheme="minorHAnsi"/>
                      <w:b/>
                    </w:rPr>
                  </w:pPr>
                </w:p>
              </w:tc>
            </w:tr>
            <w:tr w:rsidR="00637F23" w:rsidRPr="00466824" w:rsidTr="007A2789">
              <w:trPr>
                <w:trHeight w:val="309"/>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tcPr>
                <w:p w:rsidR="00637F23" w:rsidRPr="006A6F94" w:rsidRDefault="00637F23" w:rsidP="006A6F94">
                  <w:pPr>
                    <w:spacing w:line="276" w:lineRule="auto"/>
                    <w:jc w:val="both"/>
                    <w:rPr>
                      <w:rFonts w:asciiTheme="minorHAnsi" w:hAnsiTheme="minorHAnsi" w:cstheme="minorHAnsi"/>
                      <w:b/>
                      <w:lang w:eastAsia="en-US"/>
                    </w:rPr>
                  </w:pPr>
                  <w:r w:rsidRPr="006A6F94">
                    <w:rPr>
                      <w:rFonts w:asciiTheme="minorHAnsi" w:hAnsiTheme="minorHAnsi" w:cstheme="minorHAnsi"/>
                      <w:b/>
                    </w:rPr>
                    <w:t>PhD in physics</w:t>
                  </w:r>
                </w:p>
                <w:p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lastRenderedPageBreak/>
                    <w:t>Université de Montréal (Montréal, Canada)</w:t>
                  </w:r>
                </w:p>
                <w:p w:rsidR="00637F23" w:rsidRPr="006A6F94" w:rsidRDefault="00637F23" w:rsidP="006A6F94">
                  <w:pPr>
                    <w:spacing w:line="276" w:lineRule="auto"/>
                    <w:jc w:val="both"/>
                    <w:rPr>
                      <w:rFonts w:asciiTheme="minorHAnsi" w:hAnsiTheme="minorHAnsi" w:cstheme="minorHAnsi"/>
                    </w:rPr>
                  </w:pPr>
                </w:p>
              </w:tc>
            </w:tr>
            <w:tr w:rsidR="00637F23" w:rsidRPr="006A6F94" w:rsidTr="007A2789">
              <w:trPr>
                <w:trHeight w:val="204"/>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lastRenderedPageBreak/>
                    <w:t>2005</w:t>
                  </w:r>
                </w:p>
              </w:tc>
              <w:tc>
                <w:tcPr>
                  <w:tcW w:w="4929" w:type="dxa"/>
                  <w:hideMark/>
                </w:tcPr>
                <w:p w:rsidR="00637F23" w:rsidRPr="006A6F94" w:rsidRDefault="00637F23" w:rsidP="006A6F94">
                  <w:pPr>
                    <w:spacing w:line="276" w:lineRule="auto"/>
                    <w:jc w:val="both"/>
                    <w:rPr>
                      <w:rFonts w:asciiTheme="minorHAnsi" w:hAnsiTheme="minorHAnsi" w:cstheme="minorHAnsi"/>
                      <w:b/>
                      <w:lang w:val="en-GB" w:eastAsia="en-US"/>
                    </w:rPr>
                  </w:pPr>
                  <w:r w:rsidRPr="006A6F94">
                    <w:rPr>
                      <w:rFonts w:asciiTheme="minorHAnsi" w:hAnsiTheme="minorHAnsi" w:cstheme="minorHAnsi"/>
                      <w:b/>
                      <w:lang w:val="en-GB"/>
                    </w:rPr>
                    <w:t>PhD in medical imaging</w:t>
                  </w:r>
                </w:p>
                <w:p w:rsidR="00637F23" w:rsidRPr="006A6F94" w:rsidRDefault="00637F23" w:rsidP="006A6F94">
                  <w:pPr>
                    <w:spacing w:line="276" w:lineRule="auto"/>
                    <w:jc w:val="both"/>
                    <w:rPr>
                      <w:rFonts w:asciiTheme="minorHAnsi" w:hAnsiTheme="minorHAnsi" w:cstheme="minorHAnsi"/>
                      <w:i/>
                      <w:lang w:val="en-GB"/>
                    </w:rPr>
                  </w:pPr>
                  <w:r w:rsidRPr="006A6F94">
                    <w:rPr>
                      <w:rFonts w:asciiTheme="minorHAnsi" w:hAnsiTheme="minorHAnsi" w:cstheme="minorHAnsi"/>
                      <w:i/>
                      <w:lang w:val="en-GB"/>
                    </w:rPr>
                    <w:t>Université Paris XI (Paris, France)</w:t>
                  </w:r>
                </w:p>
              </w:tc>
            </w:tr>
          </w:tbl>
          <w:p w:rsidR="00E17E68" w:rsidRPr="006A6F94" w:rsidRDefault="00E17E68" w:rsidP="006A6F94">
            <w:pPr>
              <w:spacing w:line="276" w:lineRule="auto"/>
              <w:jc w:val="both"/>
              <w:rPr>
                <w:rFonts w:asciiTheme="minorHAnsi" w:hAnsiTheme="minorHAnsi" w:cstheme="minorHAnsi"/>
                <w:color w:val="auto"/>
              </w:rPr>
            </w:pPr>
            <w:r w:rsidRPr="006A6F94">
              <w:rPr>
                <w:rFonts w:asciiTheme="minorHAnsi" w:hAnsiTheme="minorHAnsi" w:cstheme="minorHAnsi"/>
                <w:b/>
                <w:bCs/>
                <w:color w:val="auto"/>
                <w:u w:val="single"/>
              </w:rPr>
              <w:t xml:space="preserve"> </w:t>
            </w:r>
          </w:p>
          <w:p w:rsidR="0099173B" w:rsidRPr="006A6F94" w:rsidRDefault="0099173B" w:rsidP="006A6F94">
            <w:pPr>
              <w:spacing w:line="276" w:lineRule="auto"/>
              <w:ind w:left="6"/>
              <w:jc w:val="both"/>
              <w:rPr>
                <w:rFonts w:asciiTheme="minorHAnsi" w:hAnsiTheme="minorHAnsi" w:cstheme="minorHAnsi"/>
              </w:rPr>
            </w:pPr>
          </w:p>
        </w:tc>
      </w:tr>
      <w:tr w:rsidR="0099173B" w:rsidRPr="00466824">
        <w:trPr>
          <w:trHeight w:val="1180"/>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4369E"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lastRenderedPageBreak/>
              <w:t>Personne</w:t>
            </w:r>
            <w:r w:rsidR="00AA3E65" w:rsidRPr="006A6F94">
              <w:rPr>
                <w:rFonts w:asciiTheme="minorHAnsi" w:hAnsiTheme="minorHAnsi" w:cstheme="minorHAnsi"/>
                <w:lang w:val="fr-FR"/>
              </w:rPr>
              <w:t xml:space="preserve">s supplémentaires en relation avec les participants </w:t>
            </w:r>
          </w:p>
        </w:tc>
        <w:tc>
          <w:tcPr>
            <w:tcW w:w="6660" w:type="dxa"/>
            <w:tcBorders>
              <w:top w:val="single" w:sz="4" w:space="0" w:color="000000"/>
              <w:left w:val="single" w:sz="4" w:space="0" w:color="000000"/>
              <w:bottom w:val="single" w:sz="4" w:space="0" w:color="000000"/>
              <w:right w:val="single" w:sz="4" w:space="0" w:color="000000"/>
            </w:tcBorders>
          </w:tcPr>
          <w:p w:rsidR="00637F23" w:rsidRPr="006A6F94" w:rsidRDefault="00637F23" w:rsidP="006A6F94">
            <w:pPr>
              <w:spacing w:line="276" w:lineRule="auto"/>
              <w:jc w:val="both"/>
              <w:rPr>
                <w:rFonts w:asciiTheme="minorHAnsi" w:hAnsiTheme="minorHAnsi" w:cstheme="minorHAnsi"/>
                <w:b/>
                <w:sz w:val="32"/>
                <w:szCs w:val="32"/>
                <w:u w:val="single"/>
              </w:rPr>
            </w:pPr>
            <w:r w:rsidRPr="006A6F94">
              <w:rPr>
                <w:rFonts w:asciiTheme="minorHAnsi" w:hAnsiTheme="minorHAnsi" w:cstheme="minorHAnsi"/>
                <w:b/>
                <w:sz w:val="32"/>
                <w:szCs w:val="32"/>
                <w:u w:val="single"/>
              </w:rPr>
              <w:t>Juliana Sporrer</w:t>
            </w:r>
          </w:p>
          <w:p w:rsidR="00637F23" w:rsidRPr="006A6F94" w:rsidRDefault="00637F23" w:rsidP="006A6F94">
            <w:pPr>
              <w:spacing w:line="276" w:lineRule="auto"/>
              <w:jc w:val="both"/>
              <w:rPr>
                <w:rFonts w:asciiTheme="minorHAnsi" w:hAnsiTheme="minorHAnsi" w:cstheme="minorHAnsi"/>
                <w:u w:val="single"/>
              </w:rPr>
            </w:pPr>
          </w:p>
          <w:p w:rsidR="00637F23" w:rsidRPr="006A6F94" w:rsidRDefault="006A6F94" w:rsidP="006A6F94">
            <w:pPr>
              <w:spacing w:line="276" w:lineRule="auto"/>
              <w:jc w:val="both"/>
              <w:rPr>
                <w:rFonts w:asciiTheme="minorHAnsi" w:hAnsiTheme="minorHAnsi" w:cstheme="minorHAnsi"/>
                <w:u w:val="single"/>
              </w:rPr>
            </w:pPr>
            <w:r>
              <w:rPr>
                <w:rFonts w:asciiTheme="minorHAnsi" w:hAnsiTheme="minorHAnsi" w:cstheme="minorHAnsi"/>
                <w:u w:val="single"/>
              </w:rPr>
              <w:t>Education</w:t>
            </w:r>
            <w:r w:rsidR="00637F23" w:rsidRPr="006A6F94">
              <w:rPr>
                <w:rFonts w:asciiTheme="minorHAnsi" w:hAnsiTheme="minorHAnsi" w:cstheme="minorHAnsi"/>
                <w:u w:val="single"/>
              </w:rPr>
              <w:t xml:space="preserve"> </w:t>
            </w:r>
          </w:p>
          <w:p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Dual MSc in Brain and Mind Sciences </w:t>
            </w:r>
          </w:p>
          <w:p w:rsidR="00637F23" w:rsidRPr="006A6F94" w:rsidRDefault="00637F23" w:rsidP="006A6F94">
            <w:pPr>
              <w:spacing w:line="276" w:lineRule="auto"/>
              <w:jc w:val="both"/>
              <w:rPr>
                <w:rFonts w:asciiTheme="minorHAnsi" w:hAnsiTheme="minorHAnsi" w:cstheme="minorHAnsi"/>
                <w:color w:val="auto"/>
                <w:lang w:val="fr-FR"/>
              </w:rPr>
            </w:pPr>
            <w:r w:rsidRPr="006A6F94">
              <w:rPr>
                <w:rFonts w:asciiTheme="minorHAnsi" w:hAnsiTheme="minorHAnsi" w:cstheme="minorHAnsi"/>
                <w:color w:val="auto"/>
                <w:lang w:val="fr-FR"/>
              </w:rPr>
              <w:t>Sorbonne University &amp; Ecole Normale Superieure (FR)</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2019 – 2020 </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Dual MSc in Brain and Mind Sciences (Distinction)</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College London, Institute of Neurology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2018 – 2019</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BSc in Clinical Psychology (Honours)</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ERASMUS: University of Kent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2017 – 2018</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Clermont Auvergne (FR)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2015 – 2018</w:t>
            </w:r>
          </w:p>
          <w:p w:rsidR="00637F23" w:rsidRPr="006A6F94" w:rsidRDefault="00637F23" w:rsidP="006A6F94">
            <w:pPr>
              <w:spacing w:line="276" w:lineRule="auto"/>
              <w:jc w:val="both"/>
              <w:rPr>
                <w:rFonts w:asciiTheme="minorHAnsi" w:hAnsiTheme="minorHAnsi" w:cstheme="minorHAnsi"/>
              </w:rPr>
            </w:pPr>
          </w:p>
          <w:p w:rsidR="00637F23" w:rsidRPr="006A6F94" w:rsidRDefault="00637F23" w:rsidP="006A6F94">
            <w:pPr>
              <w:spacing w:line="276" w:lineRule="auto"/>
              <w:jc w:val="both"/>
              <w:rPr>
                <w:rFonts w:asciiTheme="minorHAnsi" w:hAnsiTheme="minorHAnsi" w:cstheme="minorHAnsi"/>
                <w:color w:val="auto"/>
                <w:u w:val="single"/>
              </w:rPr>
            </w:pPr>
            <w:r w:rsidRPr="006A6F94">
              <w:rPr>
                <w:rFonts w:asciiTheme="minorHAnsi" w:hAnsiTheme="minorHAnsi" w:cstheme="minorHAnsi"/>
                <w:color w:val="auto"/>
                <w:u w:val="single"/>
              </w:rPr>
              <w:t xml:space="preserve">Lab experience  </w:t>
            </w:r>
          </w:p>
          <w:p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Computational Unit in Motivation, Brain, Behavior Lab</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ICM, Brain and Spine Institute (FR)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2019 – 2020. MSc project “</w:t>
            </w:r>
            <w:bookmarkStart w:id="71" w:name="_Toc36107149"/>
            <w:bookmarkStart w:id="72" w:name="_Toc37432738"/>
            <w:r w:rsidRPr="006A6F94">
              <w:rPr>
                <w:rFonts w:asciiTheme="minorHAnsi" w:hAnsiTheme="minorHAnsi" w:cstheme="minorHAnsi"/>
              </w:rPr>
              <w:t xml:space="preserve">The effect of motivation </w:t>
            </w:r>
            <w:bookmarkEnd w:id="71"/>
            <w:bookmarkEnd w:id="72"/>
            <w:r w:rsidRPr="006A6F94">
              <w:rPr>
                <w:rFonts w:asciiTheme="minorHAnsi" w:hAnsiTheme="minorHAnsi" w:cstheme="minorHAnsi"/>
              </w:rPr>
              <w:t>on the regulation of emotional attention”</w:t>
            </w:r>
            <w:r w:rsidRPr="006A6F94">
              <w:rPr>
                <w:rFonts w:asciiTheme="minorHAnsi" w:hAnsiTheme="minorHAnsi" w:cstheme="minorHAnsi"/>
                <w:color w:val="auto"/>
              </w:rPr>
              <w:t xml:space="preserve"> under the supervision of Dr. Jean Daunizeau </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Rutledge Lab, Max Planck UCL Centre for Computational Psychiatry</w:t>
            </w:r>
          </w:p>
          <w:p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Metalab, Wellcome Centre for Human Neuroimaging </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MSc project “The effect of mood on confidence in decision-making” under the supervision of Dr. Marion Rouault, Dr. Stephen Fleming, Dr. Matilde Vaghi and Dr. Robb Rutledge </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Samandouras Lab, National Hospital of Neurology and Neurosurgery  </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Hospital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w:t>
            </w:r>
            <w:bookmarkStart w:id="73" w:name="_Hlk20068591"/>
            <w:r w:rsidRPr="006A6F94">
              <w:rPr>
                <w:rFonts w:asciiTheme="minorHAnsi" w:hAnsiTheme="minorHAnsi" w:cstheme="minorHAnsi"/>
                <w:color w:val="auto"/>
              </w:rPr>
              <w:t xml:space="preserve">Research assistant on variations of intraoperative language testing in awake craniotomies under the supervision </w:t>
            </w:r>
            <w:bookmarkEnd w:id="73"/>
            <w:r w:rsidRPr="006A6F94">
              <w:rPr>
                <w:rFonts w:asciiTheme="minorHAnsi" w:hAnsiTheme="minorHAnsi" w:cstheme="minorHAnsi"/>
                <w:color w:val="auto"/>
              </w:rPr>
              <w:t xml:space="preserve">of Mr. George Samandouras and Dr. Matthew Kirkman </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Javadi Lab, Cognitive Enhancement Lab   </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of Kent (UK) </w:t>
            </w:r>
          </w:p>
          <w:p w:rsidR="0099173B" w:rsidRPr="006A6F94" w:rsidRDefault="00637F23" w:rsidP="006A6F94">
            <w:pPr>
              <w:spacing w:line="276" w:lineRule="auto"/>
              <w:ind w:left="6"/>
              <w:jc w:val="both"/>
              <w:rPr>
                <w:rFonts w:asciiTheme="minorHAnsi" w:hAnsiTheme="minorHAnsi" w:cstheme="minorHAnsi"/>
              </w:rPr>
            </w:pPr>
            <w:r w:rsidRPr="006A6F94">
              <w:rPr>
                <w:rFonts w:asciiTheme="minorHAnsi" w:hAnsiTheme="minorHAnsi" w:cstheme="minorHAnsi"/>
                <w:color w:val="auto"/>
              </w:rPr>
              <w:lastRenderedPageBreak/>
              <w:t>2017 – 2018 Research assistant on “The modulatory effect of oscillatory reinstatement using tACS, during sleep phases on memory consolidation for verbal stimuli” with Dr. Amir Javadi</w:t>
            </w:r>
            <w:r w:rsidR="00E17E68" w:rsidRPr="006A6F94">
              <w:rPr>
                <w:rFonts w:asciiTheme="minorHAnsi" w:hAnsiTheme="minorHAnsi" w:cstheme="minorHAnsi"/>
              </w:rPr>
              <w:t xml:space="preserve"> </w:t>
            </w:r>
          </w:p>
          <w:p w:rsidR="00A4369E" w:rsidRPr="006A6F94" w:rsidRDefault="00A4369E" w:rsidP="006A6F94">
            <w:pPr>
              <w:spacing w:line="276" w:lineRule="auto"/>
              <w:ind w:left="6"/>
              <w:jc w:val="both"/>
              <w:rPr>
                <w:rFonts w:asciiTheme="minorHAnsi" w:hAnsiTheme="minorHAnsi" w:cstheme="minorHAnsi"/>
              </w:rPr>
            </w:pPr>
          </w:p>
          <w:p w:rsidR="006A6F94" w:rsidRPr="006A6F94" w:rsidRDefault="006A6F94" w:rsidP="006A6F94">
            <w:pPr>
              <w:spacing w:line="276" w:lineRule="auto"/>
              <w:ind w:left="6"/>
              <w:jc w:val="both"/>
              <w:rPr>
                <w:rFonts w:asciiTheme="minorHAnsi" w:hAnsiTheme="minorHAnsi" w:cstheme="minorHAnsi"/>
              </w:rPr>
            </w:pPr>
          </w:p>
          <w:p w:rsidR="006A6F94" w:rsidRPr="006A6F94" w:rsidRDefault="006A6F94" w:rsidP="006A6F94">
            <w:pPr>
              <w:spacing w:line="276" w:lineRule="auto"/>
              <w:ind w:left="6"/>
              <w:jc w:val="both"/>
              <w:rPr>
                <w:rFonts w:asciiTheme="minorHAnsi" w:hAnsiTheme="minorHAnsi" w:cstheme="minorHAnsi"/>
                <w:sz w:val="32"/>
                <w:szCs w:val="32"/>
              </w:rPr>
            </w:pPr>
            <w:r w:rsidRPr="006A6F94">
              <w:rPr>
                <w:rFonts w:asciiTheme="minorHAnsi" w:hAnsiTheme="minorHAnsi" w:cstheme="minorHAnsi"/>
                <w:b/>
                <w:sz w:val="32"/>
                <w:szCs w:val="32"/>
                <w:u w:val="single"/>
              </w:rPr>
              <w:t>William Hopper</w:t>
            </w:r>
          </w:p>
          <w:p w:rsidR="006A6F94" w:rsidRPr="006A6F94" w:rsidRDefault="006A6F94" w:rsidP="006A6F94">
            <w:pPr>
              <w:spacing w:line="276" w:lineRule="auto"/>
              <w:ind w:left="6"/>
              <w:jc w:val="both"/>
              <w:rPr>
                <w:rFonts w:asciiTheme="minorHAnsi" w:hAnsiTheme="minorHAnsi" w:cstheme="minorHAnsi"/>
              </w:rPr>
            </w:pPr>
          </w:p>
          <w:p w:rsidR="006A6F94" w:rsidRPr="006A6F94" w:rsidRDefault="006A6F94" w:rsidP="006A6F94">
            <w:pPr>
              <w:spacing w:line="276" w:lineRule="auto"/>
              <w:jc w:val="both"/>
              <w:rPr>
                <w:rFonts w:asciiTheme="minorHAnsi" w:hAnsiTheme="minorHAnsi" w:cstheme="minorHAnsi"/>
                <w:bCs/>
                <w:u w:val="single"/>
              </w:rPr>
            </w:pPr>
            <w:r w:rsidRPr="006A6F94">
              <w:rPr>
                <w:rFonts w:asciiTheme="minorHAnsi" w:hAnsiTheme="minorHAnsi" w:cstheme="minorHAnsi"/>
                <w:bCs/>
                <w:u w:val="single"/>
              </w:rPr>
              <w:t>Education</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Dual Masters MSc Brain and Mind Sciences, September 2017 – July 2019</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Second Year: </w:t>
            </w:r>
            <w:r w:rsidRPr="006A6F94">
              <w:rPr>
                <w:rFonts w:asciiTheme="minorHAnsi" w:hAnsiTheme="minorHAnsi" w:cstheme="minorHAnsi"/>
                <w:b/>
                <w:bCs/>
              </w:rPr>
              <w:t>Mention Bien (75%)</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First Year: </w:t>
            </w:r>
            <w:r w:rsidRPr="006A6F94">
              <w:rPr>
                <w:rFonts w:asciiTheme="minorHAnsi" w:hAnsiTheme="minorHAnsi" w:cstheme="minorHAnsi"/>
                <w:b/>
                <w:bCs/>
              </w:rPr>
              <w:t>Distinction (69%)</w:t>
            </w:r>
          </w:p>
          <w:p w:rsidR="006A6F94" w:rsidRPr="006A6F94" w:rsidRDefault="006A6F94"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Supérieure</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BSc Biochemistry, September 2013 – July 2016</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Upper Second-Class Honours (67%)</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rsidR="006A6F94" w:rsidRPr="006A6F94" w:rsidRDefault="006A6F94" w:rsidP="006A6F94">
            <w:pPr>
              <w:spacing w:before="240" w:line="276" w:lineRule="auto"/>
              <w:jc w:val="both"/>
              <w:rPr>
                <w:rFonts w:asciiTheme="minorHAnsi" w:hAnsiTheme="minorHAnsi" w:cstheme="minorHAnsi"/>
                <w:bCs/>
                <w:u w:val="single"/>
                <w:lang w:val="fr-FR"/>
              </w:rPr>
            </w:pPr>
            <w:r w:rsidRPr="006A6F94">
              <w:rPr>
                <w:rFonts w:asciiTheme="minorHAnsi" w:hAnsiTheme="minorHAnsi" w:cstheme="minorHAnsi"/>
                <w:bCs/>
                <w:u w:val="single"/>
                <w:lang w:val="fr-FR"/>
              </w:rPr>
              <w:t>Research Experience</w:t>
            </w:r>
          </w:p>
          <w:p w:rsidR="006A6F94" w:rsidRPr="006A6F94" w:rsidRDefault="006A6F94" w:rsidP="006A6F94">
            <w:pPr>
              <w:spacing w:line="276" w:lineRule="auto"/>
              <w:jc w:val="both"/>
              <w:rPr>
                <w:rFonts w:asciiTheme="minorHAnsi" w:hAnsiTheme="minorHAnsi" w:cstheme="minorHAnsi"/>
                <w:i/>
                <w:iCs/>
                <w:lang w:val="fr-FR"/>
              </w:rPr>
            </w:pPr>
            <w:r w:rsidRPr="006A6F94">
              <w:rPr>
                <w:rFonts w:asciiTheme="minorHAnsi" w:hAnsiTheme="minorHAnsi" w:cstheme="minorHAnsi"/>
                <w:i/>
                <w:iCs/>
                <w:lang w:val="fr-FR"/>
              </w:rPr>
              <w:t>Dr. Jean Daunizeau; Institut du Cerveau et de la Moelle Epinière, Paris, 2019;</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Second Year MSc project: A Computational Approach to Perseverance</w:t>
            </w:r>
          </w:p>
          <w:p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Michael Moutoussis; University College London, 2018;</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First Year MSc Project: Computational Psychiatry of Self-Esteem</w:t>
            </w:r>
          </w:p>
          <w:p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Cara Vaughan; University College London, 2016;</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BSc project: Pull down assays in vitro demonstrate that phosphomimetic variants of the yeast kinetochore protein Sgt1 can still bind cognate CBF3 partner proteins</w:t>
            </w:r>
          </w:p>
          <w:p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Tim Green; Department of Speech, Hearing &amp; Phonetic Science, UCL, Summer 2015;</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Research Assistant: Effectiveness of computer-based training for improving speech perception in cochlear implant users</w:t>
            </w:r>
          </w:p>
          <w:p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Matthew Davey; Department of Plant Sciences, University of Cambridge, Summer 2014/2015;</w:t>
            </w:r>
          </w:p>
          <w:p w:rsidR="00A4369E" w:rsidRPr="006A6F94" w:rsidRDefault="006A6F94" w:rsidP="006A6F94">
            <w:pPr>
              <w:spacing w:line="276" w:lineRule="auto"/>
              <w:ind w:left="6"/>
              <w:jc w:val="both"/>
              <w:rPr>
                <w:rFonts w:asciiTheme="minorHAnsi" w:hAnsiTheme="minorHAnsi" w:cstheme="minorHAnsi"/>
                <w:b/>
                <w:bCs/>
              </w:rPr>
            </w:pPr>
            <w:r w:rsidRPr="006A6F94">
              <w:rPr>
                <w:rFonts w:asciiTheme="minorHAnsi" w:hAnsiTheme="minorHAnsi" w:cstheme="minorHAnsi"/>
                <w:b/>
                <w:bCs/>
              </w:rPr>
              <w:t>Summer Studentship: Growth of microalgae using nitrate-rich brine wash from the water industry</w:t>
            </w:r>
          </w:p>
          <w:p w:rsidR="006A6F94" w:rsidRPr="006A6F94" w:rsidRDefault="006A6F94" w:rsidP="006A6F94">
            <w:pPr>
              <w:spacing w:line="276" w:lineRule="auto"/>
              <w:ind w:left="6"/>
              <w:jc w:val="both"/>
              <w:rPr>
                <w:rFonts w:asciiTheme="minorHAnsi" w:hAnsiTheme="minorHAnsi" w:cstheme="minorHAnsi"/>
                <w:b/>
                <w:bCs/>
              </w:rPr>
            </w:pPr>
          </w:p>
          <w:p w:rsidR="006A6F94" w:rsidRPr="006A6F94" w:rsidRDefault="006A6F94" w:rsidP="006A6F94">
            <w:pPr>
              <w:spacing w:line="276" w:lineRule="auto"/>
              <w:ind w:left="6"/>
              <w:jc w:val="both"/>
              <w:rPr>
                <w:rFonts w:asciiTheme="minorHAnsi" w:hAnsiTheme="minorHAnsi" w:cstheme="minorHAnsi"/>
                <w:b/>
                <w:bCs/>
              </w:rPr>
            </w:pPr>
          </w:p>
          <w:p w:rsidR="006A6F94" w:rsidRPr="006A6F94" w:rsidRDefault="006A6F94" w:rsidP="006A6F94">
            <w:pPr>
              <w:spacing w:line="276" w:lineRule="auto"/>
              <w:ind w:left="6"/>
              <w:jc w:val="both"/>
              <w:rPr>
                <w:rFonts w:asciiTheme="minorHAnsi" w:hAnsiTheme="minorHAnsi" w:cstheme="minorHAnsi"/>
                <w:b/>
                <w:sz w:val="32"/>
                <w:szCs w:val="32"/>
                <w:u w:val="single"/>
                <w:lang w:val="fr-FR"/>
              </w:rPr>
            </w:pPr>
            <w:r w:rsidRPr="006A6F94">
              <w:rPr>
                <w:rFonts w:asciiTheme="minorHAnsi" w:hAnsiTheme="minorHAnsi" w:cstheme="minorHAnsi"/>
                <w:b/>
                <w:sz w:val="32"/>
                <w:szCs w:val="32"/>
                <w:u w:val="single"/>
                <w:lang w:val="fr-FR"/>
              </w:rPr>
              <w:t>Cynthia Cabanas</w:t>
            </w:r>
          </w:p>
          <w:p w:rsid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p>
          <w:p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u w:val="single"/>
                <w:lang w:val="fr-FR"/>
              </w:rPr>
            </w:pPr>
            <w:r w:rsidRPr="006A6F94">
              <w:rPr>
                <w:rFonts w:asciiTheme="minorHAnsi" w:hAnsiTheme="minorHAnsi" w:cstheme="minorHAnsi"/>
                <w:u w:val="single"/>
                <w:lang w:val="fr-FR"/>
              </w:rPr>
              <w:t>Education</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lastRenderedPageBreak/>
              <w:t>Dual Masters MSc Brain and Mind Sciences, septembre 2017 – juillet 2019</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w:t>
            </w:r>
            <w:r>
              <w:rPr>
                <w:rFonts w:asciiTheme="minorHAnsi" w:hAnsiTheme="minorHAnsi" w:cstheme="minorHAnsi"/>
                <w:lang w:val="fr-FR"/>
              </w:rPr>
              <w:t xml:space="preserve">rieure (UPMC / ENS) + </w:t>
            </w:r>
            <w:r w:rsidRPr="006A6F94">
              <w:rPr>
                <w:rFonts w:asciiTheme="minorHAnsi" w:hAnsiTheme="minorHAnsi" w:cstheme="minorHAnsi"/>
                <w:lang w:val="fr-FR"/>
              </w:rPr>
              <w:t xml:space="preserve">University College London (UCL). </w:t>
            </w:r>
          </w:p>
          <w:p w:rsid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Master en Neuropsychologie, septembre 2016</w:t>
            </w:r>
          </w:p>
          <w:p w:rsidR="006A6F94" w:rsidRPr="00032007" w:rsidRDefault="006A6F94" w:rsidP="006A6F94">
            <w:pPr>
              <w:widowControl w:val="0"/>
              <w:autoSpaceDE w:val="0"/>
              <w:autoSpaceDN w:val="0"/>
              <w:adjustRightInd w:val="0"/>
              <w:spacing w:line="276" w:lineRule="auto"/>
              <w:jc w:val="both"/>
              <w:rPr>
                <w:rFonts w:asciiTheme="minorHAnsi" w:hAnsiTheme="minorHAnsi" w:cstheme="minorHAnsi"/>
                <w:i/>
                <w:lang w:val="fr-FR"/>
                <w:rPrChange w:id="74" w:author="Cabanas Gonzalez, Cynthia" w:date="2020-04-29T12:08:00Z">
                  <w:rPr>
                    <w:rFonts w:asciiTheme="minorHAnsi" w:hAnsiTheme="minorHAnsi" w:cstheme="minorHAnsi"/>
                    <w:i/>
                    <w:lang w:val="es-ES"/>
                  </w:rPr>
                </w:rPrChange>
              </w:rPr>
            </w:pPr>
            <w:r w:rsidRPr="00032007">
              <w:rPr>
                <w:rFonts w:asciiTheme="minorHAnsi" w:hAnsiTheme="minorHAnsi" w:cstheme="minorHAnsi"/>
                <w:lang w:val="fr-FR"/>
                <w:rPrChange w:id="75" w:author="Cabanas Gonzalez, Cynthia" w:date="2020-04-29T12:08:00Z">
                  <w:rPr>
                    <w:rFonts w:asciiTheme="minorHAnsi" w:hAnsiTheme="minorHAnsi" w:cstheme="minorHAnsi"/>
                    <w:lang w:val="es-ES"/>
                  </w:rPr>
                </w:rPrChange>
              </w:rPr>
              <w:t xml:space="preserve">Universidad Camilo José Cela (Madrid, Espagne). </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Évaluation neuropsychologique et réhabilitation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Licence en psychologie, septembre 2015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Université Complutense de Madrid (UCM) Mention: </w:t>
            </w:r>
            <w:r w:rsidRPr="006A6F94">
              <w:rPr>
                <w:rFonts w:asciiTheme="minorHAnsi" w:hAnsiTheme="minorHAnsi" w:cstheme="minorHAnsi"/>
                <w:i/>
                <w:lang w:val="fr-FR"/>
              </w:rPr>
              <w:t>Très Bien</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Itinéraire de neuropsychologie; Modalité bilingue (anglais-espagnol).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Programme d'échange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Cs/>
                <w:lang w:val="fr-FR"/>
              </w:rPr>
            </w:pPr>
            <w:r w:rsidRPr="006A6F94">
              <w:rPr>
                <w:rFonts w:asciiTheme="minorHAnsi" w:hAnsiTheme="minorHAnsi" w:cstheme="minorHAnsi"/>
                <w:bCs/>
                <w:lang w:val="fr-FR"/>
              </w:rPr>
              <w:t>Vrije Universiteit - Amsterdam, Pays-Bas (9/ 2013-2/2014)</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Les cours étudiés comprennent «Neuroscience cognitive» et «Gestion et organisation».</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COMPÉTENCES</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d'expériences comportementales, TMS, EEG. Cours de sécurité IRM.</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Solides compétences en communication écrite et orale : expérience avec patients et à leur famille.</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programmation en MATLAB et Python, Microsoft Package et SPSS (logiciel statistique)</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Langues: maîtrise native de l'espagnol; maîtrise bilingue de l'anglais; compétence professionnelle du français</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EXPÉRIENCE</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bCs/>
                <w:lang w:val="fr-FR"/>
              </w:rPr>
            </w:pPr>
            <w:r w:rsidRPr="006A6F94">
              <w:rPr>
                <w:rFonts w:asciiTheme="minorHAnsi" w:hAnsiTheme="minorHAnsi" w:cstheme="minorHAnsi"/>
                <w:b/>
                <w:bCs/>
                <w:lang w:val="fr-FR"/>
              </w:rPr>
              <w:t>Ingénieure d’études, Équipe Motivation Brain Behavior (Institut du Cerveau et de la Moelle Épinière)</w:t>
            </w:r>
            <w:r w:rsidRPr="006A6F94">
              <w:rPr>
                <w:rFonts w:asciiTheme="minorHAnsi" w:hAnsiTheme="minorHAnsi" w:cstheme="minorHAnsi"/>
                <w:lang w:val="fr-FR"/>
              </w:rPr>
              <w:t>,</w:t>
            </w:r>
            <w:r w:rsidRPr="006A6F94">
              <w:rPr>
                <w:rFonts w:asciiTheme="minorHAnsi" w:hAnsiTheme="minorHAnsi" w:cstheme="minorHAnsi"/>
                <w:b/>
                <w:bCs/>
                <w:lang w:val="fr-FR"/>
              </w:rPr>
              <w:t xml:space="preserve"> </w:t>
            </w:r>
            <w:r w:rsidRPr="006A6F94">
              <w:rPr>
                <w:rFonts w:asciiTheme="minorHAnsi" w:hAnsiTheme="minorHAnsi" w:cstheme="minorHAnsi"/>
                <w:lang w:val="fr-FR"/>
              </w:rPr>
              <w:t xml:space="preserve">Paris, France                                                 01/2019 – </w:t>
            </w:r>
            <w:r w:rsidRPr="006A6F94">
              <w:rPr>
                <w:rFonts w:asciiTheme="minorHAnsi" w:hAnsiTheme="minorHAnsi" w:cstheme="minorHAnsi"/>
                <w:b/>
                <w:bCs/>
                <w:lang w:val="fr-FR"/>
              </w:rPr>
              <w:t>Présent</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Sous la supervision du Dr. Jean Daunizeau(MBB lab) et du Dr. Emmanuel Mandonnet (Frontlab / Hôpital Lariboisière)           </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Sujet de recherche: “Approche dimensionnelle et computationnelle de la cognition sociale”</w:t>
            </w:r>
          </w:p>
          <w:p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Traitement des données</w:t>
            </w:r>
          </w:p>
          <w:p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Rédaction d'articles scientifiques</w:t>
            </w:r>
          </w:p>
          <w:p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avant et après chirurgie</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Stagiaire en neuropsychologie, Centro de Referencia Estatal Atención al Daño Cerebral </w:t>
            </w:r>
            <w:r w:rsidRPr="006A6F94">
              <w:rPr>
                <w:rFonts w:asciiTheme="minorHAnsi" w:hAnsiTheme="minorHAnsi" w:cstheme="minorHAnsi"/>
                <w:lang w:val="fr-FR"/>
              </w:rPr>
              <w:t>(CEADAC)</w:t>
            </w:r>
            <w:r w:rsidRPr="006A6F94">
              <w:rPr>
                <w:rFonts w:asciiTheme="minorHAnsi" w:hAnsiTheme="minorHAnsi" w:cstheme="minorHAnsi"/>
                <w:b/>
                <w:lang w:val="fr-FR"/>
              </w:rPr>
              <w:t xml:space="preserve"> </w:t>
            </w:r>
            <w:r w:rsidRPr="006A6F94">
              <w:rPr>
                <w:rFonts w:asciiTheme="minorHAnsi" w:hAnsiTheme="minorHAnsi" w:cstheme="minorHAnsi"/>
                <w:lang w:val="fr-FR"/>
              </w:rPr>
              <w:t xml:space="preserve">Centre de référence pour le </w:t>
            </w:r>
            <w:r w:rsidRPr="006A6F94">
              <w:rPr>
                <w:rFonts w:asciiTheme="minorHAnsi" w:hAnsiTheme="minorHAnsi" w:cstheme="minorHAnsi"/>
                <w:lang w:val="fr-FR"/>
              </w:rPr>
              <w:lastRenderedPageBreak/>
              <w:t>traitement des lésions cérébrales, Madrid, Espagne 04/2016 - 04/2017</w:t>
            </w:r>
          </w:p>
          <w:p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 Rédaction des bilans cliniques des patients</w:t>
            </w:r>
          </w:p>
          <w:p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Organiser et donner des ateliers de réhabilitation cognitive + réhabilitation individuelle.</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Population: adultes atteints de lésions cérébrales acquises (lésion cérébrale traumatique, accident vasculaire cérébral, tumeurs cérébrales, etc.)</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b/>
                <w:lang w:val="fr-FR"/>
              </w:rPr>
              <w:t>Stagiaire en neuropsychologie, Hôpital Clinique San Carlos,</w:t>
            </w:r>
            <w:r w:rsidRPr="006A6F94">
              <w:rPr>
                <w:rFonts w:asciiTheme="minorHAnsi" w:hAnsiTheme="minorHAnsi" w:cstheme="minorHAnsi"/>
                <w:lang w:val="fr-FR"/>
              </w:rPr>
              <w:t xml:space="preserve"> Madrid, Espagne 04/2015 - 06/2016</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Unité de mémoire, service gériatrique</w:t>
            </w:r>
          </w:p>
          <w:p w:rsidR="006A6F94" w:rsidRPr="006A6F94" w:rsidRDefault="006A6F94" w:rsidP="00FC1AF5">
            <w:pPr>
              <w:pStyle w:val="Paragraphedeliste"/>
              <w:widowControl w:val="0"/>
              <w:numPr>
                <w:ilvl w:val="0"/>
                <w:numId w:val="13"/>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w:t>
            </w:r>
          </w:p>
          <w:p w:rsidR="006A6F94" w:rsidRPr="006A6F94" w:rsidRDefault="006A6F94" w:rsidP="006A6F94">
            <w:pPr>
              <w:spacing w:line="276" w:lineRule="auto"/>
              <w:ind w:left="6"/>
              <w:jc w:val="both"/>
              <w:rPr>
                <w:rFonts w:asciiTheme="minorHAnsi" w:hAnsiTheme="minorHAnsi" w:cstheme="minorHAnsi"/>
                <w:lang w:val="fr-FR"/>
              </w:rPr>
            </w:pPr>
            <w:r w:rsidRPr="006A6F94">
              <w:rPr>
                <w:rFonts w:asciiTheme="minorHAnsi" w:hAnsiTheme="minorHAnsi" w:cstheme="minorHAnsi"/>
                <w:lang w:val="fr-FR"/>
              </w:rPr>
              <w:t>Intervention auprès des familles (communication d'informations et fourniture de directives de comportement).</w:t>
            </w:r>
          </w:p>
        </w:tc>
      </w:tr>
    </w:tbl>
    <w:p w:rsidR="0099173B" w:rsidRPr="006A6F94" w:rsidRDefault="00AA3E65" w:rsidP="006A6F94">
      <w:pPr>
        <w:spacing w:after="161" w:line="276" w:lineRule="auto"/>
        <w:ind w:left="360"/>
        <w:jc w:val="both"/>
        <w:rPr>
          <w:rFonts w:asciiTheme="minorHAnsi" w:hAnsiTheme="minorHAnsi" w:cstheme="minorHAnsi"/>
          <w:lang w:val="fr-FR"/>
        </w:rPr>
      </w:pPr>
      <w:r w:rsidRPr="006A6F94">
        <w:rPr>
          <w:rFonts w:asciiTheme="minorHAnsi" w:hAnsiTheme="minorHAnsi" w:cstheme="minorHAnsi"/>
          <w:color w:val="FF0000"/>
          <w:lang w:val="fr-FR"/>
        </w:rPr>
        <w:lastRenderedPageBreak/>
        <w:t xml:space="preserve"> </w:t>
      </w:r>
    </w:p>
    <w:p w:rsidR="00CE7074" w:rsidRPr="006A6F94" w:rsidRDefault="00CE7074" w:rsidP="006A6F94">
      <w:pPr>
        <w:spacing w:after="207" w:line="276" w:lineRule="auto"/>
        <w:ind w:left="-5" w:right="207" w:hanging="10"/>
        <w:jc w:val="both"/>
        <w:rPr>
          <w:rFonts w:asciiTheme="minorHAnsi" w:hAnsiTheme="minorHAnsi" w:cstheme="minorHAnsi"/>
          <w:lang w:val="fr-FR"/>
        </w:rPr>
      </w:pPr>
    </w:p>
    <w:p w:rsidR="0099173B" w:rsidRPr="006A6F94" w:rsidRDefault="00A4369E" w:rsidP="006A6F94">
      <w:pPr>
        <w:spacing w:after="0" w:line="276" w:lineRule="auto"/>
        <w:ind w:left="10" w:hanging="10"/>
        <w:jc w:val="both"/>
        <w:rPr>
          <w:rFonts w:asciiTheme="minorHAnsi" w:hAnsiTheme="minorHAnsi" w:cstheme="minorHAnsi"/>
          <w:lang w:val="fr-FR"/>
        </w:rPr>
      </w:pPr>
      <w:r w:rsidRPr="006A6F94">
        <w:rPr>
          <w:rFonts w:asciiTheme="minorHAnsi" w:hAnsiTheme="minorHAnsi" w:cstheme="minorHAnsi"/>
          <w:b/>
          <w:lang w:val="fr-FR"/>
        </w:rPr>
        <w:t>Ce</w:t>
      </w:r>
      <w:r w:rsidR="00AA3E65" w:rsidRPr="006A6F94">
        <w:rPr>
          <w:rFonts w:asciiTheme="minorHAnsi" w:eastAsia="Arial" w:hAnsiTheme="minorHAnsi" w:cstheme="minorHAnsi"/>
          <w:b/>
          <w:lang w:val="fr-FR"/>
        </w:rPr>
        <w:t xml:space="preserve"> </w:t>
      </w:r>
      <w:r w:rsidRPr="006A6F94">
        <w:rPr>
          <w:rFonts w:asciiTheme="minorHAnsi" w:hAnsiTheme="minorHAnsi" w:cstheme="minorHAnsi"/>
          <w:b/>
          <w:lang w:val="fr-FR"/>
        </w:rPr>
        <w:t>p</w:t>
      </w:r>
      <w:r w:rsidR="00AA3E65" w:rsidRPr="006A6F94">
        <w:rPr>
          <w:rFonts w:asciiTheme="minorHAnsi" w:hAnsiTheme="minorHAnsi" w:cstheme="minorHAnsi"/>
          <w:b/>
          <w:lang w:val="fr-FR"/>
        </w:rPr>
        <w:t xml:space="preserve">rotocole </w:t>
      </w:r>
      <w:r w:rsidRPr="006A6F94">
        <w:rPr>
          <w:rFonts w:asciiTheme="minorHAnsi" w:hAnsiTheme="minorHAnsi" w:cstheme="minorHAnsi"/>
          <w:b/>
          <w:lang w:val="fr-FR"/>
        </w:rPr>
        <w:t xml:space="preserve">est </w:t>
      </w:r>
      <w:r w:rsidR="00AA3E65" w:rsidRPr="006A6F94">
        <w:rPr>
          <w:rFonts w:asciiTheme="minorHAnsi" w:hAnsiTheme="minorHAnsi" w:cstheme="minorHAnsi"/>
          <w:b/>
          <w:lang w:val="fr-FR"/>
        </w:rPr>
        <w:t xml:space="preserve">soumis par </w:t>
      </w:r>
      <w:r w:rsidRPr="006A6F94">
        <w:rPr>
          <w:rFonts w:asciiTheme="minorHAnsi" w:hAnsiTheme="minorHAnsi" w:cstheme="minorHAnsi"/>
          <w:b/>
          <w:lang w:val="fr-FR"/>
        </w:rPr>
        <w:t>DAUNIZEAU</w:t>
      </w:r>
      <w:r w:rsidR="00E17E68" w:rsidRPr="006A6F94">
        <w:rPr>
          <w:rFonts w:asciiTheme="minorHAnsi" w:hAnsiTheme="minorHAnsi" w:cstheme="minorHAnsi"/>
          <w:b/>
          <w:lang w:val="fr-FR"/>
        </w:rPr>
        <w:t xml:space="preserve"> </w:t>
      </w:r>
      <w:r w:rsidRPr="006A6F94">
        <w:rPr>
          <w:rFonts w:asciiTheme="minorHAnsi" w:hAnsiTheme="minorHAnsi" w:cstheme="minorHAnsi"/>
          <w:b/>
          <w:lang w:val="fr-FR"/>
        </w:rPr>
        <w:t>Jean (</w:t>
      </w:r>
      <w:r w:rsidR="00AA3E65" w:rsidRPr="006A6F94">
        <w:rPr>
          <w:rFonts w:asciiTheme="minorHAnsi" w:hAnsiTheme="minorHAnsi" w:cstheme="minorHAnsi"/>
          <w:b/>
          <w:lang w:val="fr-FR"/>
        </w:rPr>
        <w:t>chercheur responsable du projet</w:t>
      </w:r>
      <w:r w:rsidRPr="006A6F94">
        <w:rPr>
          <w:rFonts w:asciiTheme="minorHAnsi" w:hAnsiTheme="minorHAnsi" w:cstheme="minorHAnsi"/>
          <w:b/>
          <w:lang w:val="fr-FR"/>
        </w:rPr>
        <w:t>)</w:t>
      </w:r>
      <w:r w:rsidR="00AA3E65" w:rsidRPr="006A6F94">
        <w:rPr>
          <w:rFonts w:asciiTheme="minorHAnsi" w:hAnsiTheme="minorHAnsi" w:cstheme="minorHAnsi"/>
          <w:lang w:val="fr-FR"/>
        </w:rPr>
        <w:t xml:space="preserve"> </w:t>
      </w:r>
    </w:p>
    <w:p w:rsidR="0099173B" w:rsidRPr="006A6F94" w:rsidDel="00323103" w:rsidRDefault="00A4369E" w:rsidP="006A6F94">
      <w:pPr>
        <w:spacing w:after="0" w:line="276" w:lineRule="auto"/>
        <w:ind w:left="720"/>
        <w:jc w:val="both"/>
        <w:rPr>
          <w:del w:id="76" w:author="DAUNIZEAU Jean" w:date="2020-04-29T15:11:00Z"/>
          <w:rFonts w:asciiTheme="minorHAnsi" w:hAnsiTheme="minorHAnsi" w:cstheme="minorHAnsi"/>
          <w:lang w:val="fr-FR"/>
        </w:rPr>
      </w:pPr>
      <w:r w:rsidRPr="006A6F94">
        <w:rPr>
          <w:rFonts w:asciiTheme="minorHAnsi" w:hAnsiTheme="minorHAnsi" w:cstheme="minorHAnsi"/>
          <w:noProof/>
          <w:lang w:val="fr-FR" w:eastAsia="fr-FR"/>
        </w:rPr>
        <w:drawing>
          <wp:inline distT="0" distB="0" distL="0" distR="0" wp14:anchorId="29103C8C" wp14:editId="4E40D38A">
            <wp:extent cx="1752999" cy="1041637"/>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29">
                      <a:extLst>
                        <a:ext uri="{28A0092B-C50C-407E-A947-70E740481C1C}">
                          <a14:useLocalDpi xmlns:a14="http://schemas.microsoft.com/office/drawing/2010/main" val="0"/>
                        </a:ext>
                      </a:extLst>
                    </a:blip>
                    <a:stretch>
                      <a:fillRect/>
                    </a:stretch>
                  </pic:blipFill>
                  <pic:spPr>
                    <a:xfrm>
                      <a:off x="0" y="0"/>
                      <a:ext cx="1752999" cy="1041637"/>
                    </a:xfrm>
                    <a:prstGeom prst="rect">
                      <a:avLst/>
                    </a:prstGeom>
                  </pic:spPr>
                </pic:pic>
              </a:graphicData>
            </a:graphic>
          </wp:inline>
        </w:drawing>
      </w:r>
      <w:r w:rsidR="00AA3E65" w:rsidRPr="006A6F94">
        <w:rPr>
          <w:rFonts w:asciiTheme="minorHAnsi" w:hAnsiTheme="minorHAnsi" w:cstheme="minorHAnsi"/>
          <w:lang w:val="fr-FR"/>
        </w:rPr>
        <w:t xml:space="preserve"> </w:t>
      </w:r>
    </w:p>
    <w:p w:rsidR="0099173B" w:rsidRPr="006A6F94" w:rsidDel="00323103" w:rsidRDefault="00AA3E65" w:rsidP="006A6F94">
      <w:pPr>
        <w:spacing w:after="0" w:line="276" w:lineRule="auto"/>
        <w:jc w:val="both"/>
        <w:rPr>
          <w:del w:id="77" w:author="DAUNIZEAU Jean" w:date="2020-04-29T15:11:00Z"/>
          <w:rFonts w:asciiTheme="minorHAnsi" w:hAnsiTheme="minorHAnsi" w:cstheme="minorHAnsi"/>
          <w:lang w:val="fr-FR"/>
        </w:rPr>
      </w:pPr>
      <w:del w:id="78" w:author="DAUNIZEAU Jean" w:date="2020-04-29T15:11:00Z">
        <w:r w:rsidRPr="006A6F94" w:rsidDel="00323103">
          <w:rPr>
            <w:rFonts w:asciiTheme="minorHAnsi" w:hAnsiTheme="minorHAnsi" w:cstheme="minorHAnsi"/>
            <w:strike/>
            <w:lang w:val="fr-FR"/>
          </w:rPr>
          <w:delText xml:space="preserve">                                                         </w:delText>
        </w:r>
        <w:r w:rsidRPr="006A6F94" w:rsidDel="00323103">
          <w:rPr>
            <w:rFonts w:asciiTheme="minorHAnsi" w:hAnsiTheme="minorHAnsi" w:cstheme="minorHAnsi"/>
            <w:lang w:val="fr-FR"/>
          </w:rPr>
          <w:delText xml:space="preserve"> </w:delText>
        </w:r>
      </w:del>
    </w:p>
    <w:p w:rsidR="0099173B" w:rsidRPr="006A6F94" w:rsidRDefault="00AA3E65">
      <w:pPr>
        <w:spacing w:after="0" w:line="276" w:lineRule="auto"/>
        <w:ind w:left="720"/>
        <w:jc w:val="both"/>
        <w:rPr>
          <w:rFonts w:asciiTheme="minorHAnsi" w:hAnsiTheme="minorHAnsi" w:cstheme="minorHAnsi"/>
        </w:rPr>
        <w:pPrChange w:id="79" w:author="DAUNIZEAU Jean" w:date="2020-04-29T15:11:00Z">
          <w:pPr>
            <w:spacing w:after="0" w:line="276" w:lineRule="auto"/>
            <w:jc w:val="both"/>
          </w:pPr>
        </w:pPrChange>
      </w:pPr>
      <w:del w:id="80" w:author="DAUNIZEAU Jean" w:date="2020-04-29T15:11:00Z">
        <w:r w:rsidRPr="006A6F94" w:rsidDel="00323103">
          <w:rPr>
            <w:rFonts w:asciiTheme="minorHAnsi" w:hAnsiTheme="minorHAnsi" w:cstheme="minorHAnsi"/>
          </w:rPr>
          <w:delText xml:space="preserve">i </w:delText>
        </w:r>
      </w:del>
    </w:p>
    <w:sectPr w:rsidR="0099173B" w:rsidRPr="006A6F94">
      <w:footerReference w:type="even" r:id="rId30"/>
      <w:footerReference w:type="default" r:id="rId31"/>
      <w:footerReference w:type="first" r:id="rId32"/>
      <w:pgSz w:w="11906" w:h="16838"/>
      <w:pgMar w:top="1421" w:right="1423" w:bottom="1498" w:left="1416"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BAB" w:rsidRDefault="002C1BAB">
      <w:pPr>
        <w:spacing w:after="0" w:line="240" w:lineRule="auto"/>
      </w:pPr>
      <w:r>
        <w:separator/>
      </w:r>
    </w:p>
  </w:endnote>
  <w:endnote w:type="continuationSeparator" w:id="0">
    <w:p w:rsidR="002C1BAB" w:rsidRDefault="002C1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Castellar">
    <w:panose1 w:val="020A0402060406010301"/>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67" w:rsidRDefault="009D3267">
    <w:pPr>
      <w:spacing w:after="0"/>
      <w:ind w:left="3"/>
      <w:jc w:val="center"/>
    </w:pPr>
    <w:r>
      <w:t xml:space="preserve">1 </w:t>
    </w:r>
  </w:p>
  <w:p w:rsidR="009D3267" w:rsidRDefault="009D3267">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67" w:rsidRDefault="006A6F94">
    <w:pPr>
      <w:spacing w:after="0"/>
      <w:ind w:left="3"/>
      <w:jc w:val="center"/>
    </w:pPr>
    <w:r>
      <w:rPr>
        <w:noProof/>
      </w:rPr>
      <w:t>3</w:t>
    </w:r>
    <w:r w:rsidR="009D3267">
      <w:t xml:space="preserve"> </w:t>
    </w:r>
  </w:p>
  <w:p w:rsidR="009D3267" w:rsidRDefault="009D3267">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67" w:rsidRDefault="009D3267">
    <w:pPr>
      <w:spacing w:after="0"/>
      <w:ind w:left="3"/>
      <w:jc w:val="center"/>
    </w:pPr>
    <w:r>
      <w:t xml:space="preserve">1 </w:t>
    </w:r>
  </w:p>
  <w:p w:rsidR="009D3267" w:rsidRDefault="009D3267">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BAB" w:rsidRDefault="002C1BAB">
      <w:pPr>
        <w:spacing w:after="0" w:line="240" w:lineRule="auto"/>
      </w:pPr>
      <w:r>
        <w:separator/>
      </w:r>
    </w:p>
  </w:footnote>
  <w:footnote w:type="continuationSeparator" w:id="0">
    <w:p w:rsidR="002C1BAB" w:rsidRDefault="002C1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6B96"/>
    <w:multiLevelType w:val="hybridMultilevel"/>
    <w:tmpl w:val="4874D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2B4695"/>
    <w:multiLevelType w:val="hybridMultilevel"/>
    <w:tmpl w:val="F8741DAC"/>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12D818AC"/>
    <w:multiLevelType w:val="hybridMultilevel"/>
    <w:tmpl w:val="9A426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67776A"/>
    <w:multiLevelType w:val="hybridMultilevel"/>
    <w:tmpl w:val="C2DC0B48"/>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D14585"/>
    <w:multiLevelType w:val="hybridMultilevel"/>
    <w:tmpl w:val="66007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79230E"/>
    <w:multiLevelType w:val="hybridMultilevel"/>
    <w:tmpl w:val="0B0E5C3C"/>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7" w15:restartNumberingAfterBreak="0">
    <w:nsid w:val="3C0E2FE3"/>
    <w:multiLevelType w:val="hybridMultilevel"/>
    <w:tmpl w:val="62B89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15:restartNumberingAfterBreak="0">
    <w:nsid w:val="613B5802"/>
    <w:multiLevelType w:val="hybridMultilevel"/>
    <w:tmpl w:val="0CD215D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3A86CDF"/>
    <w:multiLevelType w:val="hybridMultilevel"/>
    <w:tmpl w:val="FD98473A"/>
    <w:lvl w:ilvl="0" w:tplc="EE42DDFA">
      <w:start w:val="1"/>
      <w:numFmt w:val="decimal"/>
      <w:lvlText w:val="%1."/>
      <w:lvlJc w:val="left"/>
      <w:pPr>
        <w:ind w:left="9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AAC9002">
      <w:start w:val="1"/>
      <w:numFmt w:val="lowerLetter"/>
      <w:lvlText w:val="%2"/>
      <w:lvlJc w:val="left"/>
      <w:pPr>
        <w:ind w:left="16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1C4D3AE">
      <w:start w:val="1"/>
      <w:numFmt w:val="lowerRoman"/>
      <w:lvlText w:val="%3"/>
      <w:lvlJc w:val="left"/>
      <w:pPr>
        <w:ind w:left="23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B34DEC0">
      <w:start w:val="1"/>
      <w:numFmt w:val="decimal"/>
      <w:lvlText w:val="%4"/>
      <w:lvlJc w:val="left"/>
      <w:pPr>
        <w:ind w:left="30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398E348">
      <w:start w:val="1"/>
      <w:numFmt w:val="lowerLetter"/>
      <w:lvlText w:val="%5"/>
      <w:lvlJc w:val="left"/>
      <w:pPr>
        <w:ind w:left="37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4AEADC">
      <w:start w:val="1"/>
      <w:numFmt w:val="lowerRoman"/>
      <w:lvlText w:val="%6"/>
      <w:lvlJc w:val="left"/>
      <w:pPr>
        <w:ind w:left="45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8082FC4">
      <w:start w:val="1"/>
      <w:numFmt w:val="decimal"/>
      <w:lvlText w:val="%7"/>
      <w:lvlJc w:val="left"/>
      <w:pPr>
        <w:ind w:left="52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9BA3002">
      <w:start w:val="1"/>
      <w:numFmt w:val="lowerLetter"/>
      <w:lvlText w:val="%8"/>
      <w:lvlJc w:val="left"/>
      <w:pPr>
        <w:ind w:left="59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1FA66A0">
      <w:start w:val="1"/>
      <w:numFmt w:val="lowerRoman"/>
      <w:lvlText w:val="%9"/>
      <w:lvlJc w:val="left"/>
      <w:pPr>
        <w:ind w:left="66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D84FD2"/>
    <w:multiLevelType w:val="hybridMultilevel"/>
    <w:tmpl w:val="57FA665A"/>
    <w:lvl w:ilvl="0" w:tplc="52C6CC64">
      <w:numFmt w:val="bullet"/>
      <w:pStyle w:val="Titre3"/>
      <w:lvlText w:val=""/>
      <w:lvlJc w:val="left"/>
      <w:pPr>
        <w:ind w:left="1080" w:hanging="360"/>
      </w:pPr>
      <w:rPr>
        <w:rFonts w:ascii="Symbol" w:hAnsi="Symbol"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5"/>
  </w:num>
  <w:num w:numId="5">
    <w:abstractNumId w:val="13"/>
  </w:num>
  <w:num w:numId="6">
    <w:abstractNumId w:val="9"/>
  </w:num>
  <w:num w:numId="7">
    <w:abstractNumId w:val="6"/>
  </w:num>
  <w:num w:numId="8">
    <w:abstractNumId w:val="2"/>
  </w:num>
  <w:num w:numId="9">
    <w:abstractNumId w:val="0"/>
  </w:num>
  <w:num w:numId="10">
    <w:abstractNumId w:val="7"/>
  </w:num>
  <w:num w:numId="11">
    <w:abstractNumId w:val="1"/>
  </w:num>
  <w:num w:numId="12">
    <w:abstractNumId w:val="4"/>
  </w:num>
  <w:num w:numId="13">
    <w:abstractNumId w:val="10"/>
  </w:num>
  <w:num w:numId="14">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banas Gonzalez, Cynthia">
    <w15:presenceInfo w15:providerId="AD" w15:userId="S::skgtcc5@ucl.ac.uk::d1dbcd4f-cd64-437b-a80a-a0a0061614bd"/>
  </w15:person>
  <w15:person w15:author="Christoph Sporrer">
    <w15:presenceInfo w15:providerId="Windows Live" w15:userId="fa54ac7771732fac"/>
  </w15:person>
  <w15:person w15:author="DAUNIZEAU Jean">
    <w15:presenceInfo w15:providerId="None" w15:userId="DAUNIZEAU J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xNDI1sTC2tLQwMjdQ0lEKTi0uzszPAykwrgUA90Ug0ywAAAA="/>
  </w:docVars>
  <w:rsids>
    <w:rsidRoot w:val="00323103"/>
    <w:rsid w:val="00004534"/>
    <w:rsid w:val="00006AE5"/>
    <w:rsid w:val="00032007"/>
    <w:rsid w:val="00033789"/>
    <w:rsid w:val="0003696D"/>
    <w:rsid w:val="00043834"/>
    <w:rsid w:val="0005214D"/>
    <w:rsid w:val="00063DF1"/>
    <w:rsid w:val="000643AF"/>
    <w:rsid w:val="00064B4F"/>
    <w:rsid w:val="00065ADC"/>
    <w:rsid w:val="0006640D"/>
    <w:rsid w:val="0008553F"/>
    <w:rsid w:val="00094853"/>
    <w:rsid w:val="000A7A89"/>
    <w:rsid w:val="000B415D"/>
    <w:rsid w:val="000B4358"/>
    <w:rsid w:val="000B6FA8"/>
    <w:rsid w:val="000C21E6"/>
    <w:rsid w:val="000D7DAF"/>
    <w:rsid w:val="00115F98"/>
    <w:rsid w:val="00133106"/>
    <w:rsid w:val="001345B9"/>
    <w:rsid w:val="00154D74"/>
    <w:rsid w:val="001915E0"/>
    <w:rsid w:val="001928F1"/>
    <w:rsid w:val="001A7B53"/>
    <w:rsid w:val="001D15EF"/>
    <w:rsid w:val="0020465F"/>
    <w:rsid w:val="00217722"/>
    <w:rsid w:val="00232DB5"/>
    <w:rsid w:val="00234A15"/>
    <w:rsid w:val="0024673D"/>
    <w:rsid w:val="00247795"/>
    <w:rsid w:val="00261FD2"/>
    <w:rsid w:val="002666C2"/>
    <w:rsid w:val="00297A99"/>
    <w:rsid w:val="002C1BAB"/>
    <w:rsid w:val="002D4EFC"/>
    <w:rsid w:val="002F1FAE"/>
    <w:rsid w:val="00300172"/>
    <w:rsid w:val="00323103"/>
    <w:rsid w:val="003311ED"/>
    <w:rsid w:val="00345191"/>
    <w:rsid w:val="00394C39"/>
    <w:rsid w:val="003E5F5D"/>
    <w:rsid w:val="003F6391"/>
    <w:rsid w:val="00402CC1"/>
    <w:rsid w:val="00435380"/>
    <w:rsid w:val="00440DBD"/>
    <w:rsid w:val="004653B1"/>
    <w:rsid w:val="00466824"/>
    <w:rsid w:val="004810F9"/>
    <w:rsid w:val="004E1D61"/>
    <w:rsid w:val="004E4839"/>
    <w:rsid w:val="00527956"/>
    <w:rsid w:val="00534017"/>
    <w:rsid w:val="00540C92"/>
    <w:rsid w:val="00562195"/>
    <w:rsid w:val="005939E5"/>
    <w:rsid w:val="00602D14"/>
    <w:rsid w:val="006220A9"/>
    <w:rsid w:val="0063010B"/>
    <w:rsid w:val="00637F23"/>
    <w:rsid w:val="00652A60"/>
    <w:rsid w:val="006A3115"/>
    <w:rsid w:val="006A63F6"/>
    <w:rsid w:val="006A6F94"/>
    <w:rsid w:val="006C43CB"/>
    <w:rsid w:val="00720E90"/>
    <w:rsid w:val="007211B4"/>
    <w:rsid w:val="00751035"/>
    <w:rsid w:val="00757C0A"/>
    <w:rsid w:val="00762258"/>
    <w:rsid w:val="00792674"/>
    <w:rsid w:val="007A112A"/>
    <w:rsid w:val="007C6BD9"/>
    <w:rsid w:val="007D475F"/>
    <w:rsid w:val="007F28DC"/>
    <w:rsid w:val="007F4CD0"/>
    <w:rsid w:val="00802E8B"/>
    <w:rsid w:val="00814CF3"/>
    <w:rsid w:val="00816133"/>
    <w:rsid w:val="008172C4"/>
    <w:rsid w:val="00830CE9"/>
    <w:rsid w:val="008372B4"/>
    <w:rsid w:val="0086255A"/>
    <w:rsid w:val="00876D87"/>
    <w:rsid w:val="00880CDF"/>
    <w:rsid w:val="0088383E"/>
    <w:rsid w:val="008A0968"/>
    <w:rsid w:val="008D275B"/>
    <w:rsid w:val="008D7881"/>
    <w:rsid w:val="008E46DC"/>
    <w:rsid w:val="00913B6C"/>
    <w:rsid w:val="0097137F"/>
    <w:rsid w:val="0099004E"/>
    <w:rsid w:val="0099173B"/>
    <w:rsid w:val="00992CD7"/>
    <w:rsid w:val="009A3DB3"/>
    <w:rsid w:val="009D3267"/>
    <w:rsid w:val="009D382B"/>
    <w:rsid w:val="009F4973"/>
    <w:rsid w:val="00A029C6"/>
    <w:rsid w:val="00A4369E"/>
    <w:rsid w:val="00A664B1"/>
    <w:rsid w:val="00A66BCB"/>
    <w:rsid w:val="00A7320B"/>
    <w:rsid w:val="00A91413"/>
    <w:rsid w:val="00A92AFF"/>
    <w:rsid w:val="00A92C0B"/>
    <w:rsid w:val="00AA3E65"/>
    <w:rsid w:val="00AB515F"/>
    <w:rsid w:val="00AD7720"/>
    <w:rsid w:val="00AF44E8"/>
    <w:rsid w:val="00B064C7"/>
    <w:rsid w:val="00B234FC"/>
    <w:rsid w:val="00B342D8"/>
    <w:rsid w:val="00B4593A"/>
    <w:rsid w:val="00B5684F"/>
    <w:rsid w:val="00B56B49"/>
    <w:rsid w:val="00B60C68"/>
    <w:rsid w:val="00B67474"/>
    <w:rsid w:val="00B677C4"/>
    <w:rsid w:val="00B9184E"/>
    <w:rsid w:val="00B955E7"/>
    <w:rsid w:val="00B95772"/>
    <w:rsid w:val="00BB1EA1"/>
    <w:rsid w:val="00BC4F1A"/>
    <w:rsid w:val="00BC6AF4"/>
    <w:rsid w:val="00BD1F40"/>
    <w:rsid w:val="00BD2132"/>
    <w:rsid w:val="00BF5395"/>
    <w:rsid w:val="00C21D6F"/>
    <w:rsid w:val="00C43259"/>
    <w:rsid w:val="00CA3C69"/>
    <w:rsid w:val="00CC2B3A"/>
    <w:rsid w:val="00CC43A8"/>
    <w:rsid w:val="00CC67FA"/>
    <w:rsid w:val="00CD7350"/>
    <w:rsid w:val="00CE7074"/>
    <w:rsid w:val="00D0072B"/>
    <w:rsid w:val="00D2697D"/>
    <w:rsid w:val="00D3109E"/>
    <w:rsid w:val="00D7107A"/>
    <w:rsid w:val="00D76009"/>
    <w:rsid w:val="00D8270D"/>
    <w:rsid w:val="00D83161"/>
    <w:rsid w:val="00D900F2"/>
    <w:rsid w:val="00D9385F"/>
    <w:rsid w:val="00DD1E12"/>
    <w:rsid w:val="00DD4621"/>
    <w:rsid w:val="00DF76B4"/>
    <w:rsid w:val="00E17E68"/>
    <w:rsid w:val="00E61FA8"/>
    <w:rsid w:val="00E91AD1"/>
    <w:rsid w:val="00EA3DDA"/>
    <w:rsid w:val="00EC1F20"/>
    <w:rsid w:val="00ED2077"/>
    <w:rsid w:val="00EF5AE6"/>
    <w:rsid w:val="00F1446C"/>
    <w:rsid w:val="00F431C3"/>
    <w:rsid w:val="00F46A0D"/>
    <w:rsid w:val="00F54640"/>
    <w:rsid w:val="00F55313"/>
    <w:rsid w:val="00F56347"/>
    <w:rsid w:val="00F71989"/>
    <w:rsid w:val="00F76713"/>
    <w:rsid w:val="00FA4009"/>
    <w:rsid w:val="00FC11F8"/>
    <w:rsid w:val="00FC1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5606B"/>
  <w15:docId w15:val="{E0426D06-19C8-4222-8707-0BD0EEF5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86"/>
      <w:ind w:left="3"/>
      <w:jc w:val="center"/>
      <w:outlineLvl w:val="0"/>
    </w:pPr>
    <w:rPr>
      <w:rFonts w:ascii="Calibri" w:eastAsia="Calibri" w:hAnsi="Calibri" w:cs="Calibri"/>
      <w:b/>
      <w:color w:val="000000"/>
      <w:sz w:val="32"/>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color w:val="000000"/>
      <w:sz w:val="24"/>
    </w:rPr>
  </w:style>
  <w:style w:type="paragraph" w:styleId="Titre3">
    <w:name w:val="heading 3"/>
    <w:basedOn w:val="Normal"/>
    <w:next w:val="Normal"/>
    <w:link w:val="Titre3Car"/>
    <w:autoRedefine/>
    <w:uiPriority w:val="9"/>
    <w:unhideWhenUsed/>
    <w:qFormat/>
    <w:rsid w:val="00A92C0B"/>
    <w:pPr>
      <w:keepNext/>
      <w:keepLines/>
      <w:numPr>
        <w:numId w:val="2"/>
      </w:numPr>
      <w:spacing w:before="40" w:after="0" w:line="360" w:lineRule="auto"/>
      <w:jc w:val="both"/>
      <w:outlineLvl w:val="2"/>
    </w:pPr>
    <w:rPr>
      <w:rFonts w:asciiTheme="majorHAnsi" w:eastAsiaTheme="majorEastAsia" w:hAnsiTheme="majorHAnsi" w:cstheme="majorBidi"/>
      <w:color w:val="990033"/>
      <w:sz w:val="28"/>
      <w:szCs w:val="24"/>
      <w:u w:val="single"/>
      <w:lang w:eastAsia="en-US"/>
    </w:rPr>
  </w:style>
  <w:style w:type="paragraph" w:styleId="Titre4">
    <w:name w:val="heading 4"/>
    <w:basedOn w:val="Normal"/>
    <w:next w:val="Normal"/>
    <w:link w:val="Titre4Car"/>
    <w:uiPriority w:val="9"/>
    <w:unhideWhenUsed/>
    <w:qFormat/>
    <w:rsid w:val="00A92C0B"/>
    <w:pPr>
      <w:keepNext/>
      <w:keepLines/>
      <w:spacing w:before="40" w:after="0" w:line="360" w:lineRule="auto"/>
      <w:ind w:firstLine="851"/>
      <w:jc w:val="both"/>
      <w:outlineLvl w:val="3"/>
    </w:pPr>
    <w:rPr>
      <w:rFonts w:asciiTheme="majorHAnsi" w:eastAsiaTheme="majorEastAsia" w:hAnsiTheme="majorHAnsi" w:cstheme="majorBidi"/>
      <w:i/>
      <w:iCs/>
      <w:color w:val="auto"/>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w:eastAsia="Calibri" w:hAnsi="Calibri" w:cs="Calibri"/>
      <w:b/>
      <w:color w:val="000000"/>
      <w:sz w:val="32"/>
    </w:rPr>
  </w:style>
  <w:style w:type="character" w:customStyle="1" w:styleId="Titre2Car">
    <w:name w:val="Titre 2 Car"/>
    <w:link w:val="Titre2"/>
    <w:uiPriority w:val="9"/>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0337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3789"/>
    <w:rPr>
      <w:rFonts w:ascii="Segoe UI" w:eastAsia="Calibri" w:hAnsi="Segoe UI" w:cs="Segoe UI"/>
      <w:color w:val="000000"/>
      <w:sz w:val="18"/>
      <w:szCs w:val="18"/>
    </w:rPr>
  </w:style>
  <w:style w:type="character" w:styleId="Lienhypertexte">
    <w:name w:val="Hyperlink"/>
    <w:basedOn w:val="Policepardfaut"/>
    <w:uiPriority w:val="99"/>
    <w:unhideWhenUsed/>
    <w:rsid w:val="00033789"/>
    <w:rPr>
      <w:color w:val="0563C1" w:themeColor="hyperlink"/>
      <w:u w:val="single"/>
    </w:rPr>
  </w:style>
  <w:style w:type="character" w:customStyle="1" w:styleId="UnresolvedMention1">
    <w:name w:val="Unresolved Mention1"/>
    <w:basedOn w:val="Policepardfaut"/>
    <w:uiPriority w:val="99"/>
    <w:semiHidden/>
    <w:unhideWhenUsed/>
    <w:rsid w:val="00033789"/>
    <w:rPr>
      <w:color w:val="605E5C"/>
      <w:shd w:val="clear" w:color="auto" w:fill="E1DFDD"/>
    </w:rPr>
  </w:style>
  <w:style w:type="character" w:customStyle="1" w:styleId="Titre3Car">
    <w:name w:val="Titre 3 Car"/>
    <w:basedOn w:val="Policepardfaut"/>
    <w:link w:val="Titre3"/>
    <w:uiPriority w:val="9"/>
    <w:rsid w:val="00A92C0B"/>
    <w:rPr>
      <w:rFonts w:asciiTheme="majorHAnsi" w:eastAsiaTheme="majorEastAsia" w:hAnsiTheme="majorHAnsi" w:cstheme="majorBidi"/>
      <w:color w:val="990033"/>
      <w:sz w:val="28"/>
      <w:szCs w:val="24"/>
      <w:u w:val="single"/>
      <w:lang w:eastAsia="en-US"/>
    </w:rPr>
  </w:style>
  <w:style w:type="character" w:customStyle="1" w:styleId="Titre4Car">
    <w:name w:val="Titre 4 Car"/>
    <w:basedOn w:val="Policepardfaut"/>
    <w:link w:val="Titre4"/>
    <w:uiPriority w:val="9"/>
    <w:rsid w:val="00A92C0B"/>
    <w:rPr>
      <w:rFonts w:asciiTheme="majorHAnsi" w:eastAsiaTheme="majorEastAsia" w:hAnsiTheme="majorHAnsi" w:cstheme="majorBidi"/>
      <w:i/>
      <w:iCs/>
      <w:szCs w:val="20"/>
      <w:lang w:eastAsia="en-US"/>
    </w:rPr>
  </w:style>
  <w:style w:type="paragraph" w:styleId="En-tte">
    <w:name w:val="header"/>
    <w:basedOn w:val="Normal"/>
    <w:link w:val="En-tt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En-tteCar">
    <w:name w:val="En-tête Car"/>
    <w:basedOn w:val="Policepardfaut"/>
    <w:link w:val="En-tte"/>
    <w:uiPriority w:val="99"/>
    <w:rsid w:val="00A92C0B"/>
    <w:rPr>
      <w:rFonts w:ascii="Calibri" w:eastAsia="Times" w:hAnsi="Calibri" w:cs="Times New Roman"/>
      <w:szCs w:val="20"/>
      <w:lang w:eastAsia="en-US"/>
    </w:rPr>
  </w:style>
  <w:style w:type="paragraph" w:styleId="Pieddepage">
    <w:name w:val="footer"/>
    <w:basedOn w:val="Normal"/>
    <w:link w:val="Pieddepag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PieddepageCar">
    <w:name w:val="Pied de page Car"/>
    <w:basedOn w:val="Policepardfaut"/>
    <w:link w:val="Pieddepage"/>
    <w:uiPriority w:val="99"/>
    <w:rsid w:val="00A92C0B"/>
    <w:rPr>
      <w:rFonts w:ascii="Calibri" w:eastAsia="Times" w:hAnsi="Calibri" w:cs="Times New Roman"/>
      <w:szCs w:val="20"/>
      <w:lang w:eastAsia="en-US"/>
    </w:rPr>
  </w:style>
  <w:style w:type="paragraph" w:styleId="Paragraphedeliste">
    <w:name w:val="List Paragraph"/>
    <w:basedOn w:val="Normal"/>
    <w:uiPriority w:val="34"/>
    <w:qFormat/>
    <w:rsid w:val="00A92C0B"/>
    <w:pPr>
      <w:spacing w:after="0" w:line="360" w:lineRule="auto"/>
      <w:ind w:left="720" w:firstLine="851"/>
      <w:contextualSpacing/>
      <w:jc w:val="both"/>
    </w:pPr>
    <w:rPr>
      <w:rFonts w:eastAsia="Times" w:cs="Times New Roman"/>
      <w:color w:val="auto"/>
      <w:szCs w:val="20"/>
      <w:lang w:eastAsia="en-US"/>
    </w:rPr>
  </w:style>
  <w:style w:type="paragraph" w:styleId="En-ttedetabledesmatires">
    <w:name w:val="TOC Heading"/>
    <w:basedOn w:val="Titre1"/>
    <w:next w:val="Normal"/>
    <w:uiPriority w:val="39"/>
    <w:unhideWhenUsed/>
    <w:qFormat/>
    <w:rsid w:val="00A92C0B"/>
    <w:pPr>
      <w:spacing w:before="240" w:after="0"/>
      <w:ind w:left="0" w:firstLine="851"/>
      <w:outlineLvl w:val="9"/>
    </w:pPr>
    <w:rPr>
      <w:rFonts w:asciiTheme="majorHAnsi" w:eastAsiaTheme="majorEastAsia" w:hAnsiTheme="majorHAnsi" w:cstheme="majorBidi"/>
      <w:b w:val="0"/>
      <w:color w:val="660033"/>
      <w:sz w:val="40"/>
      <w:szCs w:val="32"/>
      <w:u w:val="single"/>
    </w:rPr>
  </w:style>
  <w:style w:type="paragraph" w:styleId="Sous-titre">
    <w:name w:val="Subtitle"/>
    <w:basedOn w:val="Normal"/>
    <w:next w:val="Normal"/>
    <w:link w:val="Sous-titreCar"/>
    <w:uiPriority w:val="11"/>
    <w:qFormat/>
    <w:rsid w:val="00A92C0B"/>
    <w:pPr>
      <w:tabs>
        <w:tab w:val="num" w:pos="720"/>
      </w:tabs>
      <w:spacing w:after="0" w:line="360" w:lineRule="auto"/>
      <w:ind w:left="720" w:hanging="360"/>
      <w:jc w:val="both"/>
    </w:pPr>
    <w:rPr>
      <w:rFonts w:eastAsiaTheme="minorEastAsia" w:cstheme="minorBidi"/>
      <w:color w:val="5A5A5A" w:themeColor="text1" w:themeTint="A5"/>
      <w:spacing w:val="15"/>
      <w:szCs w:val="20"/>
      <w:u w:val="single"/>
      <w:lang w:eastAsia="en-US"/>
    </w:rPr>
  </w:style>
  <w:style w:type="character" w:customStyle="1" w:styleId="Sous-titreCar">
    <w:name w:val="Sous-titre Car"/>
    <w:basedOn w:val="Policepardfaut"/>
    <w:link w:val="Sous-titre"/>
    <w:uiPriority w:val="11"/>
    <w:rsid w:val="00A92C0B"/>
    <w:rPr>
      <w:rFonts w:ascii="Calibri" w:hAnsi="Calibri"/>
      <w:color w:val="5A5A5A" w:themeColor="text1" w:themeTint="A5"/>
      <w:spacing w:val="15"/>
      <w:szCs w:val="20"/>
      <w:u w:val="single"/>
      <w:lang w:eastAsia="en-US"/>
    </w:rPr>
  </w:style>
  <w:style w:type="paragraph" w:styleId="TM1">
    <w:name w:val="toc 1"/>
    <w:basedOn w:val="Normal"/>
    <w:next w:val="Normal"/>
    <w:autoRedefine/>
    <w:uiPriority w:val="39"/>
    <w:unhideWhenUsed/>
    <w:rsid w:val="00A92C0B"/>
    <w:pPr>
      <w:tabs>
        <w:tab w:val="right" w:pos="9062"/>
      </w:tabs>
      <w:spacing w:after="100" w:line="360" w:lineRule="auto"/>
      <w:ind w:firstLine="851"/>
      <w:jc w:val="both"/>
    </w:pPr>
    <w:rPr>
      <w:rFonts w:asciiTheme="majorHAnsi" w:eastAsia="Times" w:hAnsiTheme="majorHAnsi" w:cs="Times New Roman"/>
      <w:b/>
      <w:color w:val="660033"/>
      <w:szCs w:val="20"/>
      <w:u w:val="single"/>
      <w:lang w:eastAsia="en-US"/>
    </w:rPr>
  </w:style>
  <w:style w:type="paragraph" w:styleId="TM2">
    <w:name w:val="toc 2"/>
    <w:basedOn w:val="Normal"/>
    <w:next w:val="Normal"/>
    <w:autoRedefine/>
    <w:uiPriority w:val="39"/>
    <w:unhideWhenUsed/>
    <w:rsid w:val="00A92C0B"/>
    <w:pPr>
      <w:tabs>
        <w:tab w:val="left" w:pos="660"/>
        <w:tab w:val="right" w:pos="9062"/>
      </w:tabs>
      <w:spacing w:after="100" w:line="360" w:lineRule="auto"/>
      <w:ind w:left="220" w:firstLine="851"/>
      <w:jc w:val="both"/>
    </w:pPr>
    <w:rPr>
      <w:rFonts w:eastAsia="Times" w:cs="Times New Roman"/>
      <w:color w:val="660033"/>
      <w:szCs w:val="20"/>
      <w:lang w:eastAsia="en-US"/>
    </w:rPr>
  </w:style>
  <w:style w:type="paragraph" w:styleId="Titre">
    <w:name w:val="Title"/>
    <w:aliases w:val="Chapitre"/>
    <w:basedOn w:val="Normal"/>
    <w:next w:val="Normal"/>
    <w:link w:val="TitreCar"/>
    <w:autoRedefine/>
    <w:uiPriority w:val="10"/>
    <w:qFormat/>
    <w:rsid w:val="00A92C0B"/>
    <w:pPr>
      <w:keepNext/>
      <w:pageBreakBefore/>
      <w:pBdr>
        <w:top w:val="triple" w:sz="6" w:space="1" w:color="2E74B5" w:themeColor="accent5" w:themeShade="BF"/>
        <w:left w:val="triple" w:sz="6" w:space="4" w:color="2E74B5" w:themeColor="accent5" w:themeShade="BF"/>
        <w:bottom w:val="triple" w:sz="6" w:space="1" w:color="2E74B5" w:themeColor="accent5" w:themeShade="BF"/>
        <w:right w:val="triple" w:sz="6" w:space="4" w:color="2E74B5" w:themeColor="accent5" w:themeShade="BF"/>
      </w:pBdr>
      <w:spacing w:before="100" w:beforeAutospacing="1" w:after="100" w:afterAutospacing="1" w:line="240" w:lineRule="auto"/>
      <w:ind w:firstLine="851"/>
      <w:contextualSpacing/>
      <w:jc w:val="center"/>
      <w:outlineLvl w:val="4"/>
    </w:pPr>
    <w:rPr>
      <w:rFonts w:ascii="Castellar" w:eastAsiaTheme="majorEastAsia" w:hAnsi="Castellar" w:cstheme="majorBidi"/>
      <w:b/>
      <w:color w:val="002060"/>
      <w:spacing w:val="-10"/>
      <w:kern w:val="28"/>
      <w:sz w:val="48"/>
      <w:szCs w:val="56"/>
      <w:lang w:eastAsia="en-US"/>
    </w:rPr>
  </w:style>
  <w:style w:type="character" w:customStyle="1" w:styleId="TitreCar">
    <w:name w:val="Titre Car"/>
    <w:aliases w:val="Chapitre Car"/>
    <w:basedOn w:val="Policepardfaut"/>
    <w:link w:val="Titre"/>
    <w:uiPriority w:val="10"/>
    <w:rsid w:val="00A92C0B"/>
    <w:rPr>
      <w:rFonts w:ascii="Castellar" w:eastAsiaTheme="majorEastAsia" w:hAnsi="Castellar" w:cstheme="majorBidi"/>
      <w:b/>
      <w:color w:val="002060"/>
      <w:spacing w:val="-10"/>
      <w:kern w:val="28"/>
      <w:sz w:val="48"/>
      <w:szCs w:val="56"/>
      <w:lang w:eastAsia="en-US"/>
    </w:rPr>
  </w:style>
  <w:style w:type="paragraph" w:customStyle="1" w:styleId="activity">
    <w:name w:val="activity"/>
    <w:basedOn w:val="Normal"/>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paragraph" w:styleId="TM3">
    <w:name w:val="toc 3"/>
    <w:basedOn w:val="Normal"/>
    <w:next w:val="Normal"/>
    <w:autoRedefine/>
    <w:uiPriority w:val="39"/>
    <w:unhideWhenUsed/>
    <w:rsid w:val="00A92C0B"/>
    <w:pPr>
      <w:spacing w:after="100" w:line="360" w:lineRule="auto"/>
      <w:ind w:left="440" w:firstLine="851"/>
      <w:jc w:val="both"/>
    </w:pPr>
    <w:rPr>
      <w:rFonts w:eastAsia="Times" w:cs="Times New Roman"/>
      <w:i/>
      <w:color w:val="990033"/>
      <w:szCs w:val="20"/>
      <w:lang w:eastAsia="en-US"/>
    </w:rPr>
  </w:style>
  <w:style w:type="character" w:customStyle="1" w:styleId="genesymbol">
    <w:name w:val="genesymbol"/>
    <w:basedOn w:val="Policepardfaut"/>
    <w:rsid w:val="00A92C0B"/>
  </w:style>
  <w:style w:type="table" w:styleId="Grilledutableau">
    <w:name w:val="Table Grid"/>
    <w:basedOn w:val="TableauNormal"/>
    <w:uiPriority w:val="59"/>
    <w:rsid w:val="00A92C0B"/>
    <w:pPr>
      <w:spacing w:after="0" w:line="240" w:lineRule="auto"/>
    </w:pPr>
    <w:rPr>
      <w:rFonts w:eastAsia="MS Mincho" w:hAnsi="Times New Roman" w:cs="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2C0B"/>
    <w:pPr>
      <w:autoSpaceDE w:val="0"/>
      <w:autoSpaceDN w:val="0"/>
      <w:adjustRightInd w:val="0"/>
      <w:spacing w:after="0" w:line="240" w:lineRule="auto"/>
    </w:pPr>
    <w:rPr>
      <w:rFonts w:ascii="Calibri" w:eastAsia="MS Mincho" w:hAnsi="Calibri" w:cs="Calibri"/>
      <w:color w:val="000000"/>
      <w:sz w:val="24"/>
      <w:szCs w:val="24"/>
      <w:lang w:eastAsia="fr-FR"/>
    </w:rPr>
  </w:style>
  <w:style w:type="paragraph" w:styleId="NormalWeb">
    <w:name w:val="Normal (Web)"/>
    <w:basedOn w:val="Normal"/>
    <w:uiPriority w:val="99"/>
    <w:semiHidden/>
    <w:unhideWhenUsed/>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character" w:styleId="lev">
    <w:name w:val="Strong"/>
    <w:basedOn w:val="Policepardfaut"/>
    <w:uiPriority w:val="22"/>
    <w:qFormat/>
    <w:rsid w:val="00A92C0B"/>
    <w:rPr>
      <w:b/>
      <w:bCs/>
    </w:rPr>
  </w:style>
  <w:style w:type="character" w:styleId="Marquedecommentaire">
    <w:name w:val="annotation reference"/>
    <w:basedOn w:val="Policepardfaut"/>
    <w:uiPriority w:val="99"/>
    <w:semiHidden/>
    <w:unhideWhenUsed/>
    <w:rsid w:val="00A92C0B"/>
    <w:rPr>
      <w:sz w:val="16"/>
      <w:szCs w:val="16"/>
    </w:rPr>
  </w:style>
  <w:style w:type="paragraph" w:styleId="Commentaire">
    <w:name w:val="annotation text"/>
    <w:basedOn w:val="Normal"/>
    <w:link w:val="CommentaireCar"/>
    <w:uiPriority w:val="99"/>
    <w:semiHidden/>
    <w:unhideWhenUsed/>
    <w:rsid w:val="00A92C0B"/>
    <w:pPr>
      <w:spacing w:after="0" w:line="240" w:lineRule="auto"/>
      <w:ind w:firstLine="851"/>
      <w:jc w:val="both"/>
    </w:pPr>
    <w:rPr>
      <w:rFonts w:eastAsia="Times" w:cs="Times New Roman"/>
      <w:color w:val="auto"/>
      <w:sz w:val="20"/>
      <w:szCs w:val="20"/>
      <w:lang w:eastAsia="en-US"/>
    </w:rPr>
  </w:style>
  <w:style w:type="character" w:customStyle="1" w:styleId="CommentaireCar">
    <w:name w:val="Commentaire Car"/>
    <w:basedOn w:val="Policepardfaut"/>
    <w:link w:val="Commentaire"/>
    <w:uiPriority w:val="99"/>
    <w:semiHidden/>
    <w:rsid w:val="00A92C0B"/>
    <w:rPr>
      <w:rFonts w:ascii="Calibri" w:eastAsia="Times" w:hAnsi="Calibri" w:cs="Times New Roman"/>
      <w:sz w:val="20"/>
      <w:szCs w:val="20"/>
      <w:lang w:eastAsia="en-US"/>
    </w:rPr>
  </w:style>
  <w:style w:type="paragraph" w:styleId="Objetducommentaire">
    <w:name w:val="annotation subject"/>
    <w:basedOn w:val="Commentaire"/>
    <w:next w:val="Commentaire"/>
    <w:link w:val="ObjetducommentaireCar"/>
    <w:uiPriority w:val="99"/>
    <w:semiHidden/>
    <w:unhideWhenUsed/>
    <w:rsid w:val="00A92C0B"/>
    <w:rPr>
      <w:b/>
      <w:bCs/>
    </w:rPr>
  </w:style>
  <w:style w:type="character" w:customStyle="1" w:styleId="ObjetducommentaireCar">
    <w:name w:val="Objet du commentaire Car"/>
    <w:basedOn w:val="CommentaireCar"/>
    <w:link w:val="Objetducommentaire"/>
    <w:uiPriority w:val="99"/>
    <w:semiHidden/>
    <w:rsid w:val="00A92C0B"/>
    <w:rPr>
      <w:rFonts w:ascii="Calibri" w:eastAsia="Times" w:hAnsi="Calibri" w:cs="Times New Roman"/>
      <w:b/>
      <w:bCs/>
      <w:sz w:val="20"/>
      <w:szCs w:val="20"/>
      <w:lang w:eastAsia="en-US"/>
    </w:rPr>
  </w:style>
  <w:style w:type="table" w:styleId="TableauGrille1Clair-Accentuation1">
    <w:name w:val="Grid Table 1 Light Accent 1"/>
    <w:basedOn w:val="TableauNormal"/>
    <w:uiPriority w:val="46"/>
    <w:rsid w:val="00A92C0B"/>
    <w:pPr>
      <w:spacing w:after="0" w:line="240" w:lineRule="auto"/>
    </w:pPr>
    <w:rPr>
      <w:rFonts w:eastAsia="MS Mincho" w:hAnsi="Times New Roman" w:cs="Times New Roman"/>
      <w:lang w:val="fr-FR" w:eastAsia="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A92C0B"/>
    <w:rPr>
      <w:i/>
      <w:iCs/>
    </w:rPr>
  </w:style>
  <w:style w:type="character" w:customStyle="1" w:styleId="apple-converted-space">
    <w:name w:val="apple-converted-space"/>
    <w:basedOn w:val="Policepardfaut"/>
    <w:rsid w:val="00E91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54636">
      <w:bodyDiv w:val="1"/>
      <w:marLeft w:val="0"/>
      <w:marRight w:val="0"/>
      <w:marTop w:val="0"/>
      <w:marBottom w:val="0"/>
      <w:divBdr>
        <w:top w:val="none" w:sz="0" w:space="0" w:color="auto"/>
        <w:left w:val="none" w:sz="0" w:space="0" w:color="auto"/>
        <w:bottom w:val="none" w:sz="0" w:space="0" w:color="auto"/>
        <w:right w:val="none" w:sz="0" w:space="0" w:color="auto"/>
      </w:divBdr>
    </w:div>
    <w:div w:id="522400442">
      <w:bodyDiv w:val="1"/>
      <w:marLeft w:val="0"/>
      <w:marRight w:val="0"/>
      <w:marTop w:val="0"/>
      <w:marBottom w:val="0"/>
      <w:divBdr>
        <w:top w:val="none" w:sz="0" w:space="0" w:color="auto"/>
        <w:left w:val="none" w:sz="0" w:space="0" w:color="auto"/>
        <w:bottom w:val="none" w:sz="0" w:space="0" w:color="auto"/>
        <w:right w:val="none" w:sz="0" w:space="0" w:color="auto"/>
      </w:divBdr>
    </w:div>
    <w:div w:id="691689189">
      <w:bodyDiv w:val="1"/>
      <w:marLeft w:val="0"/>
      <w:marRight w:val="0"/>
      <w:marTop w:val="0"/>
      <w:marBottom w:val="0"/>
      <w:divBdr>
        <w:top w:val="none" w:sz="0" w:space="0" w:color="auto"/>
        <w:left w:val="none" w:sz="0" w:space="0" w:color="auto"/>
        <w:bottom w:val="none" w:sz="0" w:space="0" w:color="auto"/>
        <w:right w:val="none" w:sz="0" w:space="0" w:color="auto"/>
      </w:divBdr>
    </w:div>
    <w:div w:id="739131997">
      <w:bodyDiv w:val="1"/>
      <w:marLeft w:val="0"/>
      <w:marRight w:val="0"/>
      <w:marTop w:val="0"/>
      <w:marBottom w:val="0"/>
      <w:divBdr>
        <w:top w:val="none" w:sz="0" w:space="0" w:color="auto"/>
        <w:left w:val="none" w:sz="0" w:space="0" w:color="auto"/>
        <w:bottom w:val="none" w:sz="0" w:space="0" w:color="auto"/>
        <w:right w:val="none" w:sz="0" w:space="0" w:color="auto"/>
      </w:divBdr>
    </w:div>
    <w:div w:id="878005429">
      <w:bodyDiv w:val="1"/>
      <w:marLeft w:val="0"/>
      <w:marRight w:val="0"/>
      <w:marTop w:val="0"/>
      <w:marBottom w:val="0"/>
      <w:divBdr>
        <w:top w:val="none" w:sz="0" w:space="0" w:color="auto"/>
        <w:left w:val="none" w:sz="0" w:space="0" w:color="auto"/>
        <w:bottom w:val="none" w:sz="0" w:space="0" w:color="auto"/>
        <w:right w:val="none" w:sz="0" w:space="0" w:color="auto"/>
      </w:divBdr>
    </w:div>
    <w:div w:id="1346715599">
      <w:bodyDiv w:val="1"/>
      <w:marLeft w:val="0"/>
      <w:marRight w:val="0"/>
      <w:marTop w:val="0"/>
      <w:marBottom w:val="0"/>
      <w:divBdr>
        <w:top w:val="none" w:sz="0" w:space="0" w:color="auto"/>
        <w:left w:val="none" w:sz="0" w:space="0" w:color="auto"/>
        <w:bottom w:val="none" w:sz="0" w:space="0" w:color="auto"/>
        <w:right w:val="none" w:sz="0" w:space="0" w:color="auto"/>
      </w:divBdr>
    </w:div>
    <w:div w:id="1832717204">
      <w:bodyDiv w:val="1"/>
      <w:marLeft w:val="0"/>
      <w:marRight w:val="0"/>
      <w:marTop w:val="0"/>
      <w:marBottom w:val="0"/>
      <w:divBdr>
        <w:top w:val="none" w:sz="0" w:space="0" w:color="auto"/>
        <w:left w:val="none" w:sz="0" w:space="0" w:color="auto"/>
        <w:bottom w:val="none" w:sz="0" w:space="0" w:color="auto"/>
        <w:right w:val="none" w:sz="0" w:space="0" w:color="auto"/>
      </w:divBdr>
    </w:div>
    <w:div w:id="1862861911">
      <w:bodyDiv w:val="1"/>
      <w:marLeft w:val="0"/>
      <w:marRight w:val="0"/>
      <w:marTop w:val="0"/>
      <w:marBottom w:val="0"/>
      <w:divBdr>
        <w:top w:val="none" w:sz="0" w:space="0" w:color="auto"/>
        <w:left w:val="none" w:sz="0" w:space="0" w:color="auto"/>
        <w:bottom w:val="none" w:sz="0" w:space="0" w:color="auto"/>
        <w:right w:val="none" w:sz="0" w:space="0" w:color="auto"/>
      </w:divBdr>
    </w:div>
    <w:div w:id="1987005439">
      <w:bodyDiv w:val="1"/>
      <w:marLeft w:val="0"/>
      <w:marRight w:val="0"/>
      <w:marTop w:val="0"/>
      <w:marBottom w:val="0"/>
      <w:divBdr>
        <w:top w:val="none" w:sz="0" w:space="0" w:color="auto"/>
        <w:left w:val="none" w:sz="0" w:space="0" w:color="auto"/>
        <w:bottom w:val="none" w:sz="0" w:space="0" w:color="auto"/>
        <w:right w:val="none" w:sz="0" w:space="0" w:color="auto"/>
      </w:divBdr>
    </w:div>
    <w:div w:id="1990087116">
      <w:bodyDiv w:val="1"/>
      <w:marLeft w:val="0"/>
      <w:marRight w:val="0"/>
      <w:marTop w:val="0"/>
      <w:marBottom w:val="0"/>
      <w:divBdr>
        <w:top w:val="none" w:sz="0" w:space="0" w:color="auto"/>
        <w:left w:val="none" w:sz="0" w:space="0" w:color="auto"/>
        <w:bottom w:val="none" w:sz="0" w:space="0" w:color="auto"/>
        <w:right w:val="none" w:sz="0" w:space="0" w:color="auto"/>
      </w:divBdr>
    </w:div>
    <w:div w:id="203846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about:bla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daunizeau\Downloads\CER-Paris-Descartes-simplifie&#769;-JS-CCedi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2697A-DFFD-4831-A504-2CFD18854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CER-Paris-Descartes-simplifié-JS-CCedits.dotx</Template>
  <TotalTime>14</TotalTime>
  <Pages>12</Pages>
  <Words>4415</Words>
  <Characters>24288</Characters>
  <Application>Microsoft Office Word</Application>
  <DocSecurity>0</DocSecurity>
  <Lines>202</Lines>
  <Paragraphs>57</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cp:lastModifiedBy>DAUNIZEAU Jean</cp:lastModifiedBy>
  <cp:revision>8</cp:revision>
  <dcterms:created xsi:type="dcterms:W3CDTF">2020-04-29T13:09:00Z</dcterms:created>
  <dcterms:modified xsi:type="dcterms:W3CDTF">2020-04-29T14:02:00Z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f8c3a1bf-72cb-3c49-ad2a-995fe3a2534f</vt:lpwstr>
  </property>
  <property fmtid="{D5CDD505-2E9C-101B-9397-08002B2CF9AE}" pid="24" name="Mendeley Citation Style_1">
    <vt:lpwstr>http://www.zotero.org/styles/elsevier-harvard</vt:lpwstr>
  </property>
</Properties>
</file>
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8570" w14:textId="77777777" w:rsidR="0099173B" w:rsidRPr="00033789" w:rsidRDefault="00AA3E65">
      <w:pPr>
        <w:spacing w:after="98" w:line="261" w:lineRule="auto"/>
        <w:jc w:val="center"/>
        <w:rPr>
          <w:lang w:val="fr-FR"/>
        </w:rPr>
      </w:pPr>
      <w:r w:rsidRPr="00033789">
        <w:rPr>
          <w:b/>
          <w:sz w:val="36"/>
          <w:lang w:val="fr-FR"/>
        </w:rPr>
        <w:t xml:space="preserve">Formulaire pour soumettre un protocole de recherche pour évaluation auprès du Comité d’Éthique de la Recherche de l’Université de Paris (CER U </w:t>
      </w:r>
      <w:proofErr w:type="gramStart"/>
      <w:r w:rsidRPr="00033789">
        <w:rPr>
          <w:b/>
          <w:sz w:val="36"/>
          <w:lang w:val="fr-FR"/>
        </w:rPr>
        <w:t>Paris)</w:t>
      </w:r>
      <w:r w:rsidRPr="00033789">
        <w:rPr>
          <w:b/>
          <w:sz w:val="36"/>
          <w:vertAlign w:val="superscript"/>
          <w:lang w:val="fr-FR"/>
        </w:rPr>
        <w:t>i</w:t>
      </w:r>
      <w:proofErr w:type="gramEnd"/>
      <w:r w:rsidRPr="00033789">
        <w:rPr>
          <w:b/>
          <w:sz w:val="36"/>
          <w:lang w:val="fr-FR"/>
        </w:rPr>
        <w:t xml:space="preserve"> </w:t>
      </w:r>
    </w:p>
    <w:p w14:paraId="207BE811" w14:textId="77777777" w:rsidR="0099173B" w:rsidRPr="00033789" w:rsidRDefault="00AA3E65">
      <w:pPr>
        <w:spacing w:after="0"/>
        <w:ind w:left="4"/>
        <w:jc w:val="center"/>
        <w:rPr>
          <w:lang w:val="fr-FR"/>
        </w:rPr>
      </w:pPr>
      <w:r w:rsidRPr="00033789">
        <w:rPr>
          <w:b/>
          <w:color w:val="FF0000"/>
          <w:sz w:val="28"/>
          <w:lang w:val="fr-FR"/>
        </w:rPr>
        <w:t xml:space="preserve">Répondre à toutes les questions </w:t>
      </w: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86255A" w14:paraId="6AC0B974" w14:textId="7777777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4C828780" w14:textId="77777777" w:rsidR="0099173B" w:rsidRPr="00033789" w:rsidRDefault="00AA3E65">
            <w:pPr>
              <w:rPr>
                <w:lang w:val="fr-FR"/>
              </w:rPr>
            </w:pPr>
            <w:r w:rsidRPr="00033789">
              <w:rPr>
                <w:lang w:val="fr-FR"/>
              </w:rPr>
              <w:t xml:space="preserve">Titre du projet </w:t>
            </w:r>
          </w:p>
        </w:tc>
        <w:tc>
          <w:tcPr>
            <w:tcW w:w="6237" w:type="dxa"/>
            <w:tcBorders>
              <w:top w:val="single" w:sz="4" w:space="0" w:color="000000"/>
              <w:left w:val="single" w:sz="4" w:space="0" w:color="000000"/>
              <w:bottom w:val="single" w:sz="4" w:space="0" w:color="000000"/>
              <w:right w:val="single" w:sz="4" w:space="0" w:color="000000"/>
            </w:tcBorders>
          </w:tcPr>
          <w:p w14:paraId="62838636" w14:textId="699264B9" w:rsidR="0099173B" w:rsidRPr="00033789" w:rsidRDefault="00033789" w:rsidP="00033789">
            <w:pPr>
              <w:rPr>
                <w:lang w:val="fr-FR"/>
              </w:rPr>
            </w:pPr>
            <w:r w:rsidRPr="00033789">
              <w:rPr>
                <w:lang w:val="fr-FR"/>
              </w:rPr>
              <w:t xml:space="preserve">L’effet </w:t>
            </w:r>
            <w:r>
              <w:rPr>
                <w:lang w:val="fr-FR"/>
              </w:rPr>
              <w:t xml:space="preserve">de la motivation sur la régulation </w:t>
            </w:r>
            <w:r w:rsidR="00043834">
              <w:rPr>
                <w:lang w:val="fr-FR"/>
              </w:rPr>
              <w:t xml:space="preserve">du traitement </w:t>
            </w:r>
            <w:r>
              <w:rPr>
                <w:lang w:val="fr-FR"/>
              </w:rPr>
              <w:t>attentionnel de stimuli émotionnel</w:t>
            </w:r>
            <w:r w:rsidR="00043834">
              <w:rPr>
                <w:lang w:val="fr-FR"/>
              </w:rPr>
              <w:t>s</w:t>
            </w:r>
            <w:r>
              <w:rPr>
                <w:lang w:val="fr-FR"/>
              </w:rPr>
              <w:t xml:space="preserve">. </w:t>
            </w:r>
          </w:p>
        </w:tc>
      </w:tr>
      <w:tr w:rsidR="0099173B" w:rsidRPr="0086255A" w14:paraId="4A63773F" w14:textId="7777777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7E97904C" w14:textId="02D113A2" w:rsidR="0099173B" w:rsidRPr="00033789" w:rsidRDefault="00AA3E65">
            <w:pPr>
              <w:rPr>
                <w:lang w:val="fr-FR"/>
              </w:rPr>
            </w:pPr>
            <w:r w:rsidRPr="00033789">
              <w:rPr>
                <w:lang w:val="fr-FR"/>
              </w:rPr>
              <w:t>Chercheur ou enseignant</w:t>
            </w:r>
            <w:r w:rsidR="00033789">
              <w:rPr>
                <w:lang w:val="fr-FR"/>
              </w:rPr>
              <w:t xml:space="preserve"> </w:t>
            </w:r>
            <w:r w:rsidRPr="00033789">
              <w:rPr>
                <w:lang w:val="fr-FR"/>
              </w:rPr>
              <w:t xml:space="preserve">chercheur </w:t>
            </w:r>
            <w:r w:rsidRPr="00033789">
              <w:rPr>
                <w:b/>
                <w:lang w:val="fr-FR"/>
              </w:rPr>
              <w:t>correspondant</w:t>
            </w:r>
            <w:r w:rsidRPr="00033789">
              <w:rPr>
                <w:lang w:val="fr-FR"/>
              </w:rPr>
              <w:t xml:space="preserve"> du projet (nom et prénom, mail et téléphone et affiliation) </w:t>
            </w:r>
          </w:p>
        </w:tc>
        <w:tc>
          <w:tcPr>
            <w:tcW w:w="6237" w:type="dxa"/>
            <w:tcBorders>
              <w:top w:val="single" w:sz="4" w:space="0" w:color="000000"/>
              <w:left w:val="single" w:sz="4" w:space="0" w:color="000000"/>
              <w:bottom w:val="single" w:sz="4" w:space="0" w:color="000000"/>
              <w:right w:val="single" w:sz="4" w:space="0" w:color="000000"/>
            </w:tcBorders>
          </w:tcPr>
          <w:p w14:paraId="7DE718CF" w14:textId="2573414A" w:rsidR="00033789" w:rsidRPr="00DD4621" w:rsidRDefault="00033789">
            <w:pPr>
              <w:ind w:left="4"/>
              <w:rPr>
                <w:b/>
                <w:bCs/>
                <w:rPrChange w:id="0" w:author="DAUNIZEAU Jean" w:date="2020-04-24T10:46:00Z">
                  <w:rPr>
                    <w:b/>
                    <w:bCs/>
                    <w:lang w:val="fr-FR"/>
                  </w:rPr>
                </w:rPrChange>
              </w:rPr>
            </w:pPr>
            <w:r w:rsidRPr="00DD4621">
              <w:rPr>
                <w:b/>
                <w:bCs/>
                <w:rPrChange w:id="1" w:author="DAUNIZEAU Jean" w:date="2020-04-24T10:46:00Z">
                  <w:rPr>
                    <w:b/>
                    <w:bCs/>
                    <w:lang w:val="fr-FR"/>
                  </w:rPr>
                </w:rPrChange>
              </w:rPr>
              <w:t xml:space="preserve">Juliana SPORRER </w:t>
            </w:r>
          </w:p>
          <w:p w14:paraId="070240FF" w14:textId="77777777" w:rsidR="00033789" w:rsidRPr="0086255A" w:rsidRDefault="00033789">
            <w:pPr>
              <w:ind w:left="4"/>
              <w:rPr>
                <w:lang w:val="fr-FR"/>
              </w:rPr>
            </w:pPr>
            <w:proofErr w:type="gramStart"/>
            <w:r w:rsidRPr="0086255A">
              <w:rPr>
                <w:lang w:val="fr-FR"/>
              </w:rPr>
              <w:t>E-mail</w:t>
            </w:r>
            <w:proofErr w:type="gramEnd"/>
            <w:r w:rsidRPr="0086255A">
              <w:rPr>
                <w:lang w:val="fr-FR"/>
              </w:rPr>
              <w:t xml:space="preserve"> : </w:t>
            </w:r>
            <w:r w:rsidR="00BF5395">
              <w:fldChar w:fldCharType="begin"/>
            </w:r>
            <w:r w:rsidR="00BF5395" w:rsidRPr="0086255A">
              <w:rPr>
                <w:lang w:val="fr-FR"/>
                <w:rPrChange w:id="2" w:author="DAUNIZEAU Jean" w:date="2020-04-28T11:46:00Z">
                  <w:rPr/>
                </w:rPrChange>
              </w:rPr>
              <w:instrText xml:space="preserve"> HYPERLINK "mailto:juliana.sporrer.18@ucl.ac.uk" </w:instrText>
            </w:r>
            <w:r w:rsidR="00BF5395">
              <w:fldChar w:fldCharType="separate"/>
            </w:r>
            <w:r w:rsidRPr="0086255A">
              <w:rPr>
                <w:rStyle w:val="Hyperlink"/>
                <w:lang w:val="fr-FR"/>
              </w:rPr>
              <w:t>juliana.sporrer.18@ucl.ac.uk</w:t>
            </w:r>
            <w:r w:rsidR="00BF5395">
              <w:rPr>
                <w:rStyle w:val="Hyperlink"/>
                <w:lang w:val="fr-FR"/>
              </w:rPr>
              <w:fldChar w:fldCharType="end"/>
            </w:r>
          </w:p>
          <w:p w14:paraId="58F7CA95" w14:textId="16BF8731" w:rsidR="0099173B" w:rsidRDefault="00033789">
            <w:pPr>
              <w:ind w:left="4"/>
              <w:rPr>
                <w:lang w:val="fr-FR"/>
              </w:rPr>
            </w:pPr>
            <w:r>
              <w:rPr>
                <w:lang w:val="fr-FR"/>
              </w:rPr>
              <w:t>Téléphone :  +330687502414</w:t>
            </w:r>
          </w:p>
          <w:p w14:paraId="1787A8CD" w14:textId="5BB8C7C2" w:rsidR="00033789" w:rsidRPr="00033789" w:rsidRDefault="00033789" w:rsidP="00033789">
            <w:pPr>
              <w:jc w:val="both"/>
              <w:rPr>
                <w:lang w:val="fr-FR"/>
              </w:rPr>
            </w:pPr>
            <w:r>
              <w:rPr>
                <w:lang w:val="fr-FR"/>
              </w:rPr>
              <w:t xml:space="preserve">Affiliation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l’Institut du Cerveau (</w:t>
            </w:r>
            <w:r w:rsidRPr="00BF7C2E">
              <w:rPr>
                <w:lang w:val="fr-FR"/>
              </w:rPr>
              <w:t>ICM</w:t>
            </w:r>
            <w:r>
              <w:rPr>
                <w:lang w:val="fr-FR"/>
              </w:rPr>
              <w:t>)</w:t>
            </w:r>
            <w:r w:rsidRPr="00BF7C2E">
              <w:rPr>
                <w:lang w:val="fr-FR"/>
              </w:rPr>
              <w:t>, Hôpital Pitié Salpêtrière, 47 Boulevard de l'Hôpital, 75013 Paris</w:t>
            </w:r>
          </w:p>
        </w:tc>
      </w:tr>
      <w:tr w:rsidR="0099173B" w:rsidRPr="0086255A" w14:paraId="031B2046" w14:textId="7777777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4E27D42" w14:textId="77777777" w:rsidR="0099173B" w:rsidRPr="00033789" w:rsidRDefault="00AA3E65">
            <w:pPr>
              <w:ind w:right="89"/>
              <w:jc w:val="both"/>
              <w:rPr>
                <w:lang w:val="fr-FR"/>
              </w:rPr>
            </w:pPr>
            <w:r w:rsidRPr="00033789">
              <w:rPr>
                <w:lang w:val="fr-FR"/>
              </w:rPr>
              <w:t xml:space="preserve">Chercheur ou enseignant chercheur </w:t>
            </w:r>
            <w:r w:rsidRPr="00033789">
              <w:rPr>
                <w:b/>
                <w:lang w:val="fr-FR"/>
              </w:rPr>
              <w:t>responsable</w:t>
            </w:r>
            <w:r w:rsidRPr="00033789">
              <w:rPr>
                <w:lang w:val="fr-FR"/>
              </w:rPr>
              <w:t xml:space="preserve"> du projet </w:t>
            </w:r>
            <w:r w:rsidRPr="00033789">
              <w:rPr>
                <w:i/>
                <w:color w:val="FF0000"/>
                <w:sz w:val="18"/>
                <w:lang w:val="fr-FR"/>
              </w:rPr>
              <w:t>(si le demandeur est étudiant(e), le responsable peut être l’</w:t>
            </w:r>
            <w:r w:rsidRPr="00033789">
              <w:rPr>
                <w:b/>
                <w:i/>
                <w:color w:val="FF0000"/>
                <w:sz w:val="18"/>
                <w:lang w:val="fr-FR"/>
              </w:rPr>
              <w:t>encadrant ou autre</w:t>
            </w:r>
            <w:r w:rsidRPr="00033789">
              <w:rPr>
                <w:i/>
                <w:color w:val="FF0000"/>
                <w:sz w:val="18"/>
                <w:lang w:val="fr-FR"/>
              </w:rPr>
              <w:t xml:space="preserve">) </w:t>
            </w:r>
            <w:r w:rsidRPr="00033789">
              <w:rPr>
                <w:sz w:val="18"/>
                <w:lang w:val="fr-FR"/>
              </w:rPr>
              <w:t>(</w:t>
            </w:r>
            <w:r w:rsidRPr="00033789">
              <w:rPr>
                <w:lang w:val="fr-FR"/>
              </w:rPr>
              <w:t>nom et prénom, mail et téléphone, fonction, discipline et affiliation</w:t>
            </w:r>
            <w:r w:rsidRPr="00033789">
              <w:rPr>
                <w:sz w:val="18"/>
                <w:lang w:val="fr-FR"/>
              </w:rPr>
              <w:t xml:space="preserve">) </w:t>
            </w:r>
            <w:r w:rsidRPr="00033789">
              <w:rPr>
                <w:lang w:val="fr-FR"/>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5CA5BA73" w14:textId="77777777" w:rsidR="00033789" w:rsidRDefault="00033789" w:rsidP="00033789">
            <w:pPr>
              <w:jc w:val="both"/>
              <w:rPr>
                <w:lang w:val="fr-FR"/>
              </w:rPr>
            </w:pPr>
            <w:r w:rsidRPr="00BF7C2E">
              <w:rPr>
                <w:b/>
                <w:lang w:val="fr-FR"/>
              </w:rPr>
              <w:t>Jean DAUNIZEAU</w:t>
            </w:r>
            <w:r>
              <w:rPr>
                <w:lang w:val="fr-FR"/>
              </w:rPr>
              <w:t xml:space="preserve"> </w:t>
            </w:r>
          </w:p>
          <w:p w14:paraId="1A42B1BC" w14:textId="4CB2171A" w:rsidR="00033789" w:rsidRDefault="00033789" w:rsidP="00033789">
            <w:pPr>
              <w:jc w:val="both"/>
              <w:rPr>
                <w:lang w:val="fr-FR"/>
              </w:rPr>
            </w:pPr>
            <w:proofErr w:type="gramStart"/>
            <w:r w:rsidRPr="00762258">
              <w:rPr>
                <w:lang w:val="fr-FR"/>
              </w:rPr>
              <w:t>E-mail</w:t>
            </w:r>
            <w:proofErr w:type="gramEnd"/>
            <w:r w:rsidRPr="00762258">
              <w:rPr>
                <w:lang w:val="fr-FR"/>
              </w:rPr>
              <w:t xml:space="preserve"> </w:t>
            </w:r>
            <w:r w:rsidR="00BF5395">
              <w:fldChar w:fldCharType="begin"/>
            </w:r>
            <w:r w:rsidR="00BF5395" w:rsidRPr="00DD4621">
              <w:rPr>
                <w:lang w:val="fr-FR"/>
                <w:rPrChange w:id="3" w:author="DAUNIZEAU Jean" w:date="2020-04-24T10:46:00Z">
                  <w:rPr/>
                </w:rPrChange>
              </w:rPr>
              <w:instrText xml:space="preserve"> HYPERLINK "mailto:jean.daunizeau@gmai.com" </w:instrText>
            </w:r>
            <w:r w:rsidR="00BF5395">
              <w:fldChar w:fldCharType="separate"/>
            </w:r>
            <w:r w:rsidRPr="00E3074F">
              <w:rPr>
                <w:rStyle w:val="Hyperlink"/>
                <w:lang w:val="fr-FR"/>
              </w:rPr>
              <w:t>jean.daunizeau@gmai.com</w:t>
            </w:r>
            <w:r w:rsidR="00BF5395">
              <w:rPr>
                <w:rStyle w:val="Hyperlink"/>
                <w:lang w:val="fr-FR"/>
              </w:rPr>
              <w:fldChar w:fldCharType="end"/>
            </w:r>
          </w:p>
          <w:p w14:paraId="672D120A" w14:textId="66486873" w:rsidR="00033789" w:rsidRDefault="00DD1E12" w:rsidP="00033789">
            <w:pPr>
              <w:jc w:val="both"/>
              <w:rPr>
                <w:lang w:val="fr-FR"/>
              </w:rPr>
            </w:pPr>
            <w:r>
              <w:rPr>
                <w:lang w:val="fr-FR"/>
              </w:rPr>
              <w:t>Téléphone</w:t>
            </w:r>
            <w:r w:rsidR="00033789">
              <w:rPr>
                <w:lang w:val="fr-FR"/>
              </w:rPr>
              <w:t xml:space="preserve"> : </w:t>
            </w:r>
          </w:p>
          <w:p w14:paraId="6F279A0E" w14:textId="5B28C198" w:rsidR="00033789" w:rsidRDefault="00033789" w:rsidP="00033789">
            <w:pPr>
              <w:jc w:val="both"/>
              <w:rPr>
                <w:lang w:val="fr-FR"/>
              </w:rPr>
            </w:pPr>
            <w:r>
              <w:rPr>
                <w:lang w:val="fr-FR"/>
              </w:rPr>
              <w:t>Discipline : Neurosciences Computationnelles</w:t>
            </w:r>
          </w:p>
          <w:p w14:paraId="5FEC30DB" w14:textId="256CD875" w:rsidR="0099173B" w:rsidRPr="00033789" w:rsidRDefault="00033789" w:rsidP="00033789">
            <w:pPr>
              <w:jc w:val="both"/>
              <w:rPr>
                <w:lang w:val="fr-FR"/>
              </w:rPr>
            </w:pPr>
            <w:r>
              <w:rPr>
                <w:lang w:val="fr-FR"/>
              </w:rPr>
              <w:t xml:space="preserve">Affiliation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l’Institut du Cerveau (</w:t>
            </w:r>
            <w:r w:rsidRPr="00BF7C2E">
              <w:rPr>
                <w:lang w:val="fr-FR"/>
              </w:rPr>
              <w:t>ICM</w:t>
            </w:r>
            <w:r>
              <w:rPr>
                <w:lang w:val="fr-FR"/>
              </w:rPr>
              <w:t>)</w:t>
            </w:r>
            <w:r w:rsidRPr="00BF7C2E">
              <w:rPr>
                <w:lang w:val="fr-FR"/>
              </w:rPr>
              <w:t>, Hôpital Pitié Salpêtrière, 47 Boulevard de l'Hôpital, 75013 Paris</w:t>
            </w:r>
            <w:r>
              <w:rPr>
                <w:lang w:val="fr-FR"/>
              </w:rPr>
              <w:t xml:space="preserve"> </w:t>
            </w:r>
          </w:p>
        </w:tc>
      </w:tr>
      <w:tr w:rsidR="0099173B" w:rsidRPr="00033789" w14:paraId="75CB4034" w14:textId="77777777" w:rsidTr="0053401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42B1C152" w14:textId="77777777" w:rsidR="0099173B" w:rsidRPr="00033789" w:rsidRDefault="00AA3E65">
            <w:pPr>
              <w:rPr>
                <w:lang w:val="fr-FR"/>
              </w:rPr>
            </w:pPr>
            <w:r w:rsidRPr="00033789">
              <w:rPr>
                <w:lang w:val="fr-FR"/>
              </w:rPr>
              <w:t xml:space="preserve">Personnes </w:t>
            </w:r>
            <w:r w:rsidRPr="00033789">
              <w:rPr>
                <w:b/>
                <w:lang w:val="fr-FR"/>
              </w:rPr>
              <w:t>associées</w:t>
            </w:r>
            <w:r w:rsidRPr="00033789">
              <w:rPr>
                <w:lang w:val="fr-FR"/>
              </w:rPr>
              <w:t xml:space="preserve"> au projet (nom et prénom, fonction, discipline et affiliation</w:t>
            </w:r>
            <w:r w:rsidRPr="00033789">
              <w:rPr>
                <w:sz w:val="18"/>
                <w:lang w:val="fr-FR"/>
              </w:rPr>
              <w:t xml:space="preserve">) </w:t>
            </w:r>
          </w:p>
          <w:p w14:paraId="385240DB" w14:textId="611B4E11" w:rsidR="0099173B" w:rsidRPr="00033789" w:rsidRDefault="0099173B">
            <w:pPr>
              <w:rPr>
                <w:lang w:val="fr-FR"/>
              </w:rPr>
            </w:pPr>
          </w:p>
        </w:tc>
        <w:tc>
          <w:tcPr>
            <w:tcW w:w="6237" w:type="dxa"/>
            <w:tcBorders>
              <w:top w:val="single" w:sz="4" w:space="0" w:color="000000"/>
              <w:left w:val="single" w:sz="4" w:space="0" w:color="000000"/>
              <w:bottom w:val="single" w:sz="4" w:space="0" w:color="000000"/>
              <w:right w:val="single" w:sz="4" w:space="0" w:color="000000"/>
            </w:tcBorders>
          </w:tcPr>
          <w:p w14:paraId="7384DE40" w14:textId="74B2C90E" w:rsidR="0099173B" w:rsidRPr="00033789" w:rsidRDefault="0099173B" w:rsidP="00534017">
            <w:pPr>
              <w:rPr>
                <w:lang w:val="fr-FR"/>
              </w:rPr>
            </w:pPr>
          </w:p>
          <w:p w14:paraId="0070787F" w14:textId="1E560704" w:rsidR="0099173B" w:rsidRPr="00033789" w:rsidRDefault="00AA3E65" w:rsidP="00534017">
            <w:pPr>
              <w:ind w:left="4"/>
              <w:rPr>
                <w:lang w:val="fr-FR"/>
              </w:rPr>
            </w:pPr>
            <w:commentRangeStart w:id="4"/>
            <w:r w:rsidRPr="00033789">
              <w:rPr>
                <w:lang w:val="fr-FR"/>
              </w:rPr>
              <w:t xml:space="preserve"> </w:t>
            </w:r>
            <w:r w:rsidR="00534017">
              <w:rPr>
                <w:lang w:val="fr-FR"/>
              </w:rPr>
              <w:t>N</w:t>
            </w:r>
            <w:r w:rsidR="00064B4F">
              <w:rPr>
                <w:lang w:val="fr-FR"/>
              </w:rPr>
              <w:t>/</w:t>
            </w:r>
            <w:r w:rsidR="00534017">
              <w:rPr>
                <w:lang w:val="fr-FR"/>
              </w:rPr>
              <w:t>A</w:t>
            </w:r>
            <w:commentRangeEnd w:id="4"/>
            <w:r w:rsidR="00762258">
              <w:rPr>
                <w:rStyle w:val="CommentReference"/>
                <w:rFonts w:eastAsia="Times" w:cs="Times New Roman"/>
                <w:color w:val="auto"/>
                <w:lang w:eastAsia="en-US"/>
              </w:rPr>
              <w:commentReference w:id="4"/>
            </w:r>
          </w:p>
        </w:tc>
      </w:tr>
      <w:tr w:rsidR="0099173B" w:rsidRPr="0086255A" w14:paraId="2D748817" w14:textId="7777777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116B0135" w14:textId="77777777" w:rsidR="0099173B" w:rsidRPr="00033789" w:rsidRDefault="00AA3E65">
            <w:pPr>
              <w:rPr>
                <w:lang w:val="fr-FR"/>
              </w:rPr>
            </w:pPr>
            <w:r w:rsidRPr="00033789">
              <w:rPr>
                <w:lang w:val="fr-FR"/>
              </w:rPr>
              <w:t xml:space="preserve">Université ou institut principal concerné par le projet </w:t>
            </w:r>
          </w:p>
        </w:tc>
        <w:tc>
          <w:tcPr>
            <w:tcW w:w="6237" w:type="dxa"/>
            <w:tcBorders>
              <w:top w:val="single" w:sz="4" w:space="0" w:color="000000"/>
              <w:left w:val="single" w:sz="4" w:space="0" w:color="000000"/>
              <w:bottom w:val="single" w:sz="4" w:space="0" w:color="000000"/>
              <w:right w:val="single" w:sz="4" w:space="0" w:color="000000"/>
            </w:tcBorders>
          </w:tcPr>
          <w:p w14:paraId="23FFF55C" w14:textId="50C50EFE" w:rsidR="0099173B" w:rsidRPr="00762258" w:rsidRDefault="00534017" w:rsidP="00534017">
            <w:pPr>
              <w:rPr>
                <w:lang w:val="fr-FR"/>
              </w:rPr>
            </w:pPr>
            <w:r w:rsidRPr="00762258">
              <w:rPr>
                <w:lang w:val="fr-FR"/>
              </w:rPr>
              <w:t>Institut du Cerveau (ICM) – Hôpital de la Pitié-Salpêtrière</w:t>
            </w:r>
          </w:p>
        </w:tc>
      </w:tr>
      <w:tr w:rsidR="0099173B" w:rsidRPr="00033789" w14:paraId="08EBFCAC" w14:textId="7777777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A95A0A3" w14:textId="77777777" w:rsidR="0099173B" w:rsidRPr="00033789" w:rsidRDefault="00AA3E65">
            <w:pPr>
              <w:rPr>
                <w:lang w:val="fr-FR"/>
              </w:rPr>
            </w:pPr>
            <w:r w:rsidRPr="00033789">
              <w:rPr>
                <w:lang w:val="fr-FR"/>
              </w:rPr>
              <w:t xml:space="preserve">Début prévu pour la recherche </w:t>
            </w:r>
          </w:p>
        </w:tc>
        <w:tc>
          <w:tcPr>
            <w:tcW w:w="6237" w:type="dxa"/>
            <w:tcBorders>
              <w:top w:val="single" w:sz="4" w:space="0" w:color="000000"/>
              <w:left w:val="single" w:sz="4" w:space="0" w:color="000000"/>
              <w:bottom w:val="single" w:sz="4" w:space="0" w:color="000000"/>
              <w:right w:val="single" w:sz="4" w:space="0" w:color="000000"/>
            </w:tcBorders>
          </w:tcPr>
          <w:p w14:paraId="09407598" w14:textId="4058BF13" w:rsidR="0099173B" w:rsidRPr="00033789" w:rsidRDefault="00AA3E65">
            <w:pPr>
              <w:ind w:left="4"/>
              <w:rPr>
                <w:lang w:val="fr-FR"/>
              </w:rPr>
            </w:pPr>
            <w:r w:rsidRPr="00033789">
              <w:rPr>
                <w:lang w:val="fr-FR"/>
              </w:rPr>
              <w:t xml:space="preserve"> </w:t>
            </w:r>
            <w:r w:rsidR="00534017">
              <w:rPr>
                <w:lang w:val="fr-FR"/>
              </w:rPr>
              <w:t>05/2020</w:t>
            </w:r>
          </w:p>
        </w:tc>
      </w:tr>
      <w:tr w:rsidR="0099173B" w:rsidRPr="0086255A" w14:paraId="560248B6" w14:textId="7777777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0490BA7" w14:textId="77777777" w:rsidR="0099173B" w:rsidRPr="00033789" w:rsidRDefault="00AA3E65">
            <w:pPr>
              <w:rPr>
                <w:lang w:val="fr-FR"/>
              </w:rPr>
            </w:pPr>
            <w:r w:rsidRPr="00033789">
              <w:rPr>
                <w:lang w:val="fr-FR"/>
              </w:rPr>
              <w:t xml:space="preserve">Fin prévue pour la recherche  </w:t>
            </w:r>
          </w:p>
        </w:tc>
        <w:tc>
          <w:tcPr>
            <w:tcW w:w="6237" w:type="dxa"/>
            <w:tcBorders>
              <w:top w:val="single" w:sz="4" w:space="0" w:color="000000"/>
              <w:left w:val="single" w:sz="4" w:space="0" w:color="000000"/>
              <w:bottom w:val="single" w:sz="4" w:space="0" w:color="000000"/>
              <w:right w:val="single" w:sz="4" w:space="0" w:color="000000"/>
            </w:tcBorders>
          </w:tcPr>
          <w:p w14:paraId="6D50F635" w14:textId="399C708C" w:rsidR="0099173B" w:rsidRPr="00534017" w:rsidRDefault="00AA3E65" w:rsidP="00762258">
            <w:pPr>
              <w:ind w:left="4"/>
              <w:rPr>
                <w:lang w:val="fr-FR"/>
              </w:rPr>
            </w:pPr>
            <w:r w:rsidRPr="00033789">
              <w:rPr>
                <w:lang w:val="fr-FR"/>
              </w:rPr>
              <w:t xml:space="preserve"> </w:t>
            </w:r>
            <w:r w:rsidR="00534017" w:rsidRPr="00534017">
              <w:rPr>
                <w:lang w:val="fr-FR"/>
              </w:rPr>
              <w:t xml:space="preserve">Étude longitudinale </w:t>
            </w:r>
            <w:del w:id="5" w:author="DAUNIZEAU Jean" w:date="2020-04-23T17:12:00Z">
              <w:r w:rsidR="00534017" w:rsidRPr="00534017" w:rsidDel="00762258">
                <w:rPr>
                  <w:lang w:val="fr-FR"/>
                </w:rPr>
                <w:delText xml:space="preserve">jusqu’au </w:delText>
              </w:r>
            </w:del>
            <w:ins w:id="6" w:author="DAUNIZEAU Jean" w:date="2020-04-23T17:12:00Z">
              <w:r w:rsidR="00762258" w:rsidRPr="00534017">
                <w:rPr>
                  <w:lang w:val="fr-FR"/>
                </w:rPr>
                <w:t>jusqu’</w:t>
              </w:r>
              <w:r w:rsidR="00762258">
                <w:rPr>
                  <w:lang w:val="fr-FR"/>
                </w:rPr>
                <w:t>à 2 mois après la</w:t>
              </w:r>
              <w:r w:rsidR="00762258" w:rsidRPr="00534017">
                <w:rPr>
                  <w:lang w:val="fr-FR"/>
                </w:rPr>
                <w:t xml:space="preserve"> </w:t>
              </w:r>
            </w:ins>
            <w:r w:rsidR="00534017" w:rsidRPr="00534017">
              <w:rPr>
                <w:lang w:val="fr-FR"/>
              </w:rPr>
              <w:t>fin du confinement COVID-19</w:t>
            </w:r>
          </w:p>
        </w:tc>
      </w:tr>
      <w:tr w:rsidR="0099173B" w:rsidRPr="0086255A" w14:paraId="112D6888" w14:textId="7777777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0AC58E4" w14:textId="77777777" w:rsidR="0099173B" w:rsidRPr="00033789" w:rsidRDefault="00AA3E65">
            <w:pPr>
              <w:rPr>
                <w:lang w:val="fr-FR"/>
              </w:rPr>
            </w:pPr>
            <w:r w:rsidRPr="00033789">
              <w:rPr>
                <w:lang w:val="fr-FR"/>
              </w:rPr>
              <w:t xml:space="preserve">Lieu(x) de déroulement de l‘étude </w:t>
            </w:r>
          </w:p>
        </w:tc>
        <w:tc>
          <w:tcPr>
            <w:tcW w:w="6237" w:type="dxa"/>
            <w:tcBorders>
              <w:top w:val="single" w:sz="4" w:space="0" w:color="000000"/>
              <w:left w:val="single" w:sz="4" w:space="0" w:color="000000"/>
              <w:bottom w:val="single" w:sz="4" w:space="0" w:color="000000"/>
              <w:right w:val="single" w:sz="4" w:space="0" w:color="000000"/>
            </w:tcBorders>
          </w:tcPr>
          <w:p w14:paraId="5EDAF672" w14:textId="2F2D4ADF" w:rsidR="0099173B" w:rsidRPr="00534017" w:rsidRDefault="00AA3E65">
            <w:pPr>
              <w:ind w:left="4"/>
              <w:rPr>
                <w:lang w:val="fr-FR"/>
              </w:rPr>
            </w:pPr>
            <w:r w:rsidRPr="00534017">
              <w:rPr>
                <w:lang w:val="fr-FR"/>
              </w:rPr>
              <w:t xml:space="preserve"> </w:t>
            </w:r>
            <w:r w:rsidR="00534017" w:rsidRPr="00534017">
              <w:rPr>
                <w:lang w:val="fr-FR"/>
              </w:rPr>
              <w:t>Expérimentation en ligne</w:t>
            </w:r>
            <w:r w:rsidR="00534017">
              <w:rPr>
                <w:lang w:val="fr-FR"/>
              </w:rPr>
              <w:t xml:space="preserve"> sur un ordinateur. </w:t>
            </w:r>
          </w:p>
        </w:tc>
      </w:tr>
      <w:tr w:rsidR="0099173B" w:rsidRPr="00033789" w14:paraId="2DB7C215" w14:textId="77777777">
        <w:trPr>
          <w:trHeight w:val="71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160FD937" w14:textId="77777777" w:rsidR="0099173B" w:rsidRPr="00033789" w:rsidRDefault="00AA3E65">
            <w:pPr>
              <w:rPr>
                <w:lang w:val="fr-FR"/>
              </w:rPr>
            </w:pPr>
            <w:r w:rsidRPr="00033789">
              <w:rPr>
                <w:lang w:val="fr-FR"/>
              </w:rPr>
              <w:t xml:space="preserve">Financement de la recherche </w:t>
            </w:r>
          </w:p>
          <w:p w14:paraId="790CC21B" w14:textId="77777777" w:rsidR="0099173B" w:rsidRPr="00033789" w:rsidRDefault="00AA3E65">
            <w:pPr>
              <w:rPr>
                <w:lang w:val="fr-FR"/>
              </w:rPr>
            </w:pPr>
            <w:r w:rsidRPr="00033789">
              <w:rPr>
                <w:i/>
                <w:color w:val="FF0000"/>
                <w:sz w:val="18"/>
                <w:lang w:val="fr-FR"/>
              </w:rPr>
              <w:t>(afin de vérifier l’absence de conflits d’intérêt)</w:t>
            </w:r>
            <w:r w:rsidRPr="00033789">
              <w:rPr>
                <w:lang w:val="fr-FR"/>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797F8FAC" w14:textId="06E531A4" w:rsidR="0099173B" w:rsidRPr="00033789" w:rsidRDefault="00AA3E65">
            <w:pPr>
              <w:ind w:left="4"/>
              <w:rPr>
                <w:lang w:val="fr-FR"/>
              </w:rPr>
            </w:pPr>
            <w:r w:rsidRPr="00033789">
              <w:rPr>
                <w:lang w:val="fr-FR"/>
              </w:rPr>
              <w:t xml:space="preserve"> </w:t>
            </w:r>
            <w:r w:rsidR="00534017">
              <w:rPr>
                <w:lang w:val="fr-FR"/>
              </w:rPr>
              <w:t xml:space="preserve">Inserm </w:t>
            </w:r>
          </w:p>
        </w:tc>
      </w:tr>
    </w:tbl>
    <w:p w14:paraId="7D9D5832" w14:textId="77777777" w:rsidR="0099173B" w:rsidRPr="00033789" w:rsidRDefault="00AA3E65">
      <w:pPr>
        <w:spacing w:after="161"/>
        <w:rPr>
          <w:lang w:val="fr-FR"/>
        </w:rPr>
      </w:pPr>
      <w:r w:rsidRPr="00033789">
        <w:rPr>
          <w:i/>
          <w:sz w:val="24"/>
          <w:lang w:val="fr-FR"/>
        </w:rPr>
        <w:t xml:space="preserve"> </w:t>
      </w:r>
    </w:p>
    <w:p w14:paraId="184D7BB0" w14:textId="77777777" w:rsidR="0099173B" w:rsidRPr="00033789" w:rsidRDefault="00AA3E65">
      <w:pPr>
        <w:spacing w:after="165"/>
        <w:rPr>
          <w:lang w:val="fr-FR"/>
        </w:rPr>
      </w:pPr>
      <w:r w:rsidRPr="00033789">
        <w:rPr>
          <w:i/>
          <w:sz w:val="24"/>
          <w:lang w:val="fr-FR"/>
        </w:rPr>
        <w:t xml:space="preserve"> </w:t>
      </w:r>
    </w:p>
    <w:p w14:paraId="6F8EDCC9" w14:textId="21AE23DE" w:rsidR="0099173B" w:rsidRDefault="00AA3E65">
      <w:pPr>
        <w:spacing w:after="173" w:line="263" w:lineRule="auto"/>
        <w:rPr>
          <w:i/>
          <w:sz w:val="24"/>
          <w:lang w:val="fr-FR"/>
        </w:rPr>
      </w:pPr>
      <w:r w:rsidRPr="00033789">
        <w:rPr>
          <w:i/>
          <w:sz w:val="24"/>
          <w:vertAlign w:val="superscript"/>
          <w:lang w:val="fr-FR"/>
        </w:rPr>
        <w:t>1</w:t>
      </w:r>
      <w:r w:rsidRPr="00033789">
        <w:rPr>
          <w:i/>
          <w:sz w:val="24"/>
          <w:lang w:val="fr-FR"/>
        </w:rPr>
        <w:t xml:space="preserve"> Si vous vous demandez si votre protocole peut être évalué par un CER ou s’il doit passer devant un CPP, vous pouvez aller sur le site de la fédération pour faire une auto-évaluation. Cette auto-évaluation vous donnera une indication pouvant vous faire gagner du temps (et à nous aussi).  </w:t>
      </w:r>
    </w:p>
    <w:p w14:paraId="30A2B379" w14:textId="6CCBE8CB" w:rsidR="00534017" w:rsidRDefault="00534017">
      <w:pPr>
        <w:spacing w:after="173" w:line="263" w:lineRule="auto"/>
        <w:rPr>
          <w:i/>
          <w:sz w:val="24"/>
          <w:lang w:val="fr-FR"/>
        </w:rPr>
      </w:pPr>
    </w:p>
    <w:p w14:paraId="65AEAAA8" w14:textId="78D5D30F" w:rsidR="00534017" w:rsidRDefault="00534017">
      <w:pPr>
        <w:spacing w:after="173" w:line="263" w:lineRule="auto"/>
        <w:rPr>
          <w:i/>
          <w:sz w:val="24"/>
          <w:lang w:val="fr-FR"/>
        </w:rPr>
      </w:pPr>
    </w:p>
    <w:p w14:paraId="3E0ED318" w14:textId="53336B3C" w:rsidR="00534017" w:rsidRPr="00033789" w:rsidDel="007D475F" w:rsidRDefault="00534017">
      <w:pPr>
        <w:spacing w:after="173" w:line="263" w:lineRule="auto"/>
        <w:rPr>
          <w:del w:id="7" w:author="DAUNIZEAU Jean" w:date="2020-04-23T17:40:00Z"/>
          <w:lang w:val="fr-FR"/>
        </w:rPr>
      </w:pPr>
    </w:p>
    <w:p w14:paraId="4A2BDEC9" w14:textId="77777777" w:rsidR="0099173B" w:rsidRPr="00033789" w:rsidRDefault="00AA3E65">
      <w:pPr>
        <w:spacing w:after="0"/>
        <w:ind w:left="17" w:right="2" w:hanging="10"/>
        <w:jc w:val="center"/>
        <w:rPr>
          <w:lang w:val="fr-FR"/>
        </w:rPr>
      </w:pPr>
      <w:r w:rsidRPr="00033789">
        <w:rPr>
          <w:b/>
          <w:sz w:val="24"/>
          <w:lang w:val="fr-FR"/>
        </w:rPr>
        <w:t xml:space="preserve">Résumé grand public en français </w:t>
      </w:r>
      <w:r w:rsidRPr="00033789">
        <w:rPr>
          <w:i/>
          <w:color w:val="FF0000"/>
          <w:sz w:val="24"/>
          <w:lang w:val="fr-FR"/>
        </w:rPr>
        <w:t>(une page maximum en times new roman 11)</w:t>
      </w:r>
      <w:r w:rsidRPr="00033789">
        <w:rPr>
          <w:sz w:val="24"/>
          <w:lang w:val="fr-FR"/>
        </w:rPr>
        <w:t xml:space="preserve"> </w:t>
      </w:r>
    </w:p>
    <w:tbl>
      <w:tblPr>
        <w:tblStyle w:val="TableGrid"/>
        <w:tblW w:w="9060" w:type="dxa"/>
        <w:tblInd w:w="-106" w:type="dxa"/>
        <w:tblCellMar>
          <w:top w:w="44" w:type="dxa"/>
          <w:left w:w="106" w:type="dxa"/>
          <w:right w:w="115" w:type="dxa"/>
        </w:tblCellMar>
        <w:tblLook w:val="04A0" w:firstRow="1" w:lastRow="0" w:firstColumn="1" w:lastColumn="0" w:noHBand="0" w:noVBand="1"/>
      </w:tblPr>
      <w:tblGrid>
        <w:gridCol w:w="9060"/>
      </w:tblGrid>
      <w:tr w:rsidR="0099173B" w:rsidRPr="0086255A" w14:paraId="1C8C689D" w14:textId="77777777">
        <w:trPr>
          <w:trHeight w:val="276"/>
        </w:trPr>
        <w:tc>
          <w:tcPr>
            <w:tcW w:w="9060" w:type="dxa"/>
            <w:tcBorders>
              <w:top w:val="single" w:sz="4" w:space="0" w:color="000000"/>
              <w:left w:val="single" w:sz="4" w:space="0" w:color="000000"/>
              <w:bottom w:val="single" w:sz="4" w:space="0" w:color="000000"/>
              <w:right w:val="single" w:sz="4" w:space="0" w:color="000000"/>
            </w:tcBorders>
            <w:shd w:val="clear" w:color="auto" w:fill="F2F2F2"/>
          </w:tcPr>
          <w:p w14:paraId="100EA2E8" w14:textId="77777777" w:rsidR="0099173B" w:rsidRPr="00033789" w:rsidRDefault="00AA3E65">
            <w:pPr>
              <w:rPr>
                <w:lang w:val="fr-FR"/>
              </w:rPr>
            </w:pPr>
            <w:r w:rsidRPr="00033789">
              <w:rPr>
                <w:lang w:val="fr-FR"/>
              </w:rPr>
              <w:t xml:space="preserve">Contexte et justification de la recherche </w:t>
            </w:r>
          </w:p>
        </w:tc>
      </w:tr>
      <w:tr w:rsidR="0099173B" w:rsidRPr="0086255A" w14:paraId="6D9BF23B" w14:textId="77777777">
        <w:trPr>
          <w:trHeight w:val="550"/>
        </w:trPr>
        <w:tc>
          <w:tcPr>
            <w:tcW w:w="9060" w:type="dxa"/>
            <w:tcBorders>
              <w:top w:val="single" w:sz="4" w:space="0" w:color="000000"/>
              <w:left w:val="single" w:sz="4" w:space="0" w:color="000000"/>
              <w:bottom w:val="single" w:sz="4" w:space="0" w:color="000000"/>
              <w:right w:val="single" w:sz="4" w:space="0" w:color="000000"/>
            </w:tcBorders>
          </w:tcPr>
          <w:p w14:paraId="7D434B20" w14:textId="51C40FC5" w:rsidR="00345191" w:rsidRPr="000B415D" w:rsidDel="003F6391" w:rsidRDefault="00297A99" w:rsidP="00133106">
            <w:pPr>
              <w:spacing w:line="360" w:lineRule="auto"/>
              <w:jc w:val="both"/>
              <w:rPr>
                <w:del w:id="8" w:author="DAUNIZEAU Jean" w:date="2020-04-23T17:42:00Z"/>
                <w:rFonts w:ascii="Times New Roman" w:hAnsi="Times New Roman" w:cs="Times New Roman"/>
                <w:lang w:val="fr-FR"/>
              </w:rPr>
            </w:pPr>
            <w:ins w:id="9" w:author="DAUNIZEAU Jean" w:date="2020-04-23T17:59:00Z">
              <w:r>
                <w:rPr>
                  <w:rFonts w:ascii="Times New Roman" w:hAnsi="Times New Roman" w:cs="Times New Roman"/>
                  <w:lang w:val="fr-FR"/>
                </w:rPr>
                <w:t>Le</w:t>
              </w:r>
            </w:ins>
            <w:ins w:id="10" w:author="DAUNIZEAU Jean" w:date="2020-04-23T18:04:00Z">
              <w:r>
                <w:rPr>
                  <w:rFonts w:ascii="Times New Roman" w:hAnsi="Times New Roman" w:cs="Times New Roman"/>
                  <w:lang w:val="fr-FR"/>
                </w:rPr>
                <w:t xml:space="preserve"> </w:t>
              </w:r>
            </w:ins>
            <w:ins w:id="11" w:author="DAUNIZEAU Jean" w:date="2020-04-23T17:59:00Z">
              <w:r>
                <w:rPr>
                  <w:rFonts w:ascii="Times New Roman" w:hAnsi="Times New Roman" w:cs="Times New Roman"/>
                  <w:lang w:val="fr-FR"/>
                </w:rPr>
                <w:t>s</w:t>
              </w:r>
            </w:ins>
            <w:ins w:id="12" w:author="DAUNIZEAU Jean" w:date="2020-04-23T18:04:00Z">
              <w:r>
                <w:rPr>
                  <w:rFonts w:ascii="Times New Roman" w:hAnsi="Times New Roman" w:cs="Times New Roman"/>
                  <w:lang w:val="fr-FR"/>
                </w:rPr>
                <w:t xml:space="preserve">elf-control, c’est-à-dire la capacité à réguler </w:t>
              </w:r>
            </w:ins>
            <w:ins w:id="13" w:author="DAUNIZEAU Jean" w:date="2020-04-23T18:05:00Z">
              <w:r>
                <w:rPr>
                  <w:rFonts w:ascii="Times New Roman" w:hAnsi="Times New Roman" w:cs="Times New Roman"/>
                  <w:lang w:val="fr-FR"/>
                </w:rPr>
                <w:t>ses actions</w:t>
              </w:r>
            </w:ins>
            <w:ins w:id="14" w:author="DAUNIZEAU Jean" w:date="2020-04-23T18:06:00Z">
              <w:r>
                <w:rPr>
                  <w:rFonts w:ascii="Times New Roman" w:hAnsi="Times New Roman" w:cs="Times New Roman"/>
                  <w:lang w:val="fr-FR"/>
                </w:rPr>
                <w:t>, ses pensées</w:t>
              </w:r>
            </w:ins>
            <w:ins w:id="15" w:author="DAUNIZEAU Jean" w:date="2020-04-23T18:05:00Z">
              <w:r>
                <w:rPr>
                  <w:rFonts w:ascii="Times New Roman" w:hAnsi="Times New Roman" w:cs="Times New Roman"/>
                  <w:lang w:val="fr-FR"/>
                </w:rPr>
                <w:t xml:space="preserve"> et ses émotions, est fortement altéré chez les patients atteints de</w:t>
              </w:r>
            </w:ins>
            <w:ins w:id="16" w:author="DAUNIZEAU Jean" w:date="2020-04-23T17:59:00Z">
              <w:r>
                <w:rPr>
                  <w:rFonts w:ascii="Times New Roman" w:hAnsi="Times New Roman" w:cs="Times New Roman"/>
                  <w:lang w:val="fr-FR"/>
                </w:rPr>
                <w:t xml:space="preserve"> </w:t>
              </w:r>
              <w:r w:rsidR="000D7DAF">
                <w:rPr>
                  <w:rFonts w:ascii="Times New Roman" w:hAnsi="Times New Roman" w:cs="Times New Roman"/>
                  <w:lang w:val="fr-FR"/>
                </w:rPr>
                <w:t xml:space="preserve">troubles de l’humeur et </w:t>
              </w:r>
            </w:ins>
            <w:ins w:id="17" w:author="DAUNIZEAU Jean" w:date="2020-04-23T18:05:00Z">
              <w:r>
                <w:rPr>
                  <w:rFonts w:ascii="Times New Roman" w:hAnsi="Times New Roman" w:cs="Times New Roman"/>
                  <w:lang w:val="fr-FR"/>
                </w:rPr>
                <w:t>de</w:t>
              </w:r>
            </w:ins>
            <w:ins w:id="18" w:author="DAUNIZEAU Jean" w:date="2020-04-23T17:59:00Z">
              <w:r w:rsidR="000D7DAF">
                <w:rPr>
                  <w:rFonts w:ascii="Times New Roman" w:hAnsi="Times New Roman" w:cs="Times New Roman"/>
                  <w:lang w:val="fr-FR"/>
                </w:rPr>
                <w:t xml:space="preserve"> troubles anxieux</w:t>
              </w:r>
            </w:ins>
            <w:del w:id="19" w:author="DAUNIZEAU Jean" w:date="2020-04-23T17:59:00Z">
              <w:r w:rsidR="000B415D" w:rsidRPr="000B415D" w:rsidDel="000D7DAF">
                <w:rPr>
                  <w:rFonts w:ascii="Times New Roman" w:hAnsi="Times New Roman" w:cs="Times New Roman"/>
                  <w:lang w:val="fr-FR"/>
                </w:rPr>
                <w:delText xml:space="preserve"> </w:delText>
              </w:r>
              <w:r w:rsidR="000B415D" w:rsidDel="000D7DAF">
                <w:rPr>
                  <w:rFonts w:ascii="Times New Roman" w:hAnsi="Times New Roman" w:cs="Times New Roman"/>
                  <w:lang w:val="fr-FR"/>
                </w:rPr>
                <w:delText xml:space="preserve">     </w:delText>
              </w:r>
              <w:r w:rsidR="000B415D" w:rsidRPr="000B415D" w:rsidDel="000D7DAF">
                <w:rPr>
                  <w:rFonts w:ascii="Times New Roman" w:hAnsi="Times New Roman" w:cs="Times New Roman"/>
                  <w:lang w:val="fr-FR"/>
                </w:rPr>
                <w:delText xml:space="preserve"> </w:delText>
              </w:r>
            </w:del>
            <w:ins w:id="20" w:author="DAUNIZEAU Jean" w:date="2020-04-23T17:59:00Z">
              <w:r w:rsidR="000D7DAF">
                <w:rPr>
                  <w:rFonts w:ascii="Times New Roman" w:hAnsi="Times New Roman" w:cs="Times New Roman"/>
                  <w:lang w:val="fr-FR"/>
                </w:rPr>
                <w:t xml:space="preserve">. </w:t>
              </w:r>
            </w:ins>
            <w:ins w:id="21" w:author="DAUNIZEAU Jean" w:date="2020-04-23T18:09:00Z">
              <w:r>
                <w:rPr>
                  <w:rFonts w:ascii="Times New Roman" w:hAnsi="Times New Roman" w:cs="Times New Roman"/>
                  <w:lang w:val="fr-FR"/>
                </w:rPr>
                <w:t xml:space="preserve">Cela-dit, </w:t>
              </w:r>
            </w:ins>
            <w:ins w:id="22" w:author="DAUNIZEAU Jean" w:date="2020-04-23T18:12:00Z">
              <w:r w:rsidR="00562195">
                <w:rPr>
                  <w:rFonts w:ascii="Times New Roman" w:hAnsi="Times New Roman" w:cs="Times New Roman"/>
                  <w:lang w:val="fr-FR"/>
                </w:rPr>
                <w:t>cette perte de contrôle</w:t>
              </w:r>
            </w:ins>
            <w:ins w:id="23" w:author="DAUNIZEAU Jean" w:date="2020-04-23T18:11:00Z">
              <w:r>
                <w:rPr>
                  <w:rFonts w:ascii="Times New Roman" w:hAnsi="Times New Roman" w:cs="Times New Roman"/>
                  <w:lang w:val="fr-FR"/>
                </w:rPr>
                <w:t xml:space="preserve"> </w:t>
              </w:r>
              <w:r w:rsidR="00562195">
                <w:rPr>
                  <w:rFonts w:ascii="Times New Roman" w:hAnsi="Times New Roman" w:cs="Times New Roman"/>
                  <w:lang w:val="fr-FR"/>
                </w:rPr>
                <w:t>est</w:t>
              </w:r>
            </w:ins>
            <w:ins w:id="24" w:author="DAUNIZEAU Jean" w:date="2020-04-23T18:12:00Z">
              <w:r w:rsidR="00562195">
                <w:rPr>
                  <w:rFonts w:ascii="Times New Roman" w:hAnsi="Times New Roman" w:cs="Times New Roman"/>
                  <w:lang w:val="fr-FR"/>
                </w:rPr>
                <w:t>, à ce jour,</w:t>
              </w:r>
            </w:ins>
            <w:ins w:id="25" w:author="DAUNIZEAU Jean" w:date="2020-04-23T18:11:00Z">
              <w:r w:rsidR="00562195">
                <w:rPr>
                  <w:rFonts w:ascii="Times New Roman" w:hAnsi="Times New Roman" w:cs="Times New Roman"/>
                  <w:lang w:val="fr-FR"/>
                </w:rPr>
                <w:t xml:space="preserve"> mal documenté</w:t>
              </w:r>
            </w:ins>
            <w:ins w:id="26" w:author="DAUNIZEAU Jean" w:date="2020-04-23T18:12:00Z">
              <w:r w:rsidR="00562195">
                <w:rPr>
                  <w:rFonts w:ascii="Times New Roman" w:hAnsi="Times New Roman" w:cs="Times New Roman"/>
                  <w:lang w:val="fr-FR"/>
                </w:rPr>
                <w:t>e</w:t>
              </w:r>
            </w:ins>
            <w:ins w:id="27" w:author="DAUNIZEAU Jean" w:date="2020-04-23T18:11:00Z">
              <w:r w:rsidR="00562195">
                <w:rPr>
                  <w:rFonts w:ascii="Times New Roman" w:hAnsi="Times New Roman" w:cs="Times New Roman"/>
                  <w:lang w:val="fr-FR"/>
                </w:rPr>
                <w:t xml:space="preserve">. </w:t>
              </w:r>
            </w:ins>
            <w:del w:id="28" w:author="DAUNIZEAU Jean" w:date="2020-04-23T17:41:00Z">
              <w:r w:rsidR="0008553F" w:rsidDel="003F6391">
                <w:rPr>
                  <w:rFonts w:ascii="Times New Roman" w:hAnsi="Times New Roman" w:cs="Times New Roman"/>
                  <w:lang w:val="fr-FR"/>
                </w:rPr>
                <w:delText>Afin de</w:delText>
              </w:r>
              <w:r w:rsidR="004E1D61" w:rsidRPr="000B415D" w:rsidDel="003F6391">
                <w:rPr>
                  <w:rFonts w:ascii="Times New Roman" w:hAnsi="Times New Roman" w:cs="Times New Roman"/>
                  <w:lang w:val="fr-FR"/>
                </w:rPr>
                <w:delText xml:space="preserve"> pouvoir manœuvrer notre monde complex</w:delText>
              </w:r>
              <w:r w:rsidR="00F71989" w:rsidDel="003F6391">
                <w:rPr>
                  <w:rFonts w:ascii="Times New Roman" w:hAnsi="Times New Roman" w:cs="Times New Roman"/>
                  <w:lang w:val="fr-FR"/>
                </w:rPr>
                <w:delText>e</w:delText>
              </w:r>
              <w:r w:rsidR="004E1D61" w:rsidRPr="000B415D" w:rsidDel="003F6391">
                <w:rPr>
                  <w:rFonts w:ascii="Times New Roman" w:hAnsi="Times New Roman" w:cs="Times New Roman"/>
                  <w:lang w:val="fr-FR"/>
                </w:rPr>
                <w:delText xml:space="preserve"> avec succès, nous devons être capable d’intégrer seulement les</w:delText>
              </w:r>
              <w:r w:rsidR="00D900F2" w:rsidRPr="000B415D" w:rsidDel="003F6391">
                <w:rPr>
                  <w:rFonts w:ascii="Times New Roman" w:hAnsi="Times New Roman" w:cs="Times New Roman"/>
                  <w:lang w:val="fr-FR"/>
                </w:rPr>
                <w:delText xml:space="preserve"> informations</w:delText>
              </w:r>
              <w:r w:rsidR="00300172" w:rsidRPr="000B415D" w:rsidDel="003F6391">
                <w:rPr>
                  <w:rFonts w:ascii="Times New Roman" w:hAnsi="Times New Roman" w:cs="Times New Roman"/>
                  <w:lang w:val="fr-FR"/>
                </w:rPr>
                <w:delText xml:space="preserve"> sensorielles </w:delText>
              </w:r>
              <w:r w:rsidR="00345191" w:rsidRPr="000B415D" w:rsidDel="003F6391">
                <w:rPr>
                  <w:rFonts w:ascii="Times New Roman" w:hAnsi="Times New Roman" w:cs="Times New Roman"/>
                  <w:lang w:val="fr-FR"/>
                </w:rPr>
                <w:delText>les plus importantes pour notre survie et prospérité</w:delText>
              </w:r>
              <w:r w:rsidR="00D900F2" w:rsidRPr="000B415D" w:rsidDel="003F6391">
                <w:rPr>
                  <w:rFonts w:ascii="Times New Roman" w:hAnsi="Times New Roman" w:cs="Times New Roman"/>
                  <w:lang w:val="fr-FR"/>
                </w:rPr>
                <w:delText>.</w:delText>
              </w:r>
              <w:r w:rsidR="00345191" w:rsidRPr="000B415D" w:rsidDel="003F6391">
                <w:rPr>
                  <w:rFonts w:ascii="Times New Roman" w:hAnsi="Times New Roman" w:cs="Times New Roman"/>
                  <w:lang w:val="fr-FR"/>
                </w:rPr>
                <w:delText xml:space="preserve"> De</w:delText>
              </w:r>
              <w:r w:rsidR="00D900F2" w:rsidRPr="000B415D" w:rsidDel="003F6391">
                <w:rPr>
                  <w:rFonts w:ascii="Times New Roman" w:hAnsi="Times New Roman" w:cs="Times New Roman"/>
                  <w:lang w:val="fr-FR"/>
                </w:rPr>
                <w:delText xml:space="preserve"> nombreuses études</w:delText>
              </w:r>
              <w:r w:rsidR="00345191" w:rsidRPr="000B415D" w:rsidDel="003F6391">
                <w:rPr>
                  <w:rFonts w:ascii="Times New Roman" w:hAnsi="Times New Roman" w:cs="Times New Roman"/>
                  <w:lang w:val="fr-FR"/>
                </w:rPr>
                <w:delText xml:space="preserve"> </w:delText>
              </w:r>
              <w:r w:rsidR="00D900F2" w:rsidRPr="000B415D" w:rsidDel="003F6391">
                <w:rPr>
                  <w:rFonts w:ascii="Times New Roman" w:hAnsi="Times New Roman" w:cs="Times New Roman"/>
                  <w:lang w:val="fr-FR"/>
                </w:rPr>
                <w:delText>ont montré que l</w:delText>
              </w:r>
            </w:del>
            <w:ins w:id="29" w:author="DAUNIZEAU Jean" w:date="2020-04-23T17:41:00Z">
              <w:r w:rsidR="003F6391">
                <w:rPr>
                  <w:rFonts w:ascii="Times New Roman" w:hAnsi="Times New Roman" w:cs="Times New Roman"/>
                  <w:lang w:val="fr-FR"/>
                </w:rPr>
                <w:t>L</w:t>
              </w:r>
            </w:ins>
            <w:r w:rsidR="00D900F2" w:rsidRPr="000B415D">
              <w:rPr>
                <w:rFonts w:ascii="Times New Roman" w:hAnsi="Times New Roman" w:cs="Times New Roman"/>
                <w:lang w:val="fr-FR"/>
              </w:rPr>
              <w:t xml:space="preserve">es stimuli </w:t>
            </w:r>
            <w:ins w:id="30" w:author="DAUNIZEAU Jean" w:date="2020-04-23T17:41:00Z">
              <w:r w:rsidR="003F6391">
                <w:rPr>
                  <w:rFonts w:ascii="Times New Roman" w:hAnsi="Times New Roman" w:cs="Times New Roman"/>
                  <w:lang w:val="fr-FR"/>
                </w:rPr>
                <w:t xml:space="preserve">portant </w:t>
              </w:r>
            </w:ins>
            <w:ins w:id="31" w:author="DAUNIZEAU Jean" w:date="2020-04-23T17:42:00Z">
              <w:r w:rsidR="003F6391">
                <w:rPr>
                  <w:rFonts w:ascii="Times New Roman" w:hAnsi="Times New Roman" w:cs="Times New Roman"/>
                  <w:lang w:val="fr-FR"/>
                </w:rPr>
                <w:t xml:space="preserve">une forte charge </w:t>
              </w:r>
            </w:ins>
            <w:del w:id="32" w:author="DAUNIZEAU Jean" w:date="2020-04-23T17:42:00Z">
              <w:r w:rsidR="00D900F2" w:rsidRPr="000B415D" w:rsidDel="003F6391">
                <w:rPr>
                  <w:rFonts w:ascii="Times New Roman" w:hAnsi="Times New Roman" w:cs="Times New Roman"/>
                  <w:lang w:val="fr-FR"/>
                </w:rPr>
                <w:delText>avec des</w:delText>
              </w:r>
              <w:r w:rsidR="00300172" w:rsidRPr="000B415D" w:rsidDel="003F6391">
                <w:rPr>
                  <w:rFonts w:ascii="Times New Roman" w:hAnsi="Times New Roman" w:cs="Times New Roman"/>
                  <w:lang w:val="fr-FR"/>
                </w:rPr>
                <w:delText xml:space="preserve"> </w:delText>
              </w:r>
              <w:r w:rsidR="0008553F" w:rsidDel="003F6391">
                <w:rPr>
                  <w:rFonts w:ascii="Times New Roman" w:hAnsi="Times New Roman" w:cs="Times New Roman"/>
                  <w:lang w:val="fr-FR"/>
                </w:rPr>
                <w:delText xml:space="preserve">fortes </w:delText>
              </w:r>
              <w:r w:rsidR="00D900F2" w:rsidRPr="000B415D" w:rsidDel="003F6391">
                <w:rPr>
                  <w:rFonts w:ascii="Times New Roman" w:hAnsi="Times New Roman" w:cs="Times New Roman"/>
                  <w:lang w:val="fr-FR"/>
                </w:rPr>
                <w:delText xml:space="preserve">connotations </w:delText>
              </w:r>
            </w:del>
            <w:r w:rsidR="00D900F2" w:rsidRPr="000B415D">
              <w:rPr>
                <w:rFonts w:ascii="Times New Roman" w:hAnsi="Times New Roman" w:cs="Times New Roman"/>
                <w:lang w:val="fr-FR"/>
              </w:rPr>
              <w:t>émotionnelle</w:t>
            </w:r>
            <w:del w:id="33" w:author="DAUNIZEAU Jean" w:date="2020-04-23T17:42:00Z">
              <w:r w:rsidR="00D900F2" w:rsidRPr="000B415D" w:rsidDel="003F6391">
                <w:rPr>
                  <w:rFonts w:ascii="Times New Roman" w:hAnsi="Times New Roman" w:cs="Times New Roman"/>
                  <w:lang w:val="fr-FR"/>
                </w:rPr>
                <w:delText>s</w:delText>
              </w:r>
            </w:del>
            <w:r w:rsidR="00D900F2" w:rsidRPr="000B415D">
              <w:rPr>
                <w:rFonts w:ascii="Times New Roman" w:hAnsi="Times New Roman" w:cs="Times New Roman"/>
                <w:lang w:val="fr-FR"/>
              </w:rPr>
              <w:t xml:space="preserve"> </w:t>
            </w:r>
            <w:del w:id="34" w:author="DAUNIZEAU Jean" w:date="2020-04-23T17:42:00Z">
              <w:r w:rsidR="00D900F2" w:rsidRPr="000B415D" w:rsidDel="003F6391">
                <w:rPr>
                  <w:rFonts w:ascii="Times New Roman" w:hAnsi="Times New Roman" w:cs="Times New Roman"/>
                  <w:lang w:val="fr-FR"/>
                </w:rPr>
                <w:delText xml:space="preserve">arrivent à </w:delText>
              </w:r>
            </w:del>
            <w:r w:rsidR="00345191" w:rsidRPr="000B415D">
              <w:rPr>
                <w:rFonts w:ascii="Times New Roman" w:hAnsi="Times New Roman" w:cs="Times New Roman"/>
                <w:lang w:val="fr-FR"/>
              </w:rPr>
              <w:t>attire</w:t>
            </w:r>
            <w:del w:id="35" w:author="DAUNIZEAU Jean" w:date="2020-04-23T17:42:00Z">
              <w:r w:rsidR="00345191" w:rsidRPr="000B415D" w:rsidDel="003F6391">
                <w:rPr>
                  <w:rFonts w:ascii="Times New Roman" w:hAnsi="Times New Roman" w:cs="Times New Roman"/>
                  <w:lang w:val="fr-FR"/>
                </w:rPr>
                <w:delText>r</w:delText>
              </w:r>
            </w:del>
            <w:ins w:id="36" w:author="DAUNIZEAU Jean" w:date="2020-04-23T17:42:00Z">
              <w:r w:rsidR="003F6391">
                <w:rPr>
                  <w:rFonts w:ascii="Times New Roman" w:hAnsi="Times New Roman" w:cs="Times New Roman"/>
                  <w:lang w:val="fr-FR"/>
                </w:rPr>
                <w:t>nt</w:t>
              </w:r>
            </w:ins>
            <w:r w:rsidR="00345191" w:rsidRPr="000B415D">
              <w:rPr>
                <w:rFonts w:ascii="Times New Roman" w:hAnsi="Times New Roman" w:cs="Times New Roman"/>
                <w:lang w:val="fr-FR"/>
              </w:rPr>
              <w:t xml:space="preserve"> notre attention </w:t>
            </w:r>
            <w:r w:rsidR="00D900F2" w:rsidRPr="000B415D">
              <w:rPr>
                <w:rFonts w:ascii="Times New Roman" w:hAnsi="Times New Roman" w:cs="Times New Roman"/>
                <w:lang w:val="fr-FR"/>
              </w:rPr>
              <w:t xml:space="preserve">plus rapidement et efficacement </w:t>
            </w:r>
            <w:r w:rsidR="00345191" w:rsidRPr="000B415D">
              <w:rPr>
                <w:rFonts w:ascii="Times New Roman" w:hAnsi="Times New Roman" w:cs="Times New Roman"/>
                <w:lang w:val="fr-FR"/>
              </w:rPr>
              <w:t xml:space="preserve">que des stimuli </w:t>
            </w:r>
            <w:ins w:id="37" w:author="DAUNIZEAU Jean" w:date="2020-04-23T17:42:00Z">
              <w:r w:rsidR="003F6391">
                <w:rPr>
                  <w:rFonts w:ascii="Times New Roman" w:hAnsi="Times New Roman" w:cs="Times New Roman"/>
                  <w:lang w:val="fr-FR"/>
                </w:rPr>
                <w:t>« </w:t>
              </w:r>
            </w:ins>
            <w:r w:rsidR="00345191" w:rsidRPr="000B415D">
              <w:rPr>
                <w:rFonts w:ascii="Times New Roman" w:hAnsi="Times New Roman" w:cs="Times New Roman"/>
                <w:lang w:val="fr-FR"/>
              </w:rPr>
              <w:t>neutres</w:t>
            </w:r>
            <w:ins w:id="38" w:author="DAUNIZEAU Jean" w:date="2020-04-23T17:42:00Z">
              <w:r w:rsidR="003F6391">
                <w:rPr>
                  <w:rFonts w:ascii="Times New Roman" w:hAnsi="Times New Roman" w:cs="Times New Roman"/>
                  <w:lang w:val="fr-FR"/>
                </w:rPr>
                <w:t> »</w:t>
              </w:r>
            </w:ins>
            <w:r w:rsidR="00345191" w:rsidRPr="000B415D">
              <w:rPr>
                <w:rFonts w:ascii="Times New Roman" w:hAnsi="Times New Roman" w:cs="Times New Roman"/>
                <w:lang w:val="fr-FR"/>
              </w:rPr>
              <w:t xml:space="preserve">. </w:t>
            </w:r>
          </w:p>
          <w:p w14:paraId="15C4D3EF" w14:textId="3CBFE6D5" w:rsidR="0099173B" w:rsidRPr="000B415D" w:rsidDel="007D475F" w:rsidRDefault="000B415D" w:rsidP="00133106">
            <w:pPr>
              <w:spacing w:line="360" w:lineRule="auto"/>
              <w:jc w:val="both"/>
              <w:rPr>
                <w:del w:id="39" w:author="DAUNIZEAU Jean" w:date="2020-04-23T17:36:00Z"/>
                <w:rFonts w:ascii="Times New Roman" w:hAnsi="Times New Roman" w:cs="Times New Roman"/>
                <w:lang w:val="fr-FR"/>
              </w:rPr>
            </w:pPr>
            <w:del w:id="40" w:author="DAUNIZEAU Jean" w:date="2020-04-23T17:42:00Z">
              <w:r w:rsidRPr="000B415D" w:rsidDel="003F6391">
                <w:rPr>
                  <w:rFonts w:ascii="Times New Roman" w:hAnsi="Times New Roman" w:cs="Times New Roman"/>
                  <w:lang w:val="fr-FR"/>
                </w:rPr>
                <w:delText xml:space="preserve"> </w:delText>
              </w:r>
              <w:r w:rsidDel="003F6391">
                <w:rPr>
                  <w:rFonts w:ascii="Times New Roman" w:hAnsi="Times New Roman" w:cs="Times New Roman"/>
                  <w:lang w:val="fr-FR"/>
                </w:rPr>
                <w:delText xml:space="preserve">     </w:delText>
              </w:r>
              <w:r w:rsidRPr="000B415D" w:rsidDel="003F6391">
                <w:rPr>
                  <w:rFonts w:ascii="Times New Roman" w:hAnsi="Times New Roman" w:cs="Times New Roman"/>
                  <w:lang w:val="fr-FR"/>
                </w:rPr>
                <w:delText xml:space="preserve"> </w:delText>
              </w:r>
            </w:del>
            <w:r w:rsidR="00345191" w:rsidRPr="000B415D">
              <w:rPr>
                <w:rFonts w:ascii="Times New Roman" w:hAnsi="Times New Roman" w:cs="Times New Roman"/>
                <w:lang w:val="fr-FR"/>
              </w:rPr>
              <w:t xml:space="preserve">Bien que ce biais attentionnel vers les objets émotionnels nous procure </w:t>
            </w:r>
            <w:ins w:id="41" w:author="DAUNIZEAU Jean" w:date="2020-04-23T17:43:00Z">
              <w:r w:rsidR="003F6391">
                <w:rPr>
                  <w:rFonts w:ascii="Times New Roman" w:hAnsi="Times New Roman" w:cs="Times New Roman"/>
                  <w:lang w:val="fr-FR"/>
                </w:rPr>
                <w:t xml:space="preserve">vraisemblablement </w:t>
              </w:r>
            </w:ins>
            <w:r w:rsidR="00345191" w:rsidRPr="000B415D">
              <w:rPr>
                <w:rFonts w:ascii="Times New Roman" w:hAnsi="Times New Roman" w:cs="Times New Roman"/>
                <w:lang w:val="fr-FR"/>
              </w:rPr>
              <w:t xml:space="preserve">un avantage </w:t>
            </w:r>
            <w:r w:rsidR="001A7B53" w:rsidRPr="000B415D">
              <w:rPr>
                <w:rFonts w:ascii="Times New Roman" w:hAnsi="Times New Roman" w:cs="Times New Roman"/>
                <w:lang w:val="fr-FR"/>
              </w:rPr>
              <w:t>évolutif</w:t>
            </w:r>
            <w:r w:rsidR="00345191" w:rsidRPr="000B415D">
              <w:rPr>
                <w:rFonts w:ascii="Times New Roman" w:hAnsi="Times New Roman" w:cs="Times New Roman"/>
                <w:lang w:val="fr-FR"/>
              </w:rPr>
              <w:t xml:space="preserve">, </w:t>
            </w:r>
            <w:del w:id="42" w:author="DAUNIZEAU Jean" w:date="2020-04-23T17:43:00Z">
              <w:r w:rsidR="004810F9" w:rsidRPr="000B415D" w:rsidDel="003F6391">
                <w:rPr>
                  <w:rFonts w:ascii="Times New Roman" w:hAnsi="Times New Roman" w:cs="Times New Roman"/>
                  <w:lang w:val="fr-FR"/>
                </w:rPr>
                <w:delText xml:space="preserve">nous </w:delText>
              </w:r>
              <w:r w:rsidR="00345191" w:rsidRPr="008D275B" w:rsidDel="003F6391">
                <w:rPr>
                  <w:rFonts w:ascii="Times New Roman" w:hAnsi="Times New Roman" w:cs="Times New Roman"/>
                  <w:lang w:val="fr-FR"/>
                </w:rPr>
                <w:delText xml:space="preserve">devons parfois faire face à des demandes </w:delText>
              </w:r>
              <w:r w:rsidR="008D275B" w:rsidDel="003F6391">
                <w:rPr>
                  <w:rFonts w:ascii="Times New Roman" w:hAnsi="Times New Roman" w:cs="Times New Roman"/>
                  <w:lang w:val="fr-FR"/>
                </w:rPr>
                <w:delText>contradictoires</w:delText>
              </w:r>
            </w:del>
            <w:ins w:id="43" w:author="DAUNIZEAU Jean" w:date="2020-04-23T17:43:00Z">
              <w:r w:rsidR="003F6391">
                <w:rPr>
                  <w:rFonts w:ascii="Times New Roman" w:hAnsi="Times New Roman" w:cs="Times New Roman"/>
                  <w:lang w:val="fr-FR"/>
                </w:rPr>
                <w:t xml:space="preserve">il peut aussi </w:t>
              </w:r>
            </w:ins>
            <w:ins w:id="44" w:author="DAUNIZEAU Jean" w:date="2020-04-23T17:44:00Z">
              <w:r w:rsidR="003F6391">
                <w:rPr>
                  <w:rFonts w:ascii="Times New Roman" w:hAnsi="Times New Roman" w:cs="Times New Roman"/>
                  <w:lang w:val="fr-FR"/>
                </w:rPr>
                <w:t>s’avérer inadapté</w:t>
              </w:r>
            </w:ins>
            <w:r w:rsidR="00345191" w:rsidRPr="008D275B">
              <w:rPr>
                <w:rFonts w:ascii="Times New Roman" w:hAnsi="Times New Roman" w:cs="Times New Roman"/>
                <w:lang w:val="fr-FR"/>
              </w:rPr>
              <w:t xml:space="preserve">. Par exemple, </w:t>
            </w:r>
            <w:ins w:id="45" w:author="DAUNIZEAU Jean" w:date="2020-04-23T17:44:00Z">
              <w:r w:rsidR="003F6391">
                <w:rPr>
                  <w:rFonts w:ascii="Times New Roman" w:hAnsi="Times New Roman" w:cs="Times New Roman"/>
                  <w:lang w:val="fr-FR"/>
                </w:rPr>
                <w:t xml:space="preserve">il pourrait être problématique de se laisser distraire par un stimulus </w:t>
              </w:r>
              <w:r w:rsidR="003F6391" w:rsidRPr="000B415D">
                <w:rPr>
                  <w:rFonts w:ascii="Times New Roman" w:hAnsi="Times New Roman" w:cs="Times New Roman"/>
                  <w:lang w:val="fr-FR"/>
                </w:rPr>
                <w:t>émotionnel</w:t>
              </w:r>
            </w:ins>
            <w:del w:id="46" w:author="DAUNIZEAU Jean" w:date="2020-04-23T17:45:00Z">
              <w:r w:rsidR="00B234FC" w:rsidRPr="008D275B" w:rsidDel="003F6391">
                <w:rPr>
                  <w:rFonts w:ascii="Times New Roman" w:hAnsi="Times New Roman" w:cs="Times New Roman"/>
                  <w:lang w:val="fr-FR"/>
                </w:rPr>
                <w:delText>cela peut être plus adapté</w:delText>
              </w:r>
            </w:del>
            <w:ins w:id="47" w:author="DAUNIZEAU Jean" w:date="2020-04-23T17:45:00Z">
              <w:r w:rsidR="003F6391">
                <w:rPr>
                  <w:rFonts w:ascii="Times New Roman" w:hAnsi="Times New Roman" w:cs="Times New Roman"/>
                  <w:lang w:val="fr-FR"/>
                </w:rPr>
                <w:t xml:space="preserve"> plutôt que</w:t>
              </w:r>
            </w:ins>
            <w:r w:rsidR="00B234FC" w:rsidRPr="008D275B">
              <w:rPr>
                <w:rFonts w:ascii="Times New Roman" w:hAnsi="Times New Roman" w:cs="Times New Roman"/>
                <w:lang w:val="fr-FR"/>
              </w:rPr>
              <w:t xml:space="preserve"> de</w:t>
            </w:r>
            <w:r w:rsidR="00345191" w:rsidRPr="008D275B">
              <w:rPr>
                <w:rFonts w:ascii="Times New Roman" w:hAnsi="Times New Roman" w:cs="Times New Roman"/>
                <w:lang w:val="fr-FR"/>
              </w:rPr>
              <w:t xml:space="preserve"> </w:t>
            </w:r>
            <w:r w:rsidR="008D275B" w:rsidRPr="008D275B">
              <w:rPr>
                <w:rFonts w:ascii="Times New Roman" w:hAnsi="Times New Roman" w:cs="Times New Roman"/>
                <w:lang w:val="fr-FR"/>
              </w:rPr>
              <w:t xml:space="preserve">prioriser </w:t>
            </w:r>
            <w:r w:rsidR="00345191" w:rsidRPr="000B415D">
              <w:rPr>
                <w:rFonts w:ascii="Times New Roman" w:hAnsi="Times New Roman" w:cs="Times New Roman"/>
                <w:lang w:val="fr-FR"/>
              </w:rPr>
              <w:t xml:space="preserve">le </w:t>
            </w:r>
            <w:del w:id="48" w:author="DAUNIZEAU Jean" w:date="2020-04-23T17:15:00Z">
              <w:r w:rsidR="00345191" w:rsidRPr="000B415D" w:rsidDel="00261FD2">
                <w:rPr>
                  <w:rFonts w:ascii="Times New Roman" w:hAnsi="Times New Roman" w:cs="Times New Roman"/>
                  <w:lang w:val="fr-FR"/>
                </w:rPr>
                <w:delText xml:space="preserve">processus </w:delText>
              </w:r>
            </w:del>
            <w:ins w:id="49" w:author="DAUNIZEAU Jean" w:date="2020-04-23T17:15:00Z">
              <w:r w:rsidR="00261FD2">
                <w:rPr>
                  <w:rFonts w:ascii="Times New Roman" w:hAnsi="Times New Roman" w:cs="Times New Roman"/>
                  <w:lang w:val="fr-FR"/>
                </w:rPr>
                <w:t>traitement</w:t>
              </w:r>
              <w:r w:rsidR="00261FD2" w:rsidRPr="000B415D">
                <w:rPr>
                  <w:rFonts w:ascii="Times New Roman" w:hAnsi="Times New Roman" w:cs="Times New Roman"/>
                  <w:lang w:val="fr-FR"/>
                </w:rPr>
                <w:t xml:space="preserve"> </w:t>
              </w:r>
            </w:ins>
            <w:r w:rsidR="00345191" w:rsidRPr="000B415D">
              <w:rPr>
                <w:rFonts w:ascii="Times New Roman" w:hAnsi="Times New Roman" w:cs="Times New Roman"/>
                <w:lang w:val="fr-FR"/>
              </w:rPr>
              <w:t xml:space="preserve">attentionnel </w:t>
            </w:r>
            <w:r w:rsidR="001A7B53" w:rsidRPr="000B415D">
              <w:rPr>
                <w:rFonts w:ascii="Times New Roman" w:hAnsi="Times New Roman" w:cs="Times New Roman"/>
                <w:lang w:val="fr-FR"/>
              </w:rPr>
              <w:t>d’un</w:t>
            </w:r>
            <w:ins w:id="50" w:author="DAUNIZEAU Jean" w:date="2020-04-23T17:45:00Z">
              <w:r w:rsidR="003F6391">
                <w:rPr>
                  <w:rFonts w:ascii="Times New Roman" w:hAnsi="Times New Roman" w:cs="Times New Roman"/>
                  <w:lang w:val="fr-FR"/>
                </w:rPr>
                <w:t>e information</w:t>
              </w:r>
            </w:ins>
            <w:r w:rsidR="001A7B53" w:rsidRPr="000B415D">
              <w:rPr>
                <w:rFonts w:ascii="Times New Roman" w:hAnsi="Times New Roman" w:cs="Times New Roman"/>
                <w:lang w:val="fr-FR"/>
              </w:rPr>
              <w:t xml:space="preserve"> </w:t>
            </w:r>
            <w:del w:id="51" w:author="DAUNIZEAU Jean" w:date="2020-04-23T17:45:00Z">
              <w:r w:rsidR="001A7B53" w:rsidRPr="000B415D" w:rsidDel="003F6391">
                <w:rPr>
                  <w:rFonts w:ascii="Times New Roman" w:hAnsi="Times New Roman" w:cs="Times New Roman"/>
                  <w:lang w:val="fr-FR"/>
                </w:rPr>
                <w:delText>stimulus</w:delText>
              </w:r>
              <w:r w:rsidR="00345191" w:rsidRPr="000B415D" w:rsidDel="003F6391">
                <w:rPr>
                  <w:rFonts w:ascii="Times New Roman" w:hAnsi="Times New Roman" w:cs="Times New Roman"/>
                  <w:lang w:val="fr-FR"/>
                </w:rPr>
                <w:delText xml:space="preserve"> </w:delText>
              </w:r>
              <w:r w:rsidR="00B234FC" w:rsidRPr="000B415D" w:rsidDel="003F6391">
                <w:rPr>
                  <w:rFonts w:ascii="Times New Roman" w:hAnsi="Times New Roman" w:cs="Times New Roman"/>
                  <w:lang w:val="fr-FR"/>
                </w:rPr>
                <w:delText xml:space="preserve">qui </w:delText>
              </w:r>
            </w:del>
            <w:ins w:id="52" w:author="DAUNIZEAU Jean" w:date="2020-04-23T17:15:00Z">
              <w:r w:rsidR="00261FD2">
                <w:rPr>
                  <w:rFonts w:ascii="Times New Roman" w:hAnsi="Times New Roman" w:cs="Times New Roman"/>
                  <w:lang w:val="fr-FR"/>
                </w:rPr>
                <w:t>pertinent</w:t>
              </w:r>
            </w:ins>
            <w:ins w:id="53" w:author="DAUNIZEAU Jean" w:date="2020-04-23T17:45:00Z">
              <w:r w:rsidR="003F6391">
                <w:rPr>
                  <w:rFonts w:ascii="Times New Roman" w:hAnsi="Times New Roman" w:cs="Times New Roman"/>
                  <w:lang w:val="fr-FR"/>
                </w:rPr>
                <w:t>e</w:t>
              </w:r>
            </w:ins>
            <w:ins w:id="54" w:author="DAUNIZEAU Jean" w:date="2020-04-23T17:15:00Z">
              <w:r w:rsidR="00261FD2">
                <w:rPr>
                  <w:rFonts w:ascii="Times New Roman" w:hAnsi="Times New Roman" w:cs="Times New Roman"/>
                  <w:lang w:val="fr-FR"/>
                </w:rPr>
                <w:t xml:space="preserve"> </w:t>
              </w:r>
            </w:ins>
            <w:del w:id="55" w:author="DAUNIZEAU Jean" w:date="2020-04-23T17:15:00Z">
              <w:r w:rsidR="00345191" w:rsidRPr="000B415D" w:rsidDel="00261FD2">
                <w:rPr>
                  <w:rFonts w:ascii="Times New Roman" w:hAnsi="Times New Roman" w:cs="Times New Roman"/>
                  <w:lang w:val="fr-FR"/>
                </w:rPr>
                <w:delText>en accord avec</w:delText>
              </w:r>
            </w:del>
            <w:ins w:id="56" w:author="DAUNIZEAU Jean" w:date="2020-04-23T17:15:00Z">
              <w:r w:rsidR="00261FD2">
                <w:rPr>
                  <w:rFonts w:ascii="Times New Roman" w:hAnsi="Times New Roman" w:cs="Times New Roman"/>
                  <w:lang w:val="fr-FR"/>
                </w:rPr>
                <w:t>pour</w:t>
              </w:r>
            </w:ins>
            <w:r w:rsidR="00345191" w:rsidRPr="000B415D">
              <w:rPr>
                <w:rFonts w:ascii="Times New Roman" w:hAnsi="Times New Roman" w:cs="Times New Roman"/>
                <w:lang w:val="fr-FR"/>
              </w:rPr>
              <w:t xml:space="preserve"> </w:t>
            </w:r>
            <w:del w:id="57" w:author="DAUNIZEAU Jean" w:date="2020-04-23T17:45:00Z">
              <w:r w:rsidR="00345191" w:rsidRPr="000B415D" w:rsidDel="003F6391">
                <w:rPr>
                  <w:rFonts w:ascii="Times New Roman" w:hAnsi="Times New Roman" w:cs="Times New Roman"/>
                  <w:lang w:val="fr-FR"/>
                </w:rPr>
                <w:delText xml:space="preserve">nos </w:delText>
              </w:r>
            </w:del>
            <w:ins w:id="58" w:author="DAUNIZEAU Jean" w:date="2020-04-23T17:45:00Z">
              <w:r w:rsidR="003F6391" w:rsidRPr="000B415D">
                <w:rPr>
                  <w:rFonts w:ascii="Times New Roman" w:hAnsi="Times New Roman" w:cs="Times New Roman"/>
                  <w:lang w:val="fr-FR"/>
                </w:rPr>
                <w:t>no</w:t>
              </w:r>
              <w:r w:rsidR="003F6391">
                <w:rPr>
                  <w:rFonts w:ascii="Times New Roman" w:hAnsi="Times New Roman" w:cs="Times New Roman"/>
                  <w:lang w:val="fr-FR"/>
                </w:rPr>
                <w:t>tre</w:t>
              </w:r>
              <w:r w:rsidR="003F6391" w:rsidRPr="000B415D">
                <w:rPr>
                  <w:rFonts w:ascii="Times New Roman" w:hAnsi="Times New Roman" w:cs="Times New Roman"/>
                  <w:lang w:val="fr-FR"/>
                </w:rPr>
                <w:t xml:space="preserve"> </w:t>
              </w:r>
            </w:ins>
            <w:r w:rsidR="00345191" w:rsidRPr="000B415D">
              <w:rPr>
                <w:rFonts w:ascii="Times New Roman" w:hAnsi="Times New Roman" w:cs="Times New Roman"/>
                <w:lang w:val="fr-FR"/>
              </w:rPr>
              <w:t>objectif</w:t>
            </w:r>
            <w:del w:id="59" w:author="DAUNIZEAU Jean" w:date="2020-04-23T17:45:00Z">
              <w:r w:rsidR="00345191" w:rsidRPr="000B415D" w:rsidDel="003F6391">
                <w:rPr>
                  <w:rFonts w:ascii="Times New Roman" w:hAnsi="Times New Roman" w:cs="Times New Roman"/>
                  <w:lang w:val="fr-FR"/>
                </w:rPr>
                <w:delText>s</w:delText>
              </w:r>
            </w:del>
            <w:r w:rsidR="00345191" w:rsidRPr="000B415D">
              <w:rPr>
                <w:rFonts w:ascii="Times New Roman" w:hAnsi="Times New Roman" w:cs="Times New Roman"/>
                <w:lang w:val="fr-FR"/>
              </w:rPr>
              <w:t xml:space="preserve"> actuel</w:t>
            </w:r>
            <w:del w:id="60" w:author="DAUNIZEAU Jean" w:date="2020-04-23T17:45:00Z">
              <w:r w:rsidR="00345191" w:rsidRPr="000B415D" w:rsidDel="003F6391">
                <w:rPr>
                  <w:rFonts w:ascii="Times New Roman" w:hAnsi="Times New Roman" w:cs="Times New Roman"/>
                  <w:lang w:val="fr-FR"/>
                </w:rPr>
                <w:delText>s au lieu d</w:delText>
              </w:r>
            </w:del>
            <w:del w:id="61" w:author="DAUNIZEAU Jean" w:date="2020-04-23T17:16:00Z">
              <w:r w:rsidR="00345191" w:rsidRPr="000B415D" w:rsidDel="00261FD2">
                <w:rPr>
                  <w:rFonts w:ascii="Times New Roman" w:hAnsi="Times New Roman" w:cs="Times New Roman"/>
                  <w:lang w:val="fr-FR"/>
                </w:rPr>
                <w:delText xml:space="preserve">’information </w:delText>
              </w:r>
            </w:del>
            <w:del w:id="62" w:author="DAUNIZEAU Jean" w:date="2020-04-23T17:44:00Z">
              <w:r w:rsidR="00345191" w:rsidRPr="000B415D" w:rsidDel="003F6391">
                <w:rPr>
                  <w:rFonts w:ascii="Times New Roman" w:hAnsi="Times New Roman" w:cs="Times New Roman"/>
                  <w:lang w:val="fr-FR"/>
                </w:rPr>
                <w:delText>émotionnel</w:delText>
              </w:r>
            </w:del>
            <w:del w:id="63" w:author="DAUNIZEAU Jean" w:date="2020-04-23T17:16:00Z">
              <w:r w:rsidR="00154D74" w:rsidRPr="000B415D" w:rsidDel="00261FD2">
                <w:rPr>
                  <w:rFonts w:ascii="Times New Roman" w:hAnsi="Times New Roman" w:cs="Times New Roman"/>
                  <w:lang w:val="fr-FR"/>
                </w:rPr>
                <w:delText>le</w:delText>
              </w:r>
              <w:r w:rsidR="00345191" w:rsidRPr="000B415D" w:rsidDel="00261FD2">
                <w:rPr>
                  <w:rFonts w:ascii="Times New Roman" w:hAnsi="Times New Roman" w:cs="Times New Roman"/>
                  <w:lang w:val="fr-FR"/>
                </w:rPr>
                <w:delText xml:space="preserve"> distrayante</w:delText>
              </w:r>
            </w:del>
            <w:r w:rsidR="00345191" w:rsidRPr="000B415D">
              <w:rPr>
                <w:rFonts w:ascii="Times New Roman" w:hAnsi="Times New Roman" w:cs="Times New Roman"/>
                <w:lang w:val="fr-FR"/>
              </w:rPr>
              <w:t xml:space="preserve">. </w:t>
            </w:r>
            <w:del w:id="64" w:author="DAUNIZEAU Jean" w:date="2020-04-23T17:36:00Z">
              <w:r w:rsidR="001A7B53" w:rsidRPr="000B415D" w:rsidDel="007D475F">
                <w:rPr>
                  <w:rFonts w:ascii="Times New Roman" w:hAnsi="Times New Roman" w:cs="Times New Roman"/>
                  <w:lang w:val="fr-FR"/>
                </w:rPr>
                <w:delText>Cependant,</w:delText>
              </w:r>
              <w:r w:rsidR="0005214D" w:rsidDel="007D475F">
                <w:rPr>
                  <w:rFonts w:ascii="Times New Roman" w:hAnsi="Times New Roman" w:cs="Times New Roman"/>
                  <w:lang w:val="fr-FR"/>
                </w:rPr>
                <w:delText xml:space="preserve"> </w:delText>
              </w:r>
            </w:del>
            <w:del w:id="65" w:author="DAUNIZEAU Jean" w:date="2020-04-23T17:25:00Z">
              <w:r w:rsidR="001A7B53" w:rsidRPr="000B415D" w:rsidDel="00D83161">
                <w:rPr>
                  <w:rFonts w:ascii="Times New Roman" w:hAnsi="Times New Roman" w:cs="Times New Roman"/>
                  <w:lang w:val="fr-FR"/>
                </w:rPr>
                <w:delText>no</w:delText>
              </w:r>
              <w:r w:rsidR="00154D74" w:rsidRPr="000B415D" w:rsidDel="00D83161">
                <w:rPr>
                  <w:rFonts w:ascii="Times New Roman" w:hAnsi="Times New Roman" w:cs="Times New Roman"/>
                  <w:lang w:val="fr-FR"/>
                </w:rPr>
                <w:delText xml:space="preserve">tre </w:delText>
              </w:r>
            </w:del>
            <w:del w:id="66" w:author="DAUNIZEAU Jean" w:date="2020-04-23T17:36:00Z">
              <w:r w:rsidR="00154D74" w:rsidRPr="000B415D" w:rsidDel="007D475F">
                <w:rPr>
                  <w:rFonts w:ascii="Times New Roman" w:hAnsi="Times New Roman" w:cs="Times New Roman"/>
                  <w:lang w:val="fr-FR"/>
                </w:rPr>
                <w:delText xml:space="preserve">attention </w:delText>
              </w:r>
            </w:del>
            <w:del w:id="67" w:author="DAUNIZEAU Jean" w:date="2020-04-23T17:25:00Z">
              <w:r w:rsidR="008D275B" w:rsidDel="00D83161">
                <w:rPr>
                  <w:rFonts w:ascii="Times New Roman" w:hAnsi="Times New Roman" w:cs="Times New Roman"/>
                  <w:lang w:val="fr-FR"/>
                </w:rPr>
                <w:delText>a</w:delText>
              </w:r>
              <w:r w:rsidR="00154D74" w:rsidRPr="000B415D" w:rsidDel="00D83161">
                <w:rPr>
                  <w:rFonts w:ascii="Times New Roman" w:hAnsi="Times New Roman" w:cs="Times New Roman"/>
                  <w:lang w:val="fr-FR"/>
                </w:rPr>
                <w:delText xml:space="preserve"> une capacité de traitement</w:delText>
              </w:r>
            </w:del>
            <w:del w:id="68" w:author="DAUNIZEAU Jean" w:date="2020-04-23T17:36:00Z">
              <w:r w:rsidR="00154D74" w:rsidRPr="000B415D" w:rsidDel="007D475F">
                <w:rPr>
                  <w:rFonts w:ascii="Times New Roman" w:hAnsi="Times New Roman" w:cs="Times New Roman"/>
                  <w:lang w:val="fr-FR"/>
                </w:rPr>
                <w:delText xml:space="preserve"> </w:delText>
              </w:r>
              <w:r w:rsidR="001A7B53" w:rsidRPr="000B415D" w:rsidDel="007D475F">
                <w:rPr>
                  <w:rFonts w:ascii="Times New Roman" w:hAnsi="Times New Roman" w:cs="Times New Roman"/>
                  <w:lang w:val="fr-FR"/>
                </w:rPr>
                <w:delText>limitée</w:delText>
              </w:r>
              <w:r w:rsidR="00154D74" w:rsidRPr="000B415D" w:rsidDel="007D475F">
                <w:rPr>
                  <w:rFonts w:ascii="Times New Roman" w:hAnsi="Times New Roman" w:cs="Times New Roman"/>
                  <w:lang w:val="fr-FR"/>
                </w:rPr>
                <w:delText xml:space="preserve"> </w:delText>
              </w:r>
            </w:del>
            <w:del w:id="69" w:author="DAUNIZEAU Jean" w:date="2020-04-23T17:25:00Z">
              <w:r w:rsidR="00154D74" w:rsidRPr="000B415D" w:rsidDel="00D83161">
                <w:rPr>
                  <w:rFonts w:ascii="Times New Roman" w:hAnsi="Times New Roman" w:cs="Times New Roman"/>
                  <w:lang w:val="fr-FR"/>
                </w:rPr>
                <w:delText xml:space="preserve">ce qui peut </w:delText>
              </w:r>
            </w:del>
            <w:del w:id="70" w:author="DAUNIZEAU Jean" w:date="2020-04-23T17:24:00Z">
              <w:r w:rsidR="00154D74" w:rsidRPr="000B415D" w:rsidDel="00D83161">
                <w:rPr>
                  <w:rFonts w:ascii="Times New Roman" w:hAnsi="Times New Roman" w:cs="Times New Roman"/>
                  <w:lang w:val="fr-FR"/>
                </w:rPr>
                <w:delText>rendre la distribution de ressources difficile</w:delText>
              </w:r>
            </w:del>
            <w:del w:id="71" w:author="DAUNIZEAU Jean" w:date="2020-04-23T17:36:00Z">
              <w:r w:rsidR="00154D74" w:rsidRPr="000B415D" w:rsidDel="007D475F">
                <w:rPr>
                  <w:rFonts w:ascii="Times New Roman" w:hAnsi="Times New Roman" w:cs="Times New Roman"/>
                  <w:lang w:val="fr-FR"/>
                </w:rPr>
                <w:delText xml:space="preserve">. </w:delText>
              </w:r>
            </w:del>
          </w:p>
          <w:p w14:paraId="47AA14FC" w14:textId="7AB9060A" w:rsidR="00AF44E8" w:rsidDel="00440DBD" w:rsidRDefault="000B415D">
            <w:pPr>
              <w:spacing w:line="360" w:lineRule="auto"/>
              <w:jc w:val="both"/>
              <w:rPr>
                <w:del w:id="72" w:author="DAUNIZEAU Jean" w:date="2020-04-23T18:34:00Z"/>
                <w:rFonts w:ascii="Times New Roman" w:hAnsi="Times New Roman" w:cs="Times New Roman"/>
                <w:lang w:val="fr-FR"/>
              </w:rPr>
            </w:pPr>
            <w:del w:id="73" w:author="DAUNIZEAU Jean" w:date="2020-04-23T17:36:00Z">
              <w:r w:rsidRPr="000B415D" w:rsidDel="007D475F">
                <w:rPr>
                  <w:rFonts w:ascii="Times New Roman" w:hAnsi="Times New Roman" w:cs="Times New Roman"/>
                  <w:lang w:val="fr-FR"/>
                </w:rPr>
                <w:delText xml:space="preserve"> </w:delText>
              </w:r>
              <w:r w:rsidDel="007D475F">
                <w:rPr>
                  <w:rFonts w:ascii="Times New Roman" w:hAnsi="Times New Roman" w:cs="Times New Roman"/>
                  <w:lang w:val="fr-FR"/>
                </w:rPr>
                <w:delText xml:space="preserve">     </w:delText>
              </w:r>
              <w:r w:rsidRPr="000B415D" w:rsidDel="007D475F">
                <w:rPr>
                  <w:rFonts w:ascii="Times New Roman" w:hAnsi="Times New Roman" w:cs="Times New Roman"/>
                  <w:lang w:val="fr-FR"/>
                </w:rPr>
                <w:delText xml:space="preserve"> </w:delText>
              </w:r>
            </w:del>
            <w:r w:rsidR="00F76713" w:rsidRPr="000B415D">
              <w:rPr>
                <w:rFonts w:ascii="Times New Roman" w:hAnsi="Times New Roman" w:cs="Times New Roman"/>
                <w:lang w:val="fr-FR"/>
              </w:rPr>
              <w:t xml:space="preserve">En résumé, </w:t>
            </w:r>
            <w:r w:rsidR="0008553F">
              <w:rPr>
                <w:rFonts w:ascii="Times New Roman" w:hAnsi="Times New Roman" w:cs="Times New Roman"/>
                <w:lang w:val="fr-FR"/>
              </w:rPr>
              <w:t>un</w:t>
            </w:r>
            <w:r w:rsidR="00F76713" w:rsidRPr="000B415D">
              <w:rPr>
                <w:rFonts w:ascii="Times New Roman" w:hAnsi="Times New Roman" w:cs="Times New Roman"/>
                <w:lang w:val="fr-FR"/>
              </w:rPr>
              <w:t xml:space="preserve"> contenu émotionnel </w:t>
            </w:r>
            <w:r w:rsidR="008D275B">
              <w:rPr>
                <w:rFonts w:ascii="Times New Roman" w:hAnsi="Times New Roman" w:cs="Times New Roman"/>
                <w:lang w:val="fr-FR"/>
              </w:rPr>
              <w:t>est</w:t>
            </w:r>
            <w:r w:rsidR="00F431C3" w:rsidRPr="000B415D">
              <w:rPr>
                <w:rFonts w:ascii="Times New Roman" w:hAnsi="Times New Roman" w:cs="Times New Roman"/>
                <w:lang w:val="fr-FR"/>
              </w:rPr>
              <w:t xml:space="preserve"> avantageux s</w:t>
            </w:r>
            <w:ins w:id="74" w:author="DAUNIZEAU Jean" w:date="2020-04-23T17:28:00Z">
              <w:r w:rsidR="00D83161">
                <w:rPr>
                  <w:rFonts w:ascii="Times New Roman" w:hAnsi="Times New Roman" w:cs="Times New Roman"/>
                  <w:lang w:val="fr-FR"/>
                </w:rPr>
                <w:t>’</w:t>
              </w:r>
            </w:ins>
            <w:r w:rsidR="00F431C3" w:rsidRPr="000B415D">
              <w:rPr>
                <w:rFonts w:ascii="Times New Roman" w:hAnsi="Times New Roman" w:cs="Times New Roman"/>
                <w:lang w:val="fr-FR"/>
              </w:rPr>
              <w:t>i</w:t>
            </w:r>
            <w:ins w:id="75" w:author="DAUNIZEAU Jean" w:date="2020-04-23T17:28:00Z">
              <w:r w:rsidR="00D83161">
                <w:rPr>
                  <w:rFonts w:ascii="Times New Roman" w:hAnsi="Times New Roman" w:cs="Times New Roman"/>
                  <w:lang w:val="fr-FR"/>
                </w:rPr>
                <w:t>l rend prioritaire le</w:t>
              </w:r>
            </w:ins>
            <w:r w:rsidR="00F431C3" w:rsidRPr="000B415D">
              <w:rPr>
                <w:rFonts w:ascii="Times New Roman" w:hAnsi="Times New Roman" w:cs="Times New Roman"/>
                <w:lang w:val="fr-FR"/>
              </w:rPr>
              <w:t xml:space="preserve"> </w:t>
            </w:r>
            <w:del w:id="76" w:author="DAUNIZEAU Jean" w:date="2020-04-23T17:28:00Z">
              <w:r w:rsidR="00BD1F40" w:rsidRPr="000B415D" w:rsidDel="00D83161">
                <w:rPr>
                  <w:rFonts w:ascii="Times New Roman" w:hAnsi="Times New Roman" w:cs="Times New Roman"/>
                  <w:lang w:val="fr-FR"/>
                </w:rPr>
                <w:delText xml:space="preserve">le </w:delText>
              </w:r>
            </w:del>
            <w:ins w:id="77" w:author="DAUNIZEAU Jean" w:date="2020-04-23T17:28:00Z">
              <w:r w:rsidR="00D83161">
                <w:rPr>
                  <w:rFonts w:ascii="Times New Roman" w:hAnsi="Times New Roman" w:cs="Times New Roman"/>
                  <w:lang w:val="fr-FR"/>
                </w:rPr>
                <w:t>traitement du</w:t>
              </w:r>
              <w:r w:rsidR="00D83161" w:rsidRPr="000B415D">
                <w:rPr>
                  <w:rFonts w:ascii="Times New Roman" w:hAnsi="Times New Roman" w:cs="Times New Roman"/>
                  <w:lang w:val="fr-FR"/>
                </w:rPr>
                <w:t xml:space="preserve"> </w:t>
              </w:r>
            </w:ins>
            <w:r w:rsidR="00BD1F40" w:rsidRPr="000B415D">
              <w:rPr>
                <w:rFonts w:ascii="Times New Roman" w:hAnsi="Times New Roman" w:cs="Times New Roman"/>
                <w:lang w:val="fr-FR"/>
              </w:rPr>
              <w:t xml:space="preserve">stimulus </w:t>
            </w:r>
            <w:ins w:id="78" w:author="DAUNIZEAU Jean" w:date="2020-04-23T17:28:00Z">
              <w:r w:rsidR="00D83161">
                <w:rPr>
                  <w:rFonts w:ascii="Times New Roman" w:hAnsi="Times New Roman" w:cs="Times New Roman"/>
                  <w:lang w:val="fr-FR"/>
                </w:rPr>
                <w:t>lorsque celui-ci est pertinent pour les objecti</w:t>
              </w:r>
            </w:ins>
            <w:ins w:id="79" w:author="DAUNIZEAU Jean" w:date="2020-04-23T17:29:00Z">
              <w:r w:rsidR="00D83161">
                <w:rPr>
                  <w:rFonts w:ascii="Times New Roman" w:hAnsi="Times New Roman" w:cs="Times New Roman"/>
                  <w:lang w:val="fr-FR"/>
                </w:rPr>
                <w:t>fs en cours</w:t>
              </w:r>
            </w:ins>
            <w:del w:id="80" w:author="DAUNIZEAU Jean" w:date="2020-04-23T17:29:00Z">
              <w:r w:rsidR="00F431C3" w:rsidRPr="000B415D" w:rsidDel="00D83161">
                <w:rPr>
                  <w:rFonts w:ascii="Times New Roman" w:hAnsi="Times New Roman" w:cs="Times New Roman"/>
                  <w:lang w:val="fr-FR"/>
                </w:rPr>
                <w:delText xml:space="preserve">fait office de cible </w:delText>
              </w:r>
              <w:r w:rsidR="008D275B" w:rsidDel="00D83161">
                <w:rPr>
                  <w:rFonts w:ascii="Times New Roman" w:hAnsi="Times New Roman" w:cs="Times New Roman"/>
                  <w:lang w:val="fr-FR"/>
                </w:rPr>
                <w:delText>permettant</w:delText>
              </w:r>
              <w:r w:rsidR="00F431C3" w:rsidRPr="000B415D" w:rsidDel="00D83161">
                <w:rPr>
                  <w:rFonts w:ascii="Times New Roman" w:hAnsi="Times New Roman" w:cs="Times New Roman"/>
                  <w:lang w:val="fr-FR"/>
                </w:rPr>
                <w:delText xml:space="preserve"> </w:delText>
              </w:r>
              <w:r w:rsidR="00BD1F40" w:rsidRPr="000B415D" w:rsidDel="00D83161">
                <w:rPr>
                  <w:rFonts w:ascii="Times New Roman" w:hAnsi="Times New Roman" w:cs="Times New Roman"/>
                  <w:lang w:val="fr-FR"/>
                </w:rPr>
                <w:delText>une meilleure détection</w:delText>
              </w:r>
            </w:del>
            <w:r w:rsidR="0005214D">
              <w:rPr>
                <w:rFonts w:ascii="Times New Roman" w:hAnsi="Times New Roman" w:cs="Times New Roman"/>
                <w:lang w:val="fr-FR"/>
              </w:rPr>
              <w:t>,</w:t>
            </w:r>
            <w:r w:rsidR="00F431C3" w:rsidRPr="000B415D">
              <w:rPr>
                <w:rFonts w:ascii="Times New Roman" w:hAnsi="Times New Roman" w:cs="Times New Roman"/>
                <w:lang w:val="fr-FR"/>
              </w:rPr>
              <w:t xml:space="preserve"> </w:t>
            </w:r>
            <w:r w:rsidR="008D275B">
              <w:rPr>
                <w:rFonts w:ascii="Times New Roman" w:hAnsi="Times New Roman" w:cs="Times New Roman"/>
                <w:lang w:val="fr-FR"/>
              </w:rPr>
              <w:t>ou alors,</w:t>
            </w:r>
            <w:r w:rsidR="00F431C3" w:rsidRPr="000B415D">
              <w:rPr>
                <w:rFonts w:ascii="Times New Roman" w:hAnsi="Times New Roman" w:cs="Times New Roman"/>
                <w:lang w:val="fr-FR"/>
              </w:rPr>
              <w:t xml:space="preserve"> désavantageux s</w:t>
            </w:r>
            <w:ins w:id="81" w:author="DAUNIZEAU Jean" w:date="2020-04-23T17:29:00Z">
              <w:r w:rsidR="00D83161">
                <w:rPr>
                  <w:rFonts w:ascii="Times New Roman" w:hAnsi="Times New Roman" w:cs="Times New Roman"/>
                  <w:lang w:val="fr-FR"/>
                </w:rPr>
                <w:t>i le stimulus n’est pas pertinent</w:t>
              </w:r>
            </w:ins>
            <w:del w:id="82" w:author="DAUNIZEAU Jean" w:date="2020-04-23T17:29:00Z">
              <w:r w:rsidR="00D3109E" w:rsidRPr="000B415D" w:rsidDel="00D83161">
                <w:rPr>
                  <w:rFonts w:ascii="Times New Roman" w:hAnsi="Times New Roman" w:cs="Times New Roman"/>
                  <w:lang w:val="fr-FR"/>
                </w:rPr>
                <w:delText>’i</w:delText>
              </w:r>
              <w:r w:rsidR="00F431C3" w:rsidRPr="000B415D" w:rsidDel="00D83161">
                <w:rPr>
                  <w:rFonts w:ascii="Times New Roman" w:hAnsi="Times New Roman" w:cs="Times New Roman"/>
                  <w:lang w:val="fr-FR"/>
                </w:rPr>
                <w:delText xml:space="preserve">l s’agit d’un distracteur ce qui </w:delText>
              </w:r>
              <w:r w:rsidR="008D275B" w:rsidDel="00D83161">
                <w:rPr>
                  <w:rFonts w:ascii="Times New Roman" w:hAnsi="Times New Roman" w:cs="Times New Roman"/>
                  <w:lang w:val="fr-FR"/>
                </w:rPr>
                <w:delText>altère</w:delText>
              </w:r>
              <w:r w:rsidR="00BD1F40" w:rsidRPr="000B415D" w:rsidDel="00D83161">
                <w:rPr>
                  <w:rFonts w:ascii="Times New Roman" w:hAnsi="Times New Roman" w:cs="Times New Roman"/>
                  <w:lang w:val="fr-FR"/>
                </w:rPr>
                <w:delText xml:space="preserve"> la détection de la cible</w:delText>
              </w:r>
            </w:del>
            <w:r w:rsidR="00BD1F40" w:rsidRPr="000B415D">
              <w:rPr>
                <w:rFonts w:ascii="Times New Roman" w:hAnsi="Times New Roman" w:cs="Times New Roman"/>
                <w:lang w:val="fr-FR"/>
              </w:rPr>
              <w:t xml:space="preserve">. </w:t>
            </w:r>
            <w:ins w:id="83" w:author="DAUNIZEAU Jean" w:date="2020-04-23T17:33:00Z">
              <w:r w:rsidR="007D475F">
                <w:rPr>
                  <w:rFonts w:ascii="Times New Roman" w:hAnsi="Times New Roman" w:cs="Times New Roman"/>
                  <w:lang w:val="fr-FR"/>
                </w:rPr>
                <w:t xml:space="preserve">Mais le contrôle </w:t>
              </w:r>
            </w:ins>
            <w:ins w:id="84" w:author="DAUNIZEAU Jean" w:date="2020-04-23T17:36:00Z">
              <w:r w:rsidR="007D475F">
                <w:rPr>
                  <w:rFonts w:ascii="Times New Roman" w:hAnsi="Times New Roman" w:cs="Times New Roman"/>
                  <w:lang w:val="fr-FR"/>
                </w:rPr>
                <w:t>volontaire</w:t>
              </w:r>
            </w:ins>
            <w:ins w:id="85" w:author="DAUNIZEAU Jean" w:date="2020-04-23T17:35:00Z">
              <w:r w:rsidR="007D475F">
                <w:rPr>
                  <w:rFonts w:ascii="Times New Roman" w:hAnsi="Times New Roman" w:cs="Times New Roman"/>
                  <w:lang w:val="fr-FR"/>
                </w:rPr>
                <w:t xml:space="preserve"> </w:t>
              </w:r>
            </w:ins>
            <w:ins w:id="86" w:author="DAUNIZEAU Jean" w:date="2020-04-23T17:34:00Z">
              <w:r w:rsidR="007D475F">
                <w:rPr>
                  <w:rFonts w:ascii="Times New Roman" w:hAnsi="Times New Roman" w:cs="Times New Roman"/>
                  <w:lang w:val="fr-FR"/>
                </w:rPr>
                <w:t>d</w:t>
              </w:r>
            </w:ins>
            <w:ins w:id="87" w:author="DAUNIZEAU Jean" w:date="2020-04-23T17:46:00Z">
              <w:r w:rsidR="003F6391">
                <w:rPr>
                  <w:rFonts w:ascii="Times New Roman" w:hAnsi="Times New Roman" w:cs="Times New Roman"/>
                  <w:lang w:val="fr-FR"/>
                </w:rPr>
                <w:t>u</w:t>
              </w:r>
            </w:ins>
            <w:ins w:id="88" w:author="DAUNIZEAU Jean" w:date="2020-04-23T17:34:00Z">
              <w:r w:rsidR="007D475F">
                <w:rPr>
                  <w:rFonts w:ascii="Times New Roman" w:hAnsi="Times New Roman" w:cs="Times New Roman"/>
                  <w:lang w:val="fr-FR"/>
                </w:rPr>
                <w:t xml:space="preserve"> biais émotionnel pourrait s’avérer difficile, et </w:t>
              </w:r>
            </w:ins>
            <w:ins w:id="89" w:author="DAUNIZEAU Jean" w:date="2020-04-23T17:35:00Z">
              <w:r w:rsidR="007D475F">
                <w:rPr>
                  <w:rFonts w:ascii="Times New Roman" w:hAnsi="Times New Roman" w:cs="Times New Roman"/>
                  <w:lang w:val="fr-FR"/>
                </w:rPr>
                <w:t xml:space="preserve">donc </w:t>
              </w:r>
            </w:ins>
            <w:ins w:id="90" w:author="DAUNIZEAU Jean" w:date="2020-04-23T17:36:00Z">
              <w:r w:rsidR="007D475F">
                <w:rPr>
                  <w:rFonts w:ascii="Times New Roman" w:hAnsi="Times New Roman" w:cs="Times New Roman"/>
                  <w:lang w:val="fr-FR"/>
                </w:rPr>
                <w:t>nécessiter une augmentation des ressources attentionnelles</w:t>
              </w:r>
            </w:ins>
            <w:ins w:id="91" w:author="DAUNIZEAU Jean" w:date="2020-04-23T17:35:00Z">
              <w:r w:rsidR="007D475F">
                <w:rPr>
                  <w:rFonts w:ascii="Times New Roman" w:hAnsi="Times New Roman" w:cs="Times New Roman"/>
                  <w:lang w:val="fr-FR"/>
                </w:rPr>
                <w:t xml:space="preserve">. </w:t>
              </w:r>
            </w:ins>
            <w:ins w:id="92" w:author="DAUNIZEAU Jean" w:date="2020-04-23T17:40:00Z">
              <w:r w:rsidR="007D475F">
                <w:rPr>
                  <w:rFonts w:ascii="Times New Roman" w:hAnsi="Times New Roman" w:cs="Times New Roman"/>
                  <w:lang w:val="fr-FR"/>
                </w:rPr>
                <w:t xml:space="preserve">Notre hypothèse de travail est que </w:t>
              </w:r>
            </w:ins>
            <w:ins w:id="93" w:author="DAUNIZEAU Jean" w:date="2020-04-23T17:39:00Z">
              <w:r w:rsidR="007D475F">
                <w:rPr>
                  <w:rFonts w:ascii="Times New Roman" w:hAnsi="Times New Roman" w:cs="Times New Roman"/>
                  <w:lang w:val="fr-FR"/>
                </w:rPr>
                <w:t>ce contrôle résulte d’un arbitrage motivationnel entre le coût de l’effort cognitif  et le bénéfice</w:t>
              </w:r>
            </w:ins>
            <w:ins w:id="94" w:author="DAUNIZEAU Jean" w:date="2020-04-23T17:40:00Z">
              <w:r w:rsidR="007D475F">
                <w:rPr>
                  <w:rFonts w:ascii="Times New Roman" w:hAnsi="Times New Roman" w:cs="Times New Roman"/>
                  <w:lang w:val="fr-FR"/>
                </w:rPr>
                <w:t xml:space="preserve"> qui en résulte.</w:t>
              </w:r>
            </w:ins>
            <w:del w:id="95" w:author="DAUNIZEAU Jean" w:date="2020-04-23T17:33:00Z">
              <w:r w:rsidR="0008553F" w:rsidDel="007D475F">
                <w:rPr>
                  <w:rFonts w:ascii="Times New Roman" w:hAnsi="Times New Roman" w:cs="Times New Roman"/>
                  <w:lang w:val="fr-FR"/>
                </w:rPr>
                <w:delText>On peut donc se poser la question</w:delText>
              </w:r>
              <w:r w:rsidR="0005214D" w:rsidDel="007D475F">
                <w:rPr>
                  <w:rFonts w:ascii="Times New Roman" w:hAnsi="Times New Roman" w:cs="Times New Roman"/>
                  <w:lang w:val="fr-FR"/>
                </w:rPr>
                <w:delText xml:space="preserve"> </w:delText>
              </w:r>
              <w:r w:rsidR="0008553F" w:rsidDel="007D475F">
                <w:rPr>
                  <w:rFonts w:ascii="Times New Roman" w:hAnsi="Times New Roman" w:cs="Times New Roman"/>
                  <w:lang w:val="fr-FR"/>
                </w:rPr>
                <w:delText>s’il</w:delText>
              </w:r>
              <w:r w:rsidR="0005214D" w:rsidDel="007D475F">
                <w:rPr>
                  <w:rFonts w:ascii="Times New Roman" w:hAnsi="Times New Roman" w:cs="Times New Roman"/>
                  <w:lang w:val="fr-FR"/>
                </w:rPr>
                <w:delText xml:space="preserve"> est </w:delText>
              </w:r>
            </w:del>
            <w:del w:id="96" w:author="DAUNIZEAU Jean" w:date="2020-04-23T17:40:00Z">
              <w:r w:rsidR="0005214D" w:rsidDel="007D475F">
                <w:rPr>
                  <w:rFonts w:ascii="Times New Roman" w:hAnsi="Times New Roman" w:cs="Times New Roman"/>
                  <w:lang w:val="fr-FR"/>
                </w:rPr>
                <w:delText>possible de réguler ce biais attentionnel de sort</w:delText>
              </w:r>
              <w:r w:rsidR="008D275B" w:rsidDel="007D475F">
                <w:rPr>
                  <w:rFonts w:ascii="Times New Roman" w:hAnsi="Times New Roman" w:cs="Times New Roman"/>
                  <w:lang w:val="fr-FR"/>
                </w:rPr>
                <w:delText>e</w:delText>
              </w:r>
              <w:r w:rsidR="0005214D" w:rsidDel="007D475F">
                <w:rPr>
                  <w:rFonts w:ascii="Times New Roman" w:hAnsi="Times New Roman" w:cs="Times New Roman"/>
                  <w:lang w:val="fr-FR"/>
                </w:rPr>
                <w:delText xml:space="preserve"> à </w:delText>
              </w:r>
              <w:r w:rsidR="008D275B" w:rsidRPr="00CE7074" w:rsidDel="007D475F">
                <w:rPr>
                  <w:rFonts w:ascii="Times New Roman" w:hAnsi="Times New Roman" w:cs="Times New Roman"/>
                  <w:lang w:val="fr-FR"/>
                </w:rPr>
                <w:delText>augmenter</w:delText>
              </w:r>
              <w:r w:rsidR="0005214D" w:rsidDel="007D475F">
                <w:rPr>
                  <w:rFonts w:ascii="Times New Roman" w:hAnsi="Times New Roman" w:cs="Times New Roman"/>
                  <w:lang w:val="fr-FR"/>
                </w:rPr>
                <w:delText xml:space="preserve"> les effets bénéfiques et réduire les effets néfastes en fonction de nos objectifs </w:delText>
              </w:r>
              <w:r w:rsidR="0008553F" w:rsidDel="007D475F">
                <w:rPr>
                  <w:rFonts w:ascii="Times New Roman" w:hAnsi="Times New Roman" w:cs="Times New Roman"/>
                  <w:lang w:val="fr-FR"/>
                </w:rPr>
                <w:delText xml:space="preserve">et de notre niveau de motivation </w:delText>
              </w:r>
              <w:r w:rsidR="0005214D" w:rsidDel="007D475F">
                <w:rPr>
                  <w:rFonts w:ascii="Times New Roman" w:hAnsi="Times New Roman" w:cs="Times New Roman"/>
                  <w:lang w:val="fr-FR"/>
                </w:rPr>
                <w:delText>?</w:delText>
              </w:r>
            </w:del>
            <w:r w:rsidR="0008553F">
              <w:rPr>
                <w:rFonts w:ascii="Times New Roman" w:hAnsi="Times New Roman" w:cs="Times New Roman"/>
                <w:lang w:val="fr-FR"/>
              </w:rPr>
              <w:t xml:space="preserve"> </w:t>
            </w:r>
            <w:del w:id="97" w:author="DAUNIZEAU Jean" w:date="2020-04-23T17:58:00Z">
              <w:r w:rsidR="0005214D" w:rsidDel="000D7DAF">
                <w:rPr>
                  <w:rFonts w:ascii="Times New Roman" w:hAnsi="Times New Roman" w:cs="Times New Roman"/>
                  <w:lang w:val="fr-FR"/>
                </w:rPr>
                <w:delText xml:space="preserve"> </w:delText>
              </w:r>
            </w:del>
          </w:p>
          <w:p w14:paraId="03FF20DA" w14:textId="52A2B943" w:rsidR="00247795" w:rsidRPr="0005214D" w:rsidRDefault="00247795">
            <w:pPr>
              <w:spacing w:line="360" w:lineRule="auto"/>
              <w:jc w:val="both"/>
              <w:rPr>
                <w:rFonts w:ascii="Times New Roman" w:hAnsi="Times New Roman" w:cs="Times New Roman"/>
                <w:lang w:val="fr-FR"/>
              </w:rPr>
            </w:pPr>
          </w:p>
        </w:tc>
      </w:tr>
      <w:tr w:rsidR="0099173B" w:rsidRPr="00033789" w14:paraId="6CFFD411" w14:textId="77777777">
        <w:trPr>
          <w:trHeight w:val="276"/>
        </w:trPr>
        <w:tc>
          <w:tcPr>
            <w:tcW w:w="9060" w:type="dxa"/>
            <w:tcBorders>
              <w:top w:val="single" w:sz="4" w:space="0" w:color="000000"/>
              <w:left w:val="single" w:sz="4" w:space="0" w:color="000000"/>
              <w:bottom w:val="single" w:sz="4" w:space="0" w:color="000000"/>
              <w:right w:val="single" w:sz="4" w:space="0" w:color="000000"/>
            </w:tcBorders>
            <w:shd w:val="clear" w:color="auto" w:fill="E5E5E5"/>
          </w:tcPr>
          <w:p w14:paraId="12A8B3A1" w14:textId="77777777" w:rsidR="0099173B" w:rsidRPr="00033789" w:rsidRDefault="00AA3E65">
            <w:pPr>
              <w:rPr>
                <w:lang w:val="fr-FR"/>
              </w:rPr>
            </w:pPr>
            <w:r w:rsidRPr="00033789">
              <w:rPr>
                <w:lang w:val="fr-FR"/>
              </w:rPr>
              <w:t xml:space="preserve">Objectifs et hypothèses </w:t>
            </w:r>
          </w:p>
        </w:tc>
      </w:tr>
      <w:tr w:rsidR="0099173B" w:rsidRPr="0086255A" w14:paraId="386B6783" w14:textId="77777777">
        <w:trPr>
          <w:trHeight w:val="550"/>
        </w:trPr>
        <w:tc>
          <w:tcPr>
            <w:tcW w:w="9060" w:type="dxa"/>
            <w:tcBorders>
              <w:top w:val="single" w:sz="4" w:space="0" w:color="000000"/>
              <w:left w:val="single" w:sz="4" w:space="0" w:color="000000"/>
              <w:bottom w:val="single" w:sz="4" w:space="0" w:color="000000"/>
              <w:right w:val="single" w:sz="4" w:space="0" w:color="000000"/>
            </w:tcBorders>
          </w:tcPr>
          <w:p w14:paraId="48C63A89" w14:textId="4AADF11A" w:rsidR="00A029C6" w:rsidDel="00562195" w:rsidRDefault="00232DB5">
            <w:pPr>
              <w:tabs>
                <w:tab w:val="center" w:pos="4419"/>
              </w:tabs>
              <w:spacing w:line="360" w:lineRule="auto"/>
              <w:jc w:val="both"/>
              <w:rPr>
                <w:del w:id="98" w:author="DAUNIZEAU Jean" w:date="2020-04-23T18:14:00Z"/>
                <w:rFonts w:ascii="Times New Roman" w:hAnsi="Times New Roman" w:cs="Times New Roman"/>
                <w:lang w:val="fr-FR"/>
              </w:rPr>
            </w:pPr>
            <w:r w:rsidRPr="000B415D">
              <w:rPr>
                <w:rFonts w:ascii="Times New Roman" w:hAnsi="Times New Roman" w:cs="Times New Roman"/>
                <w:lang w:val="fr-FR"/>
              </w:rPr>
              <w:t xml:space="preserve"> </w:t>
            </w:r>
            <w:r>
              <w:rPr>
                <w:rFonts w:ascii="Times New Roman" w:hAnsi="Times New Roman" w:cs="Times New Roman"/>
                <w:lang w:val="fr-FR"/>
              </w:rPr>
              <w:t xml:space="preserve">     </w:t>
            </w:r>
            <w:r w:rsidRPr="000B415D">
              <w:rPr>
                <w:rFonts w:ascii="Times New Roman" w:hAnsi="Times New Roman" w:cs="Times New Roman"/>
                <w:lang w:val="fr-FR"/>
              </w:rPr>
              <w:t xml:space="preserve"> </w:t>
            </w:r>
            <w:r w:rsidR="00D3109E" w:rsidRPr="000B415D">
              <w:rPr>
                <w:rFonts w:ascii="Times New Roman" w:hAnsi="Times New Roman" w:cs="Times New Roman"/>
                <w:lang w:val="fr-FR"/>
              </w:rPr>
              <w:t xml:space="preserve">Le but de cette </w:t>
            </w:r>
            <w:r w:rsidR="00094853" w:rsidRPr="000B415D">
              <w:rPr>
                <w:rFonts w:ascii="Times New Roman" w:hAnsi="Times New Roman" w:cs="Times New Roman"/>
                <w:lang w:val="fr-FR"/>
              </w:rPr>
              <w:t>recherche</w:t>
            </w:r>
            <w:r w:rsidR="00D3109E" w:rsidRPr="000B415D">
              <w:rPr>
                <w:rFonts w:ascii="Times New Roman" w:hAnsi="Times New Roman" w:cs="Times New Roman"/>
                <w:lang w:val="fr-FR"/>
              </w:rPr>
              <w:t xml:space="preserve"> </w:t>
            </w:r>
            <w:r w:rsidR="00094853" w:rsidRPr="000B415D">
              <w:rPr>
                <w:rFonts w:ascii="Times New Roman" w:hAnsi="Times New Roman" w:cs="Times New Roman"/>
                <w:lang w:val="fr-FR"/>
              </w:rPr>
              <w:t>est d’étudier l</w:t>
            </w:r>
            <w:ins w:id="99" w:author="DAUNIZEAU Jean" w:date="2020-04-23T17:48:00Z">
              <w:r w:rsidR="003F6391">
                <w:rPr>
                  <w:rFonts w:ascii="Times New Roman" w:hAnsi="Times New Roman" w:cs="Times New Roman"/>
                  <w:lang w:val="fr-FR"/>
                </w:rPr>
                <w:t>’influence de</w:t>
              </w:r>
            </w:ins>
            <w:ins w:id="100" w:author="DAUNIZEAU Jean" w:date="2020-04-23T17:49:00Z">
              <w:r w:rsidR="003F6391">
                <w:rPr>
                  <w:rFonts w:ascii="Times New Roman" w:hAnsi="Times New Roman" w:cs="Times New Roman"/>
                  <w:lang w:val="fr-FR"/>
                </w:rPr>
                <w:t xml:space="preserve">s </w:t>
              </w:r>
            </w:ins>
            <w:ins w:id="101" w:author="DAUNIZEAU Jean" w:date="2020-04-23T17:57:00Z">
              <w:r w:rsidR="000D7DAF">
                <w:rPr>
                  <w:rFonts w:ascii="Times New Roman" w:hAnsi="Times New Roman" w:cs="Times New Roman"/>
                  <w:lang w:val="fr-FR"/>
                </w:rPr>
                <w:t>états</w:t>
              </w:r>
            </w:ins>
            <w:ins w:id="102" w:author="DAUNIZEAU Jean" w:date="2020-04-23T17:48:00Z">
              <w:r w:rsidR="003F6391">
                <w:rPr>
                  <w:rFonts w:ascii="Times New Roman" w:hAnsi="Times New Roman" w:cs="Times New Roman"/>
                  <w:lang w:val="fr-FR"/>
                </w:rPr>
                <w:t xml:space="preserve"> </w:t>
              </w:r>
            </w:ins>
            <w:ins w:id="103" w:author="DAUNIZEAU Jean" w:date="2020-04-23T17:49:00Z">
              <w:r w:rsidR="003F6391">
                <w:rPr>
                  <w:rFonts w:ascii="Times New Roman" w:hAnsi="Times New Roman" w:cs="Times New Roman"/>
                  <w:lang w:val="fr-FR"/>
                </w:rPr>
                <w:t>d</w:t>
              </w:r>
            </w:ins>
            <w:ins w:id="104" w:author="DAUNIZEAU Jean" w:date="2020-04-23T17:48:00Z">
              <w:r w:rsidR="003F6391">
                <w:rPr>
                  <w:rFonts w:ascii="Times New Roman" w:hAnsi="Times New Roman" w:cs="Times New Roman"/>
                  <w:lang w:val="fr-FR"/>
                </w:rPr>
                <w:t xml:space="preserve">’anxiété </w:t>
              </w:r>
            </w:ins>
            <w:r w:rsidR="00094853" w:rsidRPr="000B415D">
              <w:rPr>
                <w:rFonts w:ascii="Times New Roman" w:hAnsi="Times New Roman" w:cs="Times New Roman"/>
                <w:lang w:val="fr-FR"/>
              </w:rPr>
              <w:t>e</w:t>
            </w:r>
            <w:ins w:id="105" w:author="DAUNIZEAU Jean" w:date="2020-04-23T17:48:00Z">
              <w:r w:rsidR="003F6391">
                <w:rPr>
                  <w:rFonts w:ascii="Times New Roman" w:hAnsi="Times New Roman" w:cs="Times New Roman"/>
                  <w:lang w:val="fr-FR"/>
                </w:rPr>
                <w:t xml:space="preserve">t d’humeur sur </w:t>
              </w:r>
            </w:ins>
            <w:ins w:id="106" w:author="DAUNIZEAU Jean" w:date="2020-04-23T17:49:00Z">
              <w:r w:rsidR="003F6391">
                <w:rPr>
                  <w:rFonts w:ascii="Times New Roman" w:hAnsi="Times New Roman" w:cs="Times New Roman"/>
                  <w:lang w:val="fr-FR"/>
                </w:rPr>
                <w:t xml:space="preserve">le contrôle </w:t>
              </w:r>
            </w:ins>
            <w:ins w:id="107" w:author="DAUNIZEAU Jean" w:date="2020-04-23T18:13:00Z">
              <w:r w:rsidR="00562195">
                <w:rPr>
                  <w:rFonts w:ascii="Times New Roman" w:hAnsi="Times New Roman" w:cs="Times New Roman"/>
                  <w:lang w:val="fr-FR"/>
                </w:rPr>
                <w:t xml:space="preserve">volontaire </w:t>
              </w:r>
            </w:ins>
            <w:del w:id="108" w:author="DAUNIZEAU Jean" w:date="2020-04-23T17:49:00Z">
              <w:r w:rsidR="00094853" w:rsidRPr="000B415D" w:rsidDel="003F6391">
                <w:rPr>
                  <w:rFonts w:ascii="Times New Roman" w:hAnsi="Times New Roman" w:cs="Times New Roman"/>
                  <w:lang w:val="fr-FR"/>
                </w:rPr>
                <w:delText xml:space="preserve"> rôle de la motivation sur la régulation du traitement attentionnel </w:delText>
              </w:r>
              <w:r w:rsidR="007C6BD9" w:rsidRPr="000B415D" w:rsidDel="003F6391">
                <w:rPr>
                  <w:rFonts w:ascii="Times New Roman" w:hAnsi="Times New Roman" w:cs="Times New Roman"/>
                  <w:lang w:val="fr-FR"/>
                </w:rPr>
                <w:delText>concernant du</w:delText>
              </w:r>
              <w:r w:rsidR="00094853" w:rsidRPr="000B415D" w:rsidDel="003F6391">
                <w:rPr>
                  <w:rFonts w:ascii="Times New Roman" w:hAnsi="Times New Roman" w:cs="Times New Roman"/>
                  <w:lang w:val="fr-FR"/>
                </w:rPr>
                <w:delText xml:space="preserve"> matériel émotionnel</w:delText>
              </w:r>
            </w:del>
            <w:ins w:id="109" w:author="DAUNIZEAU Jean" w:date="2020-04-23T17:49:00Z">
              <w:r w:rsidR="003F6391">
                <w:rPr>
                  <w:rFonts w:ascii="Times New Roman" w:hAnsi="Times New Roman" w:cs="Times New Roman"/>
                  <w:lang w:val="fr-FR"/>
                </w:rPr>
                <w:t>d</w:t>
              </w:r>
            </w:ins>
            <w:ins w:id="110" w:author="DAUNIZEAU Jean" w:date="2020-04-23T17:50:00Z">
              <w:r w:rsidR="003F6391">
                <w:rPr>
                  <w:rFonts w:ascii="Times New Roman" w:hAnsi="Times New Roman" w:cs="Times New Roman"/>
                  <w:lang w:val="fr-FR"/>
                </w:rPr>
                <w:t>u biais émotionnel</w:t>
              </w:r>
            </w:ins>
            <w:r w:rsidR="00094853" w:rsidRPr="000B415D">
              <w:rPr>
                <w:rFonts w:ascii="Times New Roman" w:hAnsi="Times New Roman" w:cs="Times New Roman"/>
                <w:lang w:val="fr-FR"/>
              </w:rPr>
              <w:t xml:space="preserve">. </w:t>
            </w:r>
            <w:ins w:id="111" w:author="DAUNIZEAU Jean" w:date="2020-04-23T17:54:00Z">
              <w:r w:rsidR="00A029C6">
                <w:rPr>
                  <w:rFonts w:ascii="Times New Roman" w:hAnsi="Times New Roman" w:cs="Times New Roman"/>
                  <w:lang w:val="fr-FR"/>
                </w:rPr>
                <w:t xml:space="preserve">D’une part, </w:t>
              </w:r>
            </w:ins>
            <w:del w:id="112" w:author="DAUNIZEAU Jean" w:date="2020-04-23T17:52:00Z">
              <w:r w:rsidR="00094853" w:rsidRPr="000B415D" w:rsidDel="00A029C6">
                <w:rPr>
                  <w:rFonts w:ascii="Times New Roman" w:hAnsi="Times New Roman" w:cs="Times New Roman"/>
                  <w:lang w:val="fr-FR"/>
                </w:rPr>
                <w:delText>Plus particulièrement</w:delText>
              </w:r>
            </w:del>
            <w:ins w:id="113" w:author="DAUNIZEAU Jean" w:date="2020-04-23T17:54:00Z">
              <w:r w:rsidR="00A029C6">
                <w:rPr>
                  <w:rFonts w:ascii="Times New Roman" w:hAnsi="Times New Roman" w:cs="Times New Roman"/>
                  <w:lang w:val="fr-FR"/>
                </w:rPr>
                <w:t>n</w:t>
              </w:r>
            </w:ins>
            <w:ins w:id="114" w:author="DAUNIZEAU Jean" w:date="2020-04-23T17:52:00Z">
              <w:r w:rsidR="00A029C6">
                <w:rPr>
                  <w:rFonts w:ascii="Times New Roman" w:hAnsi="Times New Roman" w:cs="Times New Roman"/>
                  <w:lang w:val="fr-FR"/>
                </w:rPr>
                <w:t xml:space="preserve">ous caractérisons l’efficacité </w:t>
              </w:r>
            </w:ins>
            <w:ins w:id="115" w:author="DAUNIZEAU Jean" w:date="2020-04-23T17:53:00Z">
              <w:r w:rsidR="00A029C6">
                <w:rPr>
                  <w:rFonts w:ascii="Times New Roman" w:hAnsi="Times New Roman" w:cs="Times New Roman"/>
                  <w:lang w:val="fr-FR"/>
                </w:rPr>
                <w:t xml:space="preserve">du contrôle </w:t>
              </w:r>
            </w:ins>
            <w:ins w:id="116" w:author="DAUNIZEAU Jean" w:date="2020-04-23T17:54:00Z">
              <w:r w:rsidR="00A029C6">
                <w:rPr>
                  <w:rFonts w:ascii="Times New Roman" w:hAnsi="Times New Roman" w:cs="Times New Roman"/>
                  <w:lang w:val="fr-FR"/>
                </w:rPr>
                <w:t>en mesurant la diminution du biais émotionnel induite par une augmentation de</w:t>
              </w:r>
            </w:ins>
            <w:ins w:id="117" w:author="DAUNIZEAU Jean" w:date="2020-04-23T17:55:00Z">
              <w:r w:rsidR="00A029C6">
                <w:rPr>
                  <w:rFonts w:ascii="Times New Roman" w:hAnsi="Times New Roman" w:cs="Times New Roman"/>
                  <w:lang w:val="fr-FR"/>
                </w:rPr>
                <w:t xml:space="preserve"> la récompense en jeu</w:t>
              </w:r>
            </w:ins>
            <w:del w:id="118" w:author="DAUNIZEAU Jean" w:date="2020-04-23T17:55:00Z">
              <w:r w:rsidR="00094853" w:rsidRPr="000B415D" w:rsidDel="00A029C6">
                <w:rPr>
                  <w:rFonts w:ascii="Times New Roman" w:hAnsi="Times New Roman" w:cs="Times New Roman"/>
                  <w:lang w:val="fr-FR"/>
                </w:rPr>
                <w:delText>, nous voulons mesurer l’</w:delText>
              </w:r>
              <w:r w:rsidR="00B342D8" w:rsidRPr="000B415D" w:rsidDel="00A029C6">
                <w:rPr>
                  <w:rFonts w:ascii="Times New Roman" w:hAnsi="Times New Roman" w:cs="Times New Roman"/>
                  <w:lang w:val="fr-FR"/>
                </w:rPr>
                <w:delText xml:space="preserve">influence </w:delText>
              </w:r>
              <w:r w:rsidR="00094853" w:rsidRPr="000B415D" w:rsidDel="00A029C6">
                <w:rPr>
                  <w:rFonts w:ascii="Times New Roman" w:hAnsi="Times New Roman" w:cs="Times New Roman"/>
                  <w:lang w:val="fr-FR"/>
                </w:rPr>
                <w:delText xml:space="preserve">de </w:delText>
              </w:r>
              <w:r w:rsidR="00B342D8" w:rsidRPr="000B415D" w:rsidDel="00A029C6">
                <w:rPr>
                  <w:rFonts w:ascii="Times New Roman" w:hAnsi="Times New Roman" w:cs="Times New Roman"/>
                  <w:lang w:val="fr-FR"/>
                </w:rPr>
                <w:delText xml:space="preserve">différents niveaux de </w:delText>
              </w:r>
              <w:r w:rsidR="00094853" w:rsidRPr="000B415D" w:rsidDel="00A029C6">
                <w:rPr>
                  <w:rFonts w:ascii="Times New Roman" w:hAnsi="Times New Roman" w:cs="Times New Roman"/>
                  <w:lang w:val="fr-FR"/>
                </w:rPr>
                <w:delText>récompense sur</w:delText>
              </w:r>
              <w:r w:rsidR="007C6BD9" w:rsidRPr="000B415D" w:rsidDel="00A029C6">
                <w:rPr>
                  <w:rFonts w:ascii="Times New Roman" w:hAnsi="Times New Roman" w:cs="Times New Roman"/>
                  <w:lang w:val="fr-FR"/>
                </w:rPr>
                <w:delText xml:space="preserve"> </w:delText>
              </w:r>
              <w:r w:rsidR="0005214D" w:rsidDel="00A029C6">
                <w:rPr>
                  <w:rFonts w:ascii="Times New Roman" w:hAnsi="Times New Roman" w:cs="Times New Roman"/>
                  <w:lang w:val="fr-FR"/>
                </w:rPr>
                <w:delText>l’</w:delText>
              </w:r>
              <w:r w:rsidR="000B415D" w:rsidRPr="000B415D" w:rsidDel="00A029C6">
                <w:rPr>
                  <w:rFonts w:ascii="Times New Roman" w:hAnsi="Times New Roman" w:cs="Times New Roman"/>
                  <w:lang w:val="fr-FR"/>
                </w:rPr>
                <w:delText>augmentation</w:delText>
              </w:r>
              <w:r w:rsidR="0005214D" w:rsidDel="00A029C6">
                <w:rPr>
                  <w:rFonts w:ascii="Times New Roman" w:hAnsi="Times New Roman" w:cs="Times New Roman"/>
                  <w:lang w:val="fr-FR"/>
                </w:rPr>
                <w:delText xml:space="preserve"> et la</w:delText>
              </w:r>
              <w:r w:rsidR="000B415D" w:rsidRPr="000B415D" w:rsidDel="00A029C6">
                <w:rPr>
                  <w:rFonts w:ascii="Times New Roman" w:hAnsi="Times New Roman" w:cs="Times New Roman"/>
                  <w:lang w:val="fr-FR"/>
                </w:rPr>
                <w:delText xml:space="preserve"> diminution</w:delText>
              </w:r>
              <w:r w:rsidR="00B342D8" w:rsidRPr="000B415D" w:rsidDel="00A029C6">
                <w:rPr>
                  <w:rFonts w:ascii="Times New Roman" w:hAnsi="Times New Roman" w:cs="Times New Roman"/>
                  <w:lang w:val="fr-FR"/>
                </w:rPr>
                <w:delText xml:space="preserve"> du </w:delText>
              </w:r>
              <w:r w:rsidR="004810F9" w:rsidRPr="000B415D" w:rsidDel="00A029C6">
                <w:rPr>
                  <w:rFonts w:ascii="Times New Roman" w:hAnsi="Times New Roman" w:cs="Times New Roman"/>
                  <w:lang w:val="fr-FR"/>
                </w:rPr>
                <w:delText>biais</w:delText>
              </w:r>
              <w:r w:rsidR="00402CC1" w:rsidRPr="000B415D" w:rsidDel="00A029C6">
                <w:rPr>
                  <w:rFonts w:ascii="Times New Roman" w:hAnsi="Times New Roman" w:cs="Times New Roman"/>
                  <w:lang w:val="fr-FR"/>
                </w:rPr>
                <w:delText xml:space="preserve"> </w:delText>
              </w:r>
              <w:r w:rsidR="004810F9" w:rsidRPr="000B415D" w:rsidDel="00A029C6">
                <w:rPr>
                  <w:rFonts w:ascii="Times New Roman" w:hAnsi="Times New Roman" w:cs="Times New Roman"/>
                  <w:lang w:val="fr-FR"/>
                </w:rPr>
                <w:delText>attentionnel</w:delText>
              </w:r>
              <w:r w:rsidR="00402CC1" w:rsidRPr="000B415D" w:rsidDel="00A029C6">
                <w:rPr>
                  <w:rFonts w:ascii="Times New Roman" w:hAnsi="Times New Roman" w:cs="Times New Roman"/>
                  <w:lang w:val="fr-FR"/>
                </w:rPr>
                <w:delText xml:space="preserve"> </w:delText>
              </w:r>
              <w:r w:rsidR="00B342D8" w:rsidRPr="000B415D" w:rsidDel="00A029C6">
                <w:rPr>
                  <w:rFonts w:ascii="Times New Roman" w:hAnsi="Times New Roman" w:cs="Times New Roman"/>
                  <w:lang w:val="fr-FR"/>
                </w:rPr>
                <w:delText>envers des</w:delText>
              </w:r>
              <w:r w:rsidR="00402CC1" w:rsidRPr="000B415D" w:rsidDel="00A029C6">
                <w:rPr>
                  <w:rFonts w:ascii="Times New Roman" w:hAnsi="Times New Roman" w:cs="Times New Roman"/>
                  <w:lang w:val="fr-FR"/>
                </w:rPr>
                <w:delText xml:space="preserve"> </w:delText>
              </w:r>
              <w:r w:rsidR="00B342D8" w:rsidRPr="000B415D" w:rsidDel="00A029C6">
                <w:rPr>
                  <w:rFonts w:ascii="Times New Roman" w:hAnsi="Times New Roman" w:cs="Times New Roman"/>
                  <w:lang w:val="fr-FR"/>
                </w:rPr>
                <w:delText>stimuli émotionnels négatifs</w:delText>
              </w:r>
            </w:del>
            <w:r w:rsidR="000B415D" w:rsidRPr="000B415D">
              <w:rPr>
                <w:rFonts w:ascii="Times New Roman" w:hAnsi="Times New Roman" w:cs="Times New Roman"/>
                <w:lang w:val="fr-FR"/>
              </w:rPr>
              <w:t>.</w:t>
            </w:r>
            <w:r w:rsidR="00402CC1" w:rsidRPr="000B415D">
              <w:rPr>
                <w:rFonts w:ascii="Times New Roman" w:hAnsi="Times New Roman" w:cs="Times New Roman"/>
                <w:lang w:val="fr-FR"/>
              </w:rPr>
              <w:t xml:space="preserve"> </w:t>
            </w:r>
            <w:ins w:id="119" w:author="DAUNIZEAU Jean" w:date="2020-04-23T17:55:00Z">
              <w:r w:rsidR="00A029C6">
                <w:rPr>
                  <w:rFonts w:ascii="Times New Roman" w:hAnsi="Times New Roman" w:cs="Times New Roman"/>
                  <w:lang w:val="fr-FR"/>
                </w:rPr>
                <w:t xml:space="preserve">D’autre part, nous </w:t>
              </w:r>
            </w:ins>
            <w:ins w:id="120" w:author="DAUNIZEAU Jean" w:date="2020-04-23T17:56:00Z">
              <w:r w:rsidR="000D7DAF">
                <w:rPr>
                  <w:rFonts w:ascii="Times New Roman" w:hAnsi="Times New Roman" w:cs="Times New Roman"/>
                  <w:lang w:val="fr-FR"/>
                </w:rPr>
                <w:t>nous attacherons à expl</w:t>
              </w:r>
            </w:ins>
            <w:ins w:id="121" w:author="DAUNIZEAU Jean" w:date="2020-04-23T17:57:00Z">
              <w:r w:rsidR="000D7DAF">
                <w:rPr>
                  <w:rFonts w:ascii="Times New Roman" w:hAnsi="Times New Roman" w:cs="Times New Roman"/>
                  <w:lang w:val="fr-FR"/>
                </w:rPr>
                <w:t xml:space="preserve">oiter les variations d’anxiété et d’humeur </w:t>
              </w:r>
            </w:ins>
            <w:ins w:id="122" w:author="DAUNIZEAU Jean" w:date="2020-04-23T18:14:00Z">
              <w:r w:rsidR="00562195">
                <w:rPr>
                  <w:rFonts w:ascii="Times New Roman" w:hAnsi="Times New Roman" w:cs="Times New Roman"/>
                  <w:lang w:val="fr-FR"/>
                </w:rPr>
                <w:t>induites par</w:t>
              </w:r>
            </w:ins>
            <w:ins w:id="123" w:author="DAUNIZEAU Jean" w:date="2020-04-23T18:13:00Z">
              <w:r w:rsidR="00562195">
                <w:rPr>
                  <w:rFonts w:ascii="Times New Roman" w:hAnsi="Times New Roman" w:cs="Times New Roman"/>
                  <w:lang w:val="fr-FR"/>
                </w:rPr>
                <w:t xml:space="preserve"> la situation</w:t>
              </w:r>
            </w:ins>
            <w:ins w:id="124" w:author="DAUNIZEAU Jean" w:date="2020-04-23T18:14:00Z">
              <w:r w:rsidR="00562195">
                <w:rPr>
                  <w:rFonts w:ascii="Times New Roman" w:hAnsi="Times New Roman" w:cs="Times New Roman"/>
                  <w:lang w:val="fr-FR"/>
                </w:rPr>
                <w:t xml:space="preserve"> de</w:t>
              </w:r>
            </w:ins>
            <w:ins w:id="125" w:author="DAUNIZEAU Jean" w:date="2020-04-23T18:13:00Z">
              <w:r w:rsidR="00562195">
                <w:rPr>
                  <w:rFonts w:ascii="Times New Roman" w:hAnsi="Times New Roman" w:cs="Times New Roman"/>
                  <w:lang w:val="fr-FR"/>
                </w:rPr>
                <w:t xml:space="preserve"> confinement </w:t>
              </w:r>
            </w:ins>
            <w:ins w:id="126" w:author="DAUNIZEAU Jean" w:date="2020-04-23T18:14:00Z">
              <w:r w:rsidR="00562195">
                <w:rPr>
                  <w:rFonts w:ascii="Times New Roman" w:hAnsi="Times New Roman" w:cs="Times New Roman"/>
                  <w:lang w:val="fr-FR"/>
                </w:rPr>
                <w:t xml:space="preserve">(et à sa levée) liée à </w:t>
              </w:r>
            </w:ins>
          </w:p>
          <w:p w14:paraId="5F5AC604" w14:textId="38E45342" w:rsidR="00394C39" w:rsidRPr="000B415D" w:rsidRDefault="00534017">
            <w:pPr>
              <w:tabs>
                <w:tab w:val="center" w:pos="4419"/>
              </w:tabs>
              <w:spacing w:line="360" w:lineRule="auto"/>
              <w:jc w:val="both"/>
              <w:rPr>
                <w:rFonts w:ascii="Times New Roman" w:hAnsi="Times New Roman" w:cs="Times New Roman"/>
                <w:lang w:val="fr-FR"/>
              </w:rPr>
            </w:pPr>
            <w:del w:id="127" w:author="DAUNIZEAU Jean" w:date="2020-04-23T18:14:00Z">
              <w:r w:rsidRPr="000B415D" w:rsidDel="00562195">
                <w:rPr>
                  <w:rFonts w:ascii="Times New Roman" w:hAnsi="Times New Roman" w:cs="Times New Roman"/>
                  <w:lang w:val="fr-FR"/>
                </w:rPr>
                <w:delText xml:space="preserve"> </w:delText>
              </w:r>
              <w:r w:rsidDel="00562195">
                <w:rPr>
                  <w:rFonts w:ascii="Times New Roman" w:hAnsi="Times New Roman" w:cs="Times New Roman"/>
                  <w:lang w:val="fr-FR"/>
                </w:rPr>
                <w:delText xml:space="preserve">     </w:delText>
              </w:r>
              <w:r w:rsidRPr="000B415D" w:rsidDel="00562195">
                <w:rPr>
                  <w:rFonts w:ascii="Times New Roman" w:hAnsi="Times New Roman" w:cs="Times New Roman"/>
                  <w:lang w:val="fr-FR"/>
                </w:rPr>
                <w:delText xml:space="preserve"> </w:delText>
              </w:r>
              <w:r w:rsidDel="00562195">
                <w:rPr>
                  <w:rFonts w:ascii="Times New Roman" w:hAnsi="Times New Roman" w:cs="Times New Roman"/>
                  <w:lang w:val="fr-FR"/>
                </w:rPr>
                <w:delText xml:space="preserve">En vue de la situation actuelle de confinement à cause de </w:delText>
              </w:r>
            </w:del>
            <w:r>
              <w:rPr>
                <w:rFonts w:ascii="Times New Roman" w:hAnsi="Times New Roman" w:cs="Times New Roman"/>
                <w:lang w:val="fr-FR"/>
              </w:rPr>
              <w:t xml:space="preserve">la pandémie </w:t>
            </w:r>
            <w:ins w:id="128" w:author="DAUNIZEAU Jean" w:date="2020-04-23T18:14:00Z">
              <w:r w:rsidR="00562195">
                <w:rPr>
                  <w:rFonts w:ascii="Times New Roman" w:hAnsi="Times New Roman" w:cs="Times New Roman"/>
                  <w:lang w:val="fr-FR"/>
                </w:rPr>
                <w:t xml:space="preserve">actuelle de </w:t>
              </w:r>
            </w:ins>
            <w:r>
              <w:rPr>
                <w:rFonts w:ascii="Times New Roman" w:hAnsi="Times New Roman" w:cs="Times New Roman"/>
                <w:lang w:val="fr-FR"/>
              </w:rPr>
              <w:t>COVID-19</w:t>
            </w:r>
            <w:del w:id="129" w:author="DAUNIZEAU Jean" w:date="2020-04-23T18:14:00Z">
              <w:r w:rsidDel="00562195">
                <w:rPr>
                  <w:rFonts w:ascii="Times New Roman" w:hAnsi="Times New Roman" w:cs="Times New Roman"/>
                  <w:lang w:val="fr-FR"/>
                </w:rPr>
                <w:delText xml:space="preserve">, cette étude longitudinale va nous permettre d’évaluer l’effet possible </w:delText>
              </w:r>
              <w:r w:rsidR="00394C39" w:rsidDel="00562195">
                <w:rPr>
                  <w:rFonts w:ascii="Times New Roman" w:hAnsi="Times New Roman" w:cs="Times New Roman"/>
                  <w:lang w:val="fr-FR"/>
                </w:rPr>
                <w:delText>d’un contexte émotionnel</w:delText>
              </w:r>
              <w:r w:rsidDel="00562195">
                <w:rPr>
                  <w:rFonts w:ascii="Times New Roman" w:hAnsi="Times New Roman" w:cs="Times New Roman"/>
                  <w:lang w:val="fr-FR"/>
                </w:rPr>
                <w:delText xml:space="preserve"> </w:delText>
              </w:r>
              <w:r w:rsidR="00394C39" w:rsidDel="00562195">
                <w:rPr>
                  <w:rFonts w:ascii="Times New Roman" w:hAnsi="Times New Roman" w:cs="Times New Roman"/>
                  <w:lang w:val="fr-FR"/>
                </w:rPr>
                <w:delText>négatif, qui sera évalué par des questionnaires, sur ce lien entre la motivation et l’attention émotionnelle</w:delText>
              </w:r>
            </w:del>
            <w:r w:rsidR="00394C39">
              <w:rPr>
                <w:rFonts w:ascii="Times New Roman" w:hAnsi="Times New Roman" w:cs="Times New Roman"/>
                <w:lang w:val="fr-FR"/>
              </w:rPr>
              <w:t xml:space="preserve">. </w:t>
            </w:r>
          </w:p>
        </w:tc>
      </w:tr>
      <w:tr w:rsidR="0099173B" w:rsidRPr="0086255A" w14:paraId="37C1A4B0" w14:textId="77777777">
        <w:trPr>
          <w:trHeight w:val="276"/>
        </w:trPr>
        <w:tc>
          <w:tcPr>
            <w:tcW w:w="9060" w:type="dxa"/>
            <w:tcBorders>
              <w:top w:val="single" w:sz="4" w:space="0" w:color="000000"/>
              <w:left w:val="single" w:sz="4" w:space="0" w:color="000000"/>
              <w:bottom w:val="single" w:sz="4" w:space="0" w:color="000000"/>
              <w:right w:val="single" w:sz="4" w:space="0" w:color="000000"/>
            </w:tcBorders>
            <w:shd w:val="clear" w:color="auto" w:fill="F2F2F2"/>
          </w:tcPr>
          <w:p w14:paraId="0B6EE130" w14:textId="77777777" w:rsidR="0099173B" w:rsidRPr="00033789" w:rsidRDefault="00AA3E65">
            <w:pPr>
              <w:rPr>
                <w:lang w:val="fr-FR"/>
              </w:rPr>
            </w:pPr>
            <w:r w:rsidRPr="00033789">
              <w:rPr>
                <w:lang w:val="fr-FR"/>
              </w:rPr>
              <w:t xml:space="preserve">Description claire et concise du protocole, des méthodes, des participants </w:t>
            </w:r>
          </w:p>
        </w:tc>
      </w:tr>
      <w:tr w:rsidR="0099173B" w:rsidRPr="0086255A" w14:paraId="1959CCAD" w14:textId="77777777">
        <w:trPr>
          <w:trHeight w:val="549"/>
        </w:trPr>
        <w:tc>
          <w:tcPr>
            <w:tcW w:w="9060" w:type="dxa"/>
            <w:tcBorders>
              <w:top w:val="single" w:sz="4" w:space="0" w:color="000000"/>
              <w:left w:val="single" w:sz="4" w:space="0" w:color="000000"/>
              <w:bottom w:val="single" w:sz="4" w:space="0" w:color="000000"/>
              <w:right w:val="single" w:sz="4" w:space="0" w:color="000000"/>
            </w:tcBorders>
          </w:tcPr>
          <w:p w14:paraId="53859A38" w14:textId="5E2EE1FE" w:rsidR="000B415D" w:rsidRPr="00133106" w:rsidRDefault="00232DB5">
            <w:pPr>
              <w:spacing w:line="360" w:lineRule="auto"/>
              <w:jc w:val="both"/>
              <w:rPr>
                <w:rFonts w:ascii="Times New Roman" w:hAnsi="Times New Roman" w:cs="Times New Roman"/>
                <w:lang w:val="fr-FR"/>
              </w:rPr>
            </w:pPr>
            <w:r w:rsidRPr="000B415D">
              <w:rPr>
                <w:rFonts w:ascii="Times New Roman" w:hAnsi="Times New Roman" w:cs="Times New Roman"/>
                <w:lang w:val="fr-FR"/>
              </w:rPr>
              <w:t xml:space="preserve"> </w:t>
            </w:r>
            <w:r>
              <w:rPr>
                <w:rFonts w:ascii="Times New Roman" w:hAnsi="Times New Roman" w:cs="Times New Roman"/>
                <w:lang w:val="fr-FR"/>
              </w:rPr>
              <w:t xml:space="preserve">     </w:t>
            </w:r>
            <w:r w:rsidRPr="000B415D">
              <w:rPr>
                <w:rFonts w:ascii="Times New Roman" w:hAnsi="Times New Roman" w:cs="Times New Roman"/>
                <w:lang w:val="fr-FR"/>
              </w:rPr>
              <w:t xml:space="preserve"> </w:t>
            </w:r>
            <w:r w:rsidR="008D7881" w:rsidRPr="00133106">
              <w:rPr>
                <w:rFonts w:ascii="Times New Roman" w:hAnsi="Times New Roman" w:cs="Times New Roman"/>
                <w:lang w:val="fr-FR"/>
              </w:rPr>
              <w:t xml:space="preserve">Nous </w:t>
            </w:r>
            <w:del w:id="130" w:author="DAUNIZEAU Jean" w:date="2020-04-23T18:15:00Z">
              <w:r w:rsidR="008D7881" w:rsidRPr="00133106" w:rsidDel="00562195">
                <w:rPr>
                  <w:rFonts w:ascii="Times New Roman" w:hAnsi="Times New Roman" w:cs="Times New Roman"/>
                  <w:lang w:val="fr-FR"/>
                </w:rPr>
                <w:delText xml:space="preserve">allons </w:delText>
              </w:r>
            </w:del>
            <w:r w:rsidR="000B415D" w:rsidRPr="00133106">
              <w:rPr>
                <w:rFonts w:ascii="Times New Roman" w:hAnsi="Times New Roman" w:cs="Times New Roman"/>
                <w:lang w:val="fr-FR"/>
              </w:rPr>
              <w:t>utiliser</w:t>
            </w:r>
            <w:ins w:id="131" w:author="DAUNIZEAU Jean" w:date="2020-04-23T18:15:00Z">
              <w:r w:rsidR="00562195">
                <w:rPr>
                  <w:rFonts w:ascii="Times New Roman" w:hAnsi="Times New Roman" w:cs="Times New Roman"/>
                  <w:lang w:val="fr-FR"/>
                </w:rPr>
                <w:t>ons</w:t>
              </w:r>
            </w:ins>
            <w:r w:rsidR="008D7881" w:rsidRPr="00133106">
              <w:rPr>
                <w:rFonts w:ascii="Times New Roman" w:hAnsi="Times New Roman" w:cs="Times New Roman"/>
                <w:lang w:val="fr-FR"/>
              </w:rPr>
              <w:t xml:space="preserve"> le </w:t>
            </w:r>
            <w:r w:rsidR="000B415D" w:rsidRPr="00133106">
              <w:rPr>
                <w:rFonts w:ascii="Times New Roman" w:hAnsi="Times New Roman" w:cs="Times New Roman"/>
                <w:lang w:val="fr-FR"/>
              </w:rPr>
              <w:t>paradigme de la présentation visuelle série rapide (</w:t>
            </w:r>
            <w:del w:id="132" w:author="DAUNIZEAU Jean" w:date="2020-04-23T18:15:00Z">
              <w:r w:rsidR="000B415D" w:rsidRPr="00133106" w:rsidDel="00562195">
                <w:rPr>
                  <w:rFonts w:ascii="Times New Roman" w:hAnsi="Times New Roman" w:cs="Times New Roman"/>
                  <w:lang w:val="fr-FR"/>
                </w:rPr>
                <w:delText>i.e. RSVP</w:delText>
              </w:r>
            </w:del>
            <w:ins w:id="133" w:author="DAUNIZEAU Jean" w:date="2020-04-23T18:15:00Z">
              <w:r w:rsidR="00562195">
                <w:rPr>
                  <w:rFonts w:ascii="Times New Roman" w:hAnsi="Times New Roman" w:cs="Times New Roman"/>
                  <w:lang w:val="fr-FR"/>
                </w:rPr>
                <w:t>PVSR</w:t>
              </w:r>
            </w:ins>
            <w:r w:rsidR="000B415D" w:rsidRPr="00133106">
              <w:rPr>
                <w:rFonts w:ascii="Times New Roman" w:hAnsi="Times New Roman" w:cs="Times New Roman"/>
                <w:lang w:val="fr-FR"/>
              </w:rPr>
              <w:t>)</w:t>
            </w:r>
            <w:ins w:id="134" w:author="DAUNIZEAU Jean" w:date="2020-04-23T18:15:00Z">
              <w:r w:rsidR="00562195">
                <w:rPr>
                  <w:rFonts w:ascii="Times New Roman" w:hAnsi="Times New Roman" w:cs="Times New Roman"/>
                  <w:lang w:val="fr-FR"/>
                </w:rPr>
                <w:t>,</w:t>
              </w:r>
            </w:ins>
            <w:r w:rsidR="000B415D" w:rsidRPr="00133106">
              <w:rPr>
                <w:rFonts w:ascii="Times New Roman" w:hAnsi="Times New Roman" w:cs="Times New Roman"/>
                <w:lang w:val="fr-FR"/>
              </w:rPr>
              <w:t xml:space="preserve"> </w:t>
            </w:r>
            <w:r w:rsidR="0003696D" w:rsidRPr="00133106">
              <w:rPr>
                <w:rFonts w:ascii="Times New Roman" w:hAnsi="Times New Roman" w:cs="Times New Roman"/>
                <w:lang w:val="fr-FR"/>
              </w:rPr>
              <w:t xml:space="preserve">dans lequel des visages neutres et effrayés sont présentés très brièvement dans un flux continu. Les participants doivent détecter le </w:t>
            </w:r>
            <w:r w:rsidR="008D275B">
              <w:rPr>
                <w:rFonts w:ascii="Times New Roman" w:hAnsi="Times New Roman" w:cs="Times New Roman"/>
                <w:lang w:val="fr-FR"/>
              </w:rPr>
              <w:t>sexe</w:t>
            </w:r>
            <w:r w:rsidR="0003696D" w:rsidRPr="00133106">
              <w:rPr>
                <w:rFonts w:ascii="Times New Roman" w:hAnsi="Times New Roman" w:cs="Times New Roman"/>
                <w:lang w:val="fr-FR"/>
              </w:rPr>
              <w:t xml:space="preserve"> d</w:t>
            </w:r>
            <w:ins w:id="135" w:author="DAUNIZEAU Jean" w:date="2020-04-23T18:16:00Z">
              <w:r w:rsidR="00562195">
                <w:rPr>
                  <w:rFonts w:ascii="Times New Roman" w:hAnsi="Times New Roman" w:cs="Times New Roman"/>
                  <w:lang w:val="fr-FR"/>
                </w:rPr>
                <w:t>u visage</w:t>
              </w:r>
            </w:ins>
            <w:del w:id="136" w:author="DAUNIZEAU Jean" w:date="2020-04-23T18:16:00Z">
              <w:r w:rsidR="0003696D" w:rsidRPr="00133106" w:rsidDel="00562195">
                <w:rPr>
                  <w:rFonts w:ascii="Times New Roman" w:hAnsi="Times New Roman" w:cs="Times New Roman"/>
                  <w:lang w:val="fr-FR"/>
                </w:rPr>
                <w:delText>e</w:delText>
              </w:r>
            </w:del>
            <w:r w:rsidR="0003696D" w:rsidRPr="00133106">
              <w:rPr>
                <w:rFonts w:ascii="Times New Roman" w:hAnsi="Times New Roman" w:cs="Times New Roman"/>
                <w:lang w:val="fr-FR"/>
              </w:rPr>
              <w:t xml:space="preserve"> </w:t>
            </w:r>
            <w:del w:id="137" w:author="DAUNIZEAU Jean" w:date="2020-04-23T18:16:00Z">
              <w:r w:rsidR="0003696D" w:rsidRPr="00133106" w:rsidDel="00562195">
                <w:rPr>
                  <w:rFonts w:ascii="Times New Roman" w:hAnsi="Times New Roman" w:cs="Times New Roman"/>
                  <w:lang w:val="fr-FR"/>
                </w:rPr>
                <w:delText xml:space="preserve">la </w:delText>
              </w:r>
            </w:del>
            <w:r w:rsidR="0003696D" w:rsidRPr="00133106">
              <w:rPr>
                <w:rFonts w:ascii="Times New Roman" w:hAnsi="Times New Roman" w:cs="Times New Roman"/>
                <w:lang w:val="fr-FR"/>
              </w:rPr>
              <w:t>cible qui est présenté</w:t>
            </w:r>
            <w:del w:id="138" w:author="DAUNIZEAU Jean" w:date="2020-04-23T18:16:00Z">
              <w:r w:rsidR="00876D87" w:rsidRPr="00133106" w:rsidDel="00562195">
                <w:rPr>
                  <w:rFonts w:ascii="Times New Roman" w:hAnsi="Times New Roman" w:cs="Times New Roman"/>
                  <w:lang w:val="fr-FR"/>
                </w:rPr>
                <w:delText>e</w:delText>
              </w:r>
            </w:del>
            <w:r w:rsidR="0003696D" w:rsidRPr="00133106">
              <w:rPr>
                <w:rFonts w:ascii="Times New Roman" w:hAnsi="Times New Roman" w:cs="Times New Roman"/>
                <w:lang w:val="fr-FR"/>
              </w:rPr>
              <w:t xml:space="preserve"> </w:t>
            </w:r>
            <w:ins w:id="139" w:author="DAUNIZEAU Jean" w:date="2020-04-23T18:16:00Z">
              <w:r w:rsidR="00562195">
                <w:rPr>
                  <w:rFonts w:ascii="Times New Roman" w:hAnsi="Times New Roman" w:cs="Times New Roman"/>
                  <w:lang w:val="fr-FR"/>
                </w:rPr>
                <w:t xml:space="preserve">brièvement </w:t>
              </w:r>
            </w:ins>
            <w:del w:id="140" w:author="DAUNIZEAU Jean" w:date="2020-04-23T18:16:00Z">
              <w:r w:rsidR="0003696D" w:rsidRPr="00133106" w:rsidDel="00562195">
                <w:rPr>
                  <w:rFonts w:ascii="Times New Roman" w:hAnsi="Times New Roman" w:cs="Times New Roman"/>
                  <w:lang w:val="fr-FR"/>
                </w:rPr>
                <w:delText xml:space="preserve">quelques images </w:delText>
              </w:r>
            </w:del>
            <w:r w:rsidR="0003696D" w:rsidRPr="00133106">
              <w:rPr>
                <w:rFonts w:ascii="Times New Roman" w:hAnsi="Times New Roman" w:cs="Times New Roman"/>
                <w:lang w:val="fr-FR"/>
              </w:rPr>
              <w:t xml:space="preserve">après un </w:t>
            </w:r>
            <w:ins w:id="141" w:author="DAUNIZEAU Jean" w:date="2020-04-23T18:20:00Z">
              <w:r w:rsidR="00562195">
                <w:rPr>
                  <w:rFonts w:ascii="Times New Roman" w:hAnsi="Times New Roman" w:cs="Times New Roman"/>
                  <w:lang w:val="fr-FR"/>
                </w:rPr>
                <w:t xml:space="preserve">visage </w:t>
              </w:r>
            </w:ins>
            <w:r w:rsidR="0003696D" w:rsidRPr="00133106">
              <w:rPr>
                <w:rFonts w:ascii="Times New Roman" w:hAnsi="Times New Roman" w:cs="Times New Roman"/>
                <w:lang w:val="fr-FR"/>
              </w:rPr>
              <w:t xml:space="preserve">distracteur. </w:t>
            </w:r>
            <w:ins w:id="142" w:author="DAUNIZEAU Jean" w:date="2020-04-23T18:22:00Z">
              <w:r w:rsidR="00065ADC">
                <w:rPr>
                  <w:rFonts w:ascii="Times New Roman" w:hAnsi="Times New Roman" w:cs="Times New Roman"/>
                  <w:lang w:val="fr-FR"/>
                </w:rPr>
                <w:t xml:space="preserve">On mesure </w:t>
              </w:r>
            </w:ins>
            <w:del w:id="143" w:author="DAUNIZEAU Jean" w:date="2020-04-23T18:22:00Z">
              <w:r w:rsidR="00394C39" w:rsidDel="00065ADC">
                <w:rPr>
                  <w:rFonts w:ascii="Times New Roman" w:hAnsi="Times New Roman" w:cs="Times New Roman"/>
                  <w:lang w:val="fr-FR"/>
                </w:rPr>
                <w:delText>L</w:delText>
              </w:r>
            </w:del>
            <w:ins w:id="144" w:author="DAUNIZEAU Jean" w:date="2020-04-23T18:22:00Z">
              <w:r w:rsidR="00065ADC">
                <w:rPr>
                  <w:rFonts w:ascii="Times New Roman" w:hAnsi="Times New Roman" w:cs="Times New Roman"/>
                  <w:lang w:val="fr-FR"/>
                </w:rPr>
                <w:t xml:space="preserve">le </w:t>
              </w:r>
            </w:ins>
            <w:ins w:id="145" w:author="DAUNIZEAU Jean" w:date="2020-04-23T18:21:00Z">
              <w:r w:rsidR="00065ADC">
                <w:rPr>
                  <w:rFonts w:ascii="Times New Roman" w:hAnsi="Times New Roman" w:cs="Times New Roman"/>
                  <w:lang w:val="fr-FR"/>
                </w:rPr>
                <w:t xml:space="preserve">biais émotionnel </w:t>
              </w:r>
            </w:ins>
            <w:ins w:id="146" w:author="DAUNIZEAU Jean" w:date="2020-04-23T18:22:00Z">
              <w:r w:rsidR="00065ADC">
                <w:rPr>
                  <w:rFonts w:ascii="Times New Roman" w:hAnsi="Times New Roman" w:cs="Times New Roman"/>
                  <w:lang w:val="fr-FR"/>
                </w:rPr>
                <w:t>par l</w:t>
              </w:r>
            </w:ins>
            <w:ins w:id="147" w:author="DAUNIZEAU Jean" w:date="2020-04-23T18:27:00Z">
              <w:r w:rsidR="00065ADC">
                <w:rPr>
                  <w:rFonts w:ascii="Times New Roman" w:hAnsi="Times New Roman" w:cs="Times New Roman"/>
                  <w:lang w:val="fr-FR"/>
                </w:rPr>
                <w:t xml:space="preserve">’augmentation </w:t>
              </w:r>
            </w:ins>
            <w:ins w:id="148" w:author="DAUNIZEAU Jean" w:date="2020-04-23T18:22:00Z">
              <w:r w:rsidR="00065ADC">
                <w:rPr>
                  <w:rFonts w:ascii="Times New Roman" w:hAnsi="Times New Roman" w:cs="Times New Roman"/>
                  <w:lang w:val="fr-FR"/>
                </w:rPr>
                <w:t xml:space="preserve">de performance </w:t>
              </w:r>
            </w:ins>
            <w:ins w:id="149" w:author="DAUNIZEAU Jean" w:date="2020-04-23T18:23:00Z">
              <w:r w:rsidR="00065ADC">
                <w:rPr>
                  <w:rFonts w:ascii="Times New Roman" w:hAnsi="Times New Roman" w:cs="Times New Roman"/>
                  <w:lang w:val="fr-FR"/>
                </w:rPr>
                <w:t>entre une</w:t>
              </w:r>
            </w:ins>
            <w:del w:id="150" w:author="DAUNIZEAU Jean" w:date="2020-04-23T18:23:00Z">
              <w:r w:rsidR="00394C39" w:rsidDel="00065ADC">
                <w:rPr>
                  <w:rFonts w:ascii="Times New Roman" w:hAnsi="Times New Roman" w:cs="Times New Roman"/>
                  <w:lang w:val="fr-FR"/>
                </w:rPr>
                <w:delText>a</w:delText>
              </w:r>
              <w:r w:rsidR="00394C39" w:rsidRPr="00133106" w:rsidDel="00065ADC">
                <w:rPr>
                  <w:rFonts w:ascii="Times New Roman" w:hAnsi="Times New Roman" w:cs="Times New Roman"/>
                  <w:lang w:val="fr-FR"/>
                </w:rPr>
                <w:delText xml:space="preserve"> capture attentionnelle</w:delText>
              </w:r>
              <w:r w:rsidR="00876D87" w:rsidRPr="00133106" w:rsidDel="00065ADC">
                <w:rPr>
                  <w:rFonts w:ascii="Times New Roman" w:hAnsi="Times New Roman" w:cs="Times New Roman"/>
                  <w:lang w:val="fr-FR"/>
                </w:rPr>
                <w:delText xml:space="preserve"> est observé</w:delText>
              </w:r>
              <w:r w:rsidR="00B4593A" w:rsidDel="00065ADC">
                <w:rPr>
                  <w:rFonts w:ascii="Times New Roman" w:hAnsi="Times New Roman" w:cs="Times New Roman"/>
                  <w:lang w:val="fr-FR"/>
                </w:rPr>
                <w:delText>e</w:delText>
              </w:r>
              <w:r w:rsidR="00876D87" w:rsidRPr="00133106" w:rsidDel="00065ADC">
                <w:rPr>
                  <w:rFonts w:ascii="Times New Roman" w:hAnsi="Times New Roman" w:cs="Times New Roman"/>
                  <w:lang w:val="fr-FR"/>
                </w:rPr>
                <w:delText xml:space="preserve"> en examinant les performances </w:delText>
              </w:r>
              <w:r w:rsidR="00133106" w:rsidRPr="00133106" w:rsidDel="00065ADC">
                <w:rPr>
                  <w:rFonts w:ascii="Times New Roman" w:hAnsi="Times New Roman" w:cs="Times New Roman"/>
                  <w:lang w:val="fr-FR"/>
                </w:rPr>
                <w:delText>des différentes</w:delText>
              </w:r>
            </w:del>
            <w:r w:rsidR="00133106" w:rsidRPr="00133106">
              <w:rPr>
                <w:rFonts w:ascii="Times New Roman" w:hAnsi="Times New Roman" w:cs="Times New Roman"/>
                <w:lang w:val="fr-FR"/>
              </w:rPr>
              <w:t xml:space="preserve"> </w:t>
            </w:r>
            <w:del w:id="151" w:author="DAUNIZEAU Jean" w:date="2020-04-23T18:24:00Z">
              <w:r w:rsidR="00133106" w:rsidRPr="00133106" w:rsidDel="00065ADC">
                <w:rPr>
                  <w:rFonts w:ascii="Times New Roman" w:hAnsi="Times New Roman" w:cs="Times New Roman"/>
                  <w:lang w:val="fr-FR"/>
                </w:rPr>
                <w:delText>condition</w:delText>
              </w:r>
            </w:del>
            <w:ins w:id="152" w:author="DAUNIZEAU Jean" w:date="2020-04-23T18:24:00Z">
              <w:r w:rsidR="00065ADC">
                <w:rPr>
                  <w:rFonts w:ascii="Times New Roman" w:hAnsi="Times New Roman" w:cs="Times New Roman"/>
                  <w:lang w:val="fr-FR"/>
                </w:rPr>
                <w:t>situation</w:t>
              </w:r>
            </w:ins>
            <w:del w:id="153" w:author="DAUNIZEAU Jean" w:date="2020-04-23T18:23:00Z">
              <w:r w:rsidR="00133106" w:rsidRPr="00133106" w:rsidDel="00065ADC">
                <w:rPr>
                  <w:rFonts w:ascii="Times New Roman" w:hAnsi="Times New Roman" w:cs="Times New Roman"/>
                  <w:lang w:val="fr-FR"/>
                </w:rPr>
                <w:delText>s</w:delText>
              </w:r>
            </w:del>
            <w:r w:rsidR="00876D87" w:rsidRPr="00133106">
              <w:rPr>
                <w:rFonts w:ascii="Times New Roman" w:hAnsi="Times New Roman" w:cs="Times New Roman"/>
                <w:lang w:val="fr-FR"/>
              </w:rPr>
              <w:t xml:space="preserve"> dans </w:t>
            </w:r>
            <w:del w:id="154" w:author="DAUNIZEAU Jean" w:date="2020-04-23T18:23:00Z">
              <w:r w:rsidR="00133106" w:rsidRPr="00133106" w:rsidDel="00065ADC">
                <w:rPr>
                  <w:rFonts w:ascii="Times New Roman" w:hAnsi="Times New Roman" w:cs="Times New Roman"/>
                  <w:lang w:val="fr-FR"/>
                </w:rPr>
                <w:delText>lesquelles</w:delText>
              </w:r>
              <w:r w:rsidR="00876D87" w:rsidRPr="00133106" w:rsidDel="00065ADC">
                <w:rPr>
                  <w:rFonts w:ascii="Times New Roman" w:hAnsi="Times New Roman" w:cs="Times New Roman"/>
                  <w:lang w:val="fr-FR"/>
                </w:rPr>
                <w:delText xml:space="preserve"> </w:delText>
              </w:r>
            </w:del>
            <w:ins w:id="155" w:author="DAUNIZEAU Jean" w:date="2020-04-23T18:23:00Z">
              <w:r w:rsidR="00065ADC" w:rsidRPr="00133106">
                <w:rPr>
                  <w:rFonts w:ascii="Times New Roman" w:hAnsi="Times New Roman" w:cs="Times New Roman"/>
                  <w:lang w:val="fr-FR"/>
                </w:rPr>
                <w:t>l</w:t>
              </w:r>
              <w:r w:rsidR="00065ADC">
                <w:rPr>
                  <w:rFonts w:ascii="Times New Roman" w:hAnsi="Times New Roman" w:cs="Times New Roman"/>
                  <w:lang w:val="fr-FR"/>
                </w:rPr>
                <w:t>aquelle</w:t>
              </w:r>
              <w:r w:rsidR="00065ADC" w:rsidRPr="00133106">
                <w:rPr>
                  <w:rFonts w:ascii="Times New Roman" w:hAnsi="Times New Roman" w:cs="Times New Roman"/>
                  <w:lang w:val="fr-FR"/>
                </w:rPr>
                <w:t xml:space="preserve"> </w:t>
              </w:r>
            </w:ins>
            <w:r w:rsidR="00876D87" w:rsidRPr="00133106">
              <w:rPr>
                <w:rFonts w:ascii="Times New Roman" w:hAnsi="Times New Roman" w:cs="Times New Roman"/>
                <w:lang w:val="fr-FR"/>
              </w:rPr>
              <w:t>l</w:t>
            </w:r>
            <w:ins w:id="156" w:author="DAUNIZEAU Jean" w:date="2020-04-23T18:23:00Z">
              <w:r w:rsidR="00065ADC">
                <w:rPr>
                  <w:rFonts w:ascii="Times New Roman" w:hAnsi="Times New Roman" w:cs="Times New Roman"/>
                  <w:lang w:val="fr-FR"/>
                </w:rPr>
                <w:t xml:space="preserve">a cible est un visage effrayé </w:t>
              </w:r>
            </w:ins>
            <w:ins w:id="157" w:author="DAUNIZEAU Jean" w:date="2020-04-23T18:24:00Z">
              <w:r w:rsidR="00065ADC">
                <w:rPr>
                  <w:rFonts w:ascii="Times New Roman" w:hAnsi="Times New Roman" w:cs="Times New Roman"/>
                  <w:lang w:val="fr-FR"/>
                </w:rPr>
                <w:t xml:space="preserve">et le distracteur est un visage neutre </w:t>
              </w:r>
            </w:ins>
            <w:ins w:id="158" w:author="DAUNIZEAU Jean" w:date="2020-04-23T18:23:00Z">
              <w:r w:rsidR="00065ADC">
                <w:rPr>
                  <w:rFonts w:ascii="Times New Roman" w:hAnsi="Times New Roman" w:cs="Times New Roman"/>
                  <w:lang w:val="fr-FR"/>
                </w:rPr>
                <w:t>(</w:t>
              </w:r>
            </w:ins>
            <w:ins w:id="159" w:author="DAUNIZEAU Jean" w:date="2020-04-23T18:24:00Z">
              <w:r w:rsidR="00065ADC">
                <w:rPr>
                  <w:rFonts w:ascii="Times New Roman" w:hAnsi="Times New Roman" w:cs="Times New Roman"/>
                  <w:lang w:val="fr-FR"/>
                </w:rPr>
                <w:t>condition favorable</w:t>
              </w:r>
            </w:ins>
            <w:ins w:id="160" w:author="DAUNIZEAU Jean" w:date="2020-04-23T18:23:00Z">
              <w:r w:rsidR="00065ADC">
                <w:rPr>
                  <w:rFonts w:ascii="Times New Roman" w:hAnsi="Times New Roman" w:cs="Times New Roman"/>
                  <w:lang w:val="fr-FR"/>
                </w:rPr>
                <w:t>)</w:t>
              </w:r>
            </w:ins>
            <w:ins w:id="161" w:author="DAUNIZEAU Jean" w:date="2020-04-23T18:26:00Z">
              <w:r w:rsidR="00065ADC">
                <w:rPr>
                  <w:rFonts w:ascii="Times New Roman" w:hAnsi="Times New Roman" w:cs="Times New Roman"/>
                  <w:lang w:val="fr-FR"/>
                </w:rPr>
                <w:t>,</w:t>
              </w:r>
            </w:ins>
            <w:ins w:id="162" w:author="DAUNIZEAU Jean" w:date="2020-04-23T18:23:00Z">
              <w:r w:rsidR="00065ADC">
                <w:rPr>
                  <w:rFonts w:ascii="Times New Roman" w:hAnsi="Times New Roman" w:cs="Times New Roman"/>
                  <w:lang w:val="fr-FR"/>
                </w:rPr>
                <w:t xml:space="preserve"> </w:t>
              </w:r>
            </w:ins>
            <w:r w:rsidR="00876D87" w:rsidRPr="00133106">
              <w:rPr>
                <w:rFonts w:ascii="Times New Roman" w:hAnsi="Times New Roman" w:cs="Times New Roman"/>
                <w:lang w:val="fr-FR"/>
              </w:rPr>
              <w:t>e</w:t>
            </w:r>
            <w:ins w:id="163" w:author="DAUNIZEAU Jean" w:date="2020-04-23T18:25:00Z">
              <w:r w:rsidR="00065ADC">
                <w:rPr>
                  <w:rFonts w:ascii="Times New Roman" w:hAnsi="Times New Roman" w:cs="Times New Roman"/>
                  <w:lang w:val="fr-FR"/>
                </w:rPr>
                <w:t>t la situation inverse (condition défavorable)</w:t>
              </w:r>
            </w:ins>
            <w:del w:id="164" w:author="DAUNIZEAU Jean" w:date="2020-04-23T18:25:00Z">
              <w:r w:rsidR="00876D87" w:rsidRPr="00133106" w:rsidDel="00065ADC">
                <w:rPr>
                  <w:rFonts w:ascii="Times New Roman" w:hAnsi="Times New Roman" w:cs="Times New Roman"/>
                  <w:lang w:val="fr-FR"/>
                </w:rPr>
                <w:delText xml:space="preserve"> distracteur ou la cible </w:delText>
              </w:r>
              <w:r w:rsidR="008D275B" w:rsidDel="00065ADC">
                <w:rPr>
                  <w:rFonts w:ascii="Times New Roman" w:hAnsi="Times New Roman" w:cs="Times New Roman"/>
                  <w:lang w:val="fr-FR"/>
                </w:rPr>
                <w:delText>a</w:delText>
              </w:r>
              <w:r w:rsidR="00876D87" w:rsidRPr="00133106" w:rsidDel="00065ADC">
                <w:rPr>
                  <w:rFonts w:ascii="Times New Roman" w:hAnsi="Times New Roman" w:cs="Times New Roman"/>
                  <w:lang w:val="fr-FR"/>
                </w:rPr>
                <w:delText xml:space="preserve"> une valeur émotionnelle négative</w:delText>
              </w:r>
            </w:del>
            <w:r w:rsidR="00394C39">
              <w:rPr>
                <w:rFonts w:ascii="Times New Roman" w:hAnsi="Times New Roman" w:cs="Times New Roman"/>
                <w:lang w:val="fr-FR"/>
              </w:rPr>
              <w:t xml:space="preserve">. </w:t>
            </w:r>
            <w:ins w:id="165" w:author="DAUNIZEAU Jean" w:date="2020-04-23T18:26:00Z">
              <w:r w:rsidR="00065ADC">
                <w:rPr>
                  <w:rFonts w:ascii="Times New Roman" w:hAnsi="Times New Roman" w:cs="Times New Roman"/>
                  <w:lang w:val="fr-FR"/>
                </w:rPr>
                <w:t xml:space="preserve">On mesure l’efficacité du contrôle volontaire par la </w:t>
              </w:r>
            </w:ins>
            <w:ins w:id="166" w:author="DAUNIZEAU Jean" w:date="2020-04-23T18:27:00Z">
              <w:r w:rsidR="00065ADC">
                <w:rPr>
                  <w:rFonts w:ascii="Times New Roman" w:hAnsi="Times New Roman" w:cs="Times New Roman"/>
                  <w:lang w:val="fr-FR"/>
                </w:rPr>
                <w:t>diminution</w:t>
              </w:r>
            </w:ins>
            <w:ins w:id="167" w:author="DAUNIZEAU Jean" w:date="2020-04-23T18:26:00Z">
              <w:r w:rsidR="00065ADC">
                <w:rPr>
                  <w:rFonts w:ascii="Times New Roman" w:hAnsi="Times New Roman" w:cs="Times New Roman"/>
                  <w:lang w:val="fr-FR"/>
                </w:rPr>
                <w:t xml:space="preserve"> d</w:t>
              </w:r>
            </w:ins>
            <w:ins w:id="168" w:author="DAUNIZEAU Jean" w:date="2020-04-23T18:27:00Z">
              <w:r w:rsidR="00065ADC">
                <w:rPr>
                  <w:rFonts w:ascii="Times New Roman" w:hAnsi="Times New Roman" w:cs="Times New Roman"/>
                  <w:lang w:val="fr-FR"/>
                </w:rPr>
                <w:t>u</w:t>
              </w:r>
            </w:ins>
            <w:ins w:id="169" w:author="DAUNIZEAU Jean" w:date="2020-04-23T18:26:00Z">
              <w:r w:rsidR="00065ADC">
                <w:rPr>
                  <w:rFonts w:ascii="Times New Roman" w:hAnsi="Times New Roman" w:cs="Times New Roman"/>
                  <w:lang w:val="fr-FR"/>
                </w:rPr>
                <w:t xml:space="preserve"> biais </w:t>
              </w:r>
            </w:ins>
            <w:ins w:id="170" w:author="DAUNIZEAU Jean" w:date="2020-04-23T18:27:00Z">
              <w:r w:rsidR="00065ADC">
                <w:rPr>
                  <w:rFonts w:ascii="Times New Roman" w:hAnsi="Times New Roman" w:cs="Times New Roman"/>
                  <w:lang w:val="fr-FR"/>
                </w:rPr>
                <w:t>émotionnel lorsqu</w:t>
              </w:r>
            </w:ins>
            <w:ins w:id="171" w:author="DAUNIZEAU Jean" w:date="2020-04-23T18:28:00Z">
              <w:r w:rsidR="00065ADC">
                <w:rPr>
                  <w:rFonts w:ascii="Times New Roman" w:hAnsi="Times New Roman" w:cs="Times New Roman"/>
                  <w:lang w:val="fr-FR"/>
                </w:rPr>
                <w:t>e l’enjeu est plus important (</w:t>
              </w:r>
            </w:ins>
            <w:ins w:id="172" w:author="DAUNIZEAU Jean" w:date="2020-04-23T18:29:00Z">
              <w:r w:rsidR="00065ADC">
                <w:rPr>
                  <w:rFonts w:ascii="Times New Roman" w:hAnsi="Times New Roman" w:cs="Times New Roman"/>
                  <w:lang w:val="fr-FR"/>
                </w:rPr>
                <w:t>dans certains essais, la récompense monétaire attachée à une réponse correcte et plus forte).</w:t>
              </w:r>
            </w:ins>
            <w:del w:id="173" w:author="DAUNIZEAU Jean" w:date="2020-04-23T18:29:00Z">
              <w:r w:rsidR="00133106" w:rsidDel="00065ADC">
                <w:rPr>
                  <w:rFonts w:ascii="Times New Roman" w:hAnsi="Times New Roman" w:cs="Times New Roman"/>
                  <w:lang w:val="fr-FR"/>
                </w:rPr>
                <w:delText xml:space="preserve">Pour évaluer l’effet de la motivation, certains essais </w:delText>
              </w:r>
              <w:r w:rsidR="00C43259" w:rsidDel="00065ADC">
                <w:rPr>
                  <w:rFonts w:ascii="Times New Roman" w:hAnsi="Times New Roman" w:cs="Times New Roman"/>
                  <w:lang w:val="fr-FR"/>
                </w:rPr>
                <w:delText>valent</w:delText>
              </w:r>
              <w:r w:rsidR="00133106" w:rsidDel="00065ADC">
                <w:rPr>
                  <w:rFonts w:ascii="Times New Roman" w:hAnsi="Times New Roman" w:cs="Times New Roman"/>
                  <w:lang w:val="fr-FR"/>
                </w:rPr>
                <w:delText xml:space="preserve"> plus d’argent que d’autres. Si les participants ont trouvé la bonne réponse, ils </w:delText>
              </w:r>
              <w:r w:rsidR="00C43259" w:rsidRPr="00C43259" w:rsidDel="00065ADC">
                <w:rPr>
                  <w:rFonts w:ascii="Times New Roman" w:hAnsi="Times New Roman" w:cs="Times New Roman"/>
                  <w:lang w:val="fr-FR"/>
                </w:rPr>
                <w:delText xml:space="preserve">obtiennent </w:delText>
              </w:r>
              <w:r w:rsidR="00133106" w:rsidDel="00065ADC">
                <w:rPr>
                  <w:rFonts w:ascii="Times New Roman" w:hAnsi="Times New Roman" w:cs="Times New Roman"/>
                  <w:lang w:val="fr-FR"/>
                </w:rPr>
                <w:delText>un bonus monétaire supplémentaire.</w:delText>
              </w:r>
            </w:del>
            <w:r w:rsidR="00133106">
              <w:rPr>
                <w:rFonts w:ascii="Times New Roman" w:hAnsi="Times New Roman" w:cs="Times New Roman"/>
                <w:lang w:val="fr-FR"/>
              </w:rPr>
              <w:t xml:space="preserve"> </w:t>
            </w:r>
          </w:p>
          <w:p w14:paraId="6129BD8E" w14:textId="6BA4FF75" w:rsidR="00394C39" w:rsidRPr="00133106" w:rsidRDefault="00133106">
            <w:pPr>
              <w:spacing w:line="360" w:lineRule="auto"/>
              <w:jc w:val="both"/>
              <w:rPr>
                <w:rFonts w:ascii="Times New Roman" w:hAnsi="Times New Roman" w:cs="Times New Roman"/>
                <w:lang w:val="fr-FR"/>
              </w:rPr>
            </w:pPr>
            <w:r w:rsidRPr="00133106">
              <w:rPr>
                <w:rFonts w:ascii="Times New Roman" w:hAnsi="Times New Roman" w:cs="Times New Roman"/>
                <w:lang w:val="fr-FR"/>
              </w:rPr>
              <w:t xml:space="preserve">       Les participants seront recrutés en ligne</w:t>
            </w:r>
            <w:ins w:id="174" w:author="DAUNIZEAU Jean" w:date="2020-04-23T18:30:00Z">
              <w:r w:rsidR="00065ADC">
                <w:rPr>
                  <w:rFonts w:ascii="Times New Roman" w:hAnsi="Times New Roman" w:cs="Times New Roman"/>
                  <w:lang w:val="fr-FR"/>
                </w:rPr>
                <w:t>, sur une base volontaire,</w:t>
              </w:r>
            </w:ins>
            <w:r w:rsidRPr="00133106">
              <w:rPr>
                <w:rFonts w:ascii="Times New Roman" w:hAnsi="Times New Roman" w:cs="Times New Roman"/>
                <w:lang w:val="fr-FR"/>
              </w:rPr>
              <w:t xml:space="preserve"> </w:t>
            </w:r>
            <w:del w:id="175" w:author="DAUNIZEAU Jean" w:date="2020-04-23T18:30:00Z">
              <w:r w:rsidRPr="00133106" w:rsidDel="00065ADC">
                <w:rPr>
                  <w:rFonts w:ascii="Times New Roman" w:hAnsi="Times New Roman" w:cs="Times New Roman"/>
                  <w:lang w:val="fr-FR"/>
                </w:rPr>
                <w:delText xml:space="preserve">sur </w:delText>
              </w:r>
            </w:del>
            <w:ins w:id="176" w:author="DAUNIZEAU Jean" w:date="2020-04-23T18:30:00Z">
              <w:r w:rsidR="00065ADC">
                <w:rPr>
                  <w:rFonts w:ascii="Times New Roman" w:hAnsi="Times New Roman" w:cs="Times New Roman"/>
                  <w:lang w:val="fr-FR"/>
                </w:rPr>
                <w:t>via</w:t>
              </w:r>
              <w:r w:rsidR="00065ADC" w:rsidRPr="00133106">
                <w:rPr>
                  <w:rFonts w:ascii="Times New Roman" w:hAnsi="Times New Roman" w:cs="Times New Roman"/>
                  <w:lang w:val="fr-FR"/>
                </w:rPr>
                <w:t xml:space="preserve"> </w:t>
              </w:r>
            </w:ins>
            <w:r w:rsidRPr="00133106">
              <w:rPr>
                <w:rFonts w:ascii="Times New Roman" w:hAnsi="Times New Roman" w:cs="Times New Roman"/>
                <w:lang w:val="fr-FR"/>
              </w:rPr>
              <w:t>la plat</w:t>
            </w:r>
            <w:ins w:id="177" w:author="DAUNIZEAU Jean" w:date="2020-04-23T18:30:00Z">
              <w:r w:rsidR="00065ADC">
                <w:rPr>
                  <w:rFonts w:ascii="Times New Roman" w:hAnsi="Times New Roman" w:cs="Times New Roman"/>
                  <w:lang w:val="fr-FR"/>
                </w:rPr>
                <w:t>e</w:t>
              </w:r>
            </w:ins>
            <w:r w:rsidRPr="00133106">
              <w:rPr>
                <w:rFonts w:ascii="Times New Roman" w:hAnsi="Times New Roman" w:cs="Times New Roman"/>
                <w:lang w:val="fr-FR"/>
              </w:rPr>
              <w:t>form</w:t>
            </w:r>
            <w:ins w:id="178" w:author="DAUNIZEAU Jean" w:date="2020-04-23T18:30:00Z">
              <w:r w:rsidR="00065ADC">
                <w:rPr>
                  <w:rFonts w:ascii="Times New Roman" w:hAnsi="Times New Roman" w:cs="Times New Roman"/>
                  <w:lang w:val="fr-FR"/>
                </w:rPr>
                <w:t>e</w:t>
              </w:r>
            </w:ins>
            <w:r w:rsidRPr="00133106">
              <w:rPr>
                <w:rFonts w:ascii="Times New Roman" w:hAnsi="Times New Roman" w:cs="Times New Roman"/>
                <w:lang w:val="fr-FR"/>
              </w:rPr>
              <w:t xml:space="preserve"> </w:t>
            </w:r>
            <w:ins w:id="179" w:author="DAUNIZEAU Jean" w:date="2020-04-23T18:30:00Z">
              <w:r w:rsidR="00065ADC">
                <w:rPr>
                  <w:rFonts w:ascii="Times New Roman" w:hAnsi="Times New Roman" w:cs="Times New Roman"/>
                  <w:lang w:val="fr-FR"/>
                </w:rPr>
                <w:t xml:space="preserve">du </w:t>
              </w:r>
            </w:ins>
            <w:r w:rsidRPr="00133106">
              <w:rPr>
                <w:rFonts w:ascii="Times New Roman" w:hAnsi="Times New Roman" w:cs="Times New Roman"/>
                <w:lang w:val="fr-FR"/>
              </w:rPr>
              <w:t xml:space="preserve">RISC (Relais d’Information sur les Sciences de la Cognition). </w:t>
            </w:r>
            <w:ins w:id="180" w:author="DAUNIZEAU Jean" w:date="2020-04-23T18:32:00Z">
              <w:r w:rsidR="00440DBD">
                <w:rPr>
                  <w:rFonts w:ascii="Times New Roman" w:hAnsi="Times New Roman" w:cs="Times New Roman"/>
                  <w:lang w:val="fr-FR"/>
                </w:rPr>
                <w:t xml:space="preserve">S’ils </w:t>
              </w:r>
            </w:ins>
            <w:ins w:id="181" w:author="DAUNIZEAU Jean" w:date="2020-04-23T18:33:00Z">
              <w:r w:rsidR="00440DBD">
                <w:rPr>
                  <w:rFonts w:ascii="Times New Roman" w:hAnsi="Times New Roman" w:cs="Times New Roman"/>
                  <w:lang w:val="fr-FR"/>
                </w:rPr>
                <w:t>consentent</w:t>
              </w:r>
            </w:ins>
            <w:ins w:id="182" w:author="DAUNIZEAU Jean" w:date="2020-04-23T18:32:00Z">
              <w:r w:rsidR="00440DBD">
                <w:rPr>
                  <w:rFonts w:ascii="Times New Roman" w:hAnsi="Times New Roman" w:cs="Times New Roman"/>
                  <w:lang w:val="fr-FR"/>
                </w:rPr>
                <w:t xml:space="preserve"> </w:t>
              </w:r>
            </w:ins>
            <w:ins w:id="183" w:author="DAUNIZEAU Jean" w:date="2020-04-23T18:33:00Z">
              <w:r w:rsidR="00440DBD">
                <w:rPr>
                  <w:rFonts w:ascii="Times New Roman" w:hAnsi="Times New Roman" w:cs="Times New Roman"/>
                  <w:lang w:val="fr-FR"/>
                </w:rPr>
                <w:t>à participer</w:t>
              </w:r>
            </w:ins>
            <w:ins w:id="184" w:author="DAUNIZEAU Jean" w:date="2020-04-23T18:34:00Z">
              <w:r w:rsidR="00440DBD">
                <w:rPr>
                  <w:rFonts w:ascii="Times New Roman" w:hAnsi="Times New Roman" w:cs="Times New Roman"/>
                  <w:lang w:val="fr-FR"/>
                </w:rPr>
                <w:t xml:space="preserve"> à l’étude</w:t>
              </w:r>
            </w:ins>
            <w:ins w:id="185" w:author="DAUNIZEAU Jean" w:date="2020-04-23T18:33:00Z">
              <w:r w:rsidR="00440DBD">
                <w:rPr>
                  <w:rFonts w:ascii="Times New Roman" w:hAnsi="Times New Roman" w:cs="Times New Roman"/>
                  <w:lang w:val="fr-FR"/>
                </w:rPr>
                <w:t xml:space="preserve">, ils effectueront </w:t>
              </w:r>
            </w:ins>
            <w:ins w:id="186" w:author="DAUNIZEAU Jean" w:date="2020-04-23T18:34:00Z">
              <w:r w:rsidR="00440DBD">
                <w:rPr>
                  <w:rFonts w:ascii="Times New Roman" w:hAnsi="Times New Roman" w:cs="Times New Roman"/>
                  <w:lang w:val="fr-FR"/>
                </w:rPr>
                <w:t xml:space="preserve">le test d’efficacité du contrôle </w:t>
              </w:r>
              <w:r w:rsidR="00440DBD" w:rsidRPr="00133106">
                <w:rPr>
                  <w:rFonts w:ascii="Times New Roman" w:hAnsi="Times New Roman" w:cs="Times New Roman"/>
                  <w:lang w:val="fr-FR"/>
                </w:rPr>
                <w:t xml:space="preserve">toutes les </w:t>
              </w:r>
              <w:r w:rsidR="00440DBD">
                <w:rPr>
                  <w:rFonts w:ascii="Times New Roman" w:hAnsi="Times New Roman" w:cs="Times New Roman"/>
                  <w:lang w:val="fr-FR"/>
                </w:rPr>
                <w:t>semaines pendant la durée restante du</w:t>
              </w:r>
              <w:r w:rsidR="00440DBD" w:rsidRPr="00133106">
                <w:rPr>
                  <w:rFonts w:ascii="Times New Roman" w:hAnsi="Times New Roman" w:cs="Times New Roman"/>
                  <w:lang w:val="fr-FR"/>
                </w:rPr>
                <w:t xml:space="preserve"> confinement</w:t>
              </w:r>
            </w:ins>
            <w:ins w:id="187" w:author="DAUNIZEAU Jean" w:date="2020-04-23T18:35:00Z">
              <w:r w:rsidR="00440DBD">
                <w:rPr>
                  <w:rFonts w:ascii="Times New Roman" w:hAnsi="Times New Roman" w:cs="Times New Roman"/>
                  <w:lang w:val="fr-FR"/>
                </w:rPr>
                <w:t>,</w:t>
              </w:r>
            </w:ins>
            <w:ins w:id="188" w:author="DAUNIZEAU Jean" w:date="2020-04-23T18:34:00Z">
              <w:r w:rsidR="00440DBD" w:rsidRPr="00133106">
                <w:rPr>
                  <w:rFonts w:ascii="Times New Roman" w:hAnsi="Times New Roman" w:cs="Times New Roman"/>
                  <w:lang w:val="fr-FR"/>
                </w:rPr>
                <w:t xml:space="preserve"> puis </w:t>
              </w:r>
            </w:ins>
            <w:ins w:id="189" w:author="DAUNIZEAU Jean" w:date="2020-04-23T18:35:00Z">
              <w:r w:rsidR="00440DBD">
                <w:rPr>
                  <w:rFonts w:ascii="Times New Roman" w:hAnsi="Times New Roman" w:cs="Times New Roman"/>
                  <w:lang w:val="fr-FR"/>
                </w:rPr>
                <w:t>une</w:t>
              </w:r>
            </w:ins>
            <w:ins w:id="190" w:author="DAUNIZEAU Jean" w:date="2020-04-23T18:34:00Z">
              <w:r w:rsidR="00440DBD" w:rsidRPr="00133106">
                <w:rPr>
                  <w:rFonts w:ascii="Times New Roman" w:hAnsi="Times New Roman" w:cs="Times New Roman"/>
                  <w:lang w:val="fr-FR"/>
                </w:rPr>
                <w:t xml:space="preserve"> fois </w:t>
              </w:r>
            </w:ins>
            <w:ins w:id="191" w:author="DAUNIZEAU Jean" w:date="2020-04-23T18:35:00Z">
              <w:r w:rsidR="00440DBD">
                <w:rPr>
                  <w:rFonts w:ascii="Times New Roman" w:hAnsi="Times New Roman" w:cs="Times New Roman"/>
                  <w:lang w:val="fr-FR"/>
                </w:rPr>
                <w:t xml:space="preserve">toutes les deux semaines jusqu’à deux mois </w:t>
              </w:r>
            </w:ins>
            <w:ins w:id="192" w:author="DAUNIZEAU Jean" w:date="2020-04-23T18:34:00Z">
              <w:r w:rsidR="00440DBD" w:rsidRPr="00133106">
                <w:rPr>
                  <w:rFonts w:ascii="Times New Roman" w:hAnsi="Times New Roman" w:cs="Times New Roman"/>
                  <w:lang w:val="fr-FR"/>
                </w:rPr>
                <w:t>après la fin du confinement.</w:t>
              </w:r>
            </w:ins>
            <w:ins w:id="193" w:author="DAUNIZEAU Jean" w:date="2020-04-23T18:35:00Z">
              <w:r w:rsidR="00440DBD">
                <w:rPr>
                  <w:rFonts w:ascii="Times New Roman" w:hAnsi="Times New Roman" w:cs="Times New Roman"/>
                  <w:lang w:val="fr-FR"/>
                </w:rPr>
                <w:t xml:space="preserve"> </w:t>
              </w:r>
            </w:ins>
            <w:ins w:id="194" w:author="DAUNIZEAU Jean" w:date="2020-04-23T18:36:00Z">
              <w:r w:rsidR="00440DBD">
                <w:rPr>
                  <w:rFonts w:ascii="Times New Roman" w:hAnsi="Times New Roman" w:cs="Times New Roman"/>
                  <w:lang w:val="fr-FR"/>
                </w:rPr>
                <w:t>A chaque session de test, ils rempliront</w:t>
              </w:r>
            </w:ins>
            <w:ins w:id="195" w:author="DAUNIZEAU Jean" w:date="2020-04-23T18:35:00Z">
              <w:r w:rsidR="00440DBD">
                <w:rPr>
                  <w:rFonts w:ascii="Times New Roman" w:hAnsi="Times New Roman" w:cs="Times New Roman"/>
                  <w:lang w:val="fr-FR"/>
                </w:rPr>
                <w:t xml:space="preserve"> </w:t>
              </w:r>
            </w:ins>
            <w:ins w:id="196" w:author="DAUNIZEAU Jean" w:date="2020-04-23T18:36:00Z">
              <w:r w:rsidR="00440DBD">
                <w:rPr>
                  <w:rFonts w:ascii="Times New Roman" w:hAnsi="Times New Roman" w:cs="Times New Roman"/>
                  <w:lang w:val="fr-FR"/>
                </w:rPr>
                <w:t xml:space="preserve">un </w:t>
              </w:r>
            </w:ins>
            <w:ins w:id="197" w:author="DAUNIZEAU Jean" w:date="2020-04-23T18:35:00Z">
              <w:r w:rsidR="00440DBD">
                <w:rPr>
                  <w:rFonts w:ascii="Times New Roman" w:hAnsi="Times New Roman" w:cs="Times New Roman"/>
                  <w:lang w:val="fr-FR"/>
                </w:rPr>
                <w:t>questionnaire d’humeur et d’anxiété</w:t>
              </w:r>
            </w:ins>
            <w:ins w:id="198" w:author="DAUNIZEAU Jean" w:date="2020-04-23T18:36:00Z">
              <w:r w:rsidR="00440DBD">
                <w:rPr>
                  <w:rFonts w:ascii="Times New Roman" w:hAnsi="Times New Roman" w:cs="Times New Roman"/>
                  <w:lang w:val="fr-FR"/>
                </w:rPr>
                <w:t xml:space="preserve">, de manière à pouvoir, rétrospectivement, évaluer </w:t>
              </w:r>
            </w:ins>
            <w:ins w:id="199" w:author="DAUNIZEAU Jean" w:date="2020-04-23T18:37:00Z">
              <w:r w:rsidR="00440DBD">
                <w:rPr>
                  <w:rFonts w:ascii="Times New Roman" w:hAnsi="Times New Roman" w:cs="Times New Roman"/>
                  <w:lang w:val="fr-FR"/>
                </w:rPr>
                <w:t>l’impact de ces états sur le contrôle volontaire du biais émotionnel.</w:t>
              </w:r>
            </w:ins>
            <w:del w:id="200" w:author="DAUNIZEAU Jean" w:date="2020-04-23T18:37:00Z">
              <w:r w:rsidRPr="00133106" w:rsidDel="00440DBD">
                <w:rPr>
                  <w:rFonts w:ascii="Times New Roman" w:hAnsi="Times New Roman" w:cs="Times New Roman"/>
                  <w:lang w:val="fr-FR"/>
                </w:rPr>
                <w:delText xml:space="preserve">Après l’expérience, il </w:delText>
              </w:r>
              <w:r w:rsidR="00C43259" w:rsidDel="00440DBD">
                <w:rPr>
                  <w:rFonts w:ascii="Times New Roman" w:hAnsi="Times New Roman" w:cs="Times New Roman"/>
                  <w:lang w:val="fr-FR"/>
                </w:rPr>
                <w:delText>leur est</w:delText>
              </w:r>
              <w:r w:rsidRPr="00133106" w:rsidDel="00440DBD">
                <w:rPr>
                  <w:rFonts w:ascii="Times New Roman" w:hAnsi="Times New Roman" w:cs="Times New Roman"/>
                  <w:lang w:val="fr-FR"/>
                </w:rPr>
                <w:delText xml:space="preserve"> demandé de remplir des questionnaires psychiatriques</w:delText>
              </w:r>
              <w:r w:rsidR="00C43259" w:rsidDel="00440DBD">
                <w:rPr>
                  <w:rFonts w:ascii="Times New Roman" w:hAnsi="Times New Roman" w:cs="Times New Roman"/>
                  <w:lang w:val="fr-FR"/>
                </w:rPr>
                <w:delText>. Ils devront</w:delText>
              </w:r>
              <w:r w:rsidRPr="00133106" w:rsidDel="00440DBD">
                <w:rPr>
                  <w:rFonts w:ascii="Times New Roman" w:hAnsi="Times New Roman" w:cs="Times New Roman"/>
                  <w:lang w:val="fr-FR"/>
                </w:rPr>
                <w:delText xml:space="preserve"> reproduire cette procédure toutes les deux semaines pendant le confinement puis deux fois après la fin du confinement. </w:delText>
              </w:r>
            </w:del>
          </w:p>
        </w:tc>
      </w:tr>
    </w:tbl>
    <w:p w14:paraId="250DC564" w14:textId="443A26BE" w:rsidR="0099173B" w:rsidRPr="00033789" w:rsidRDefault="0099173B">
      <w:pPr>
        <w:spacing w:after="278"/>
        <w:rPr>
          <w:lang w:val="fr-FR"/>
        </w:rPr>
      </w:pPr>
    </w:p>
    <w:p w14:paraId="1C5A5E2E" w14:textId="0ABD8CB5" w:rsidR="0099173B" w:rsidRPr="00762258" w:rsidRDefault="0099173B" w:rsidP="00394C39">
      <w:pPr>
        <w:tabs>
          <w:tab w:val="center" w:pos="6752"/>
        </w:tabs>
        <w:spacing w:after="3"/>
        <w:rPr>
          <w:lang w:val="fr-FR"/>
        </w:rPr>
      </w:pPr>
    </w:p>
    <w:p w14:paraId="51DBBDD0" w14:textId="77777777" w:rsidR="0099173B" w:rsidRPr="00762258" w:rsidRDefault="00AA3E65">
      <w:pPr>
        <w:pStyle w:val="Heading1"/>
        <w:rPr>
          <w:lang w:val="fr-FR"/>
        </w:rPr>
      </w:pPr>
      <w:r w:rsidRPr="00762258">
        <w:rPr>
          <w:lang w:val="fr-FR"/>
        </w:rPr>
        <w:t>Projet scientifique</w:t>
      </w:r>
      <w:r w:rsidRPr="00762258">
        <w:rPr>
          <w:b w:val="0"/>
          <w:lang w:val="fr-FR"/>
        </w:rPr>
        <w:t xml:space="preserve"> </w:t>
      </w:r>
    </w:p>
    <w:p w14:paraId="760DA9C1" w14:textId="77777777" w:rsidR="0099173B" w:rsidRPr="00762258" w:rsidRDefault="00AA3E65">
      <w:pPr>
        <w:spacing w:after="3"/>
        <w:ind w:left="130" w:hanging="10"/>
        <w:rPr>
          <w:lang w:val="fr-FR"/>
        </w:rPr>
      </w:pPr>
      <w:r w:rsidRPr="00762258">
        <w:rPr>
          <w:i/>
          <w:color w:val="FF0000"/>
          <w:sz w:val="24"/>
          <w:lang w:val="fr-FR"/>
        </w:rPr>
        <w:t>(</w:t>
      </w:r>
      <w:proofErr w:type="gramStart"/>
      <w:r w:rsidRPr="00762258">
        <w:rPr>
          <w:i/>
          <w:color w:val="FF0000"/>
          <w:sz w:val="24"/>
          <w:lang w:val="fr-FR"/>
        </w:rPr>
        <w:t>en</w:t>
      </w:r>
      <w:proofErr w:type="gramEnd"/>
      <w:r w:rsidRPr="00762258">
        <w:rPr>
          <w:i/>
          <w:color w:val="FF0000"/>
          <w:sz w:val="24"/>
          <w:lang w:val="fr-FR"/>
        </w:rPr>
        <w:t xml:space="preserve"> français ou en anglais</w:t>
      </w:r>
      <w:r w:rsidRPr="00762258">
        <w:rPr>
          <w:i/>
          <w:sz w:val="24"/>
          <w:lang w:val="fr-FR"/>
        </w:rPr>
        <w:t xml:space="preserve">, </w:t>
      </w:r>
      <w:r w:rsidRPr="00762258">
        <w:rPr>
          <w:i/>
          <w:color w:val="FF0000"/>
          <w:sz w:val="24"/>
          <w:lang w:val="fr-FR"/>
        </w:rPr>
        <w:t xml:space="preserve">dix pages maximum pour les sections 1 à 4, en times new roman </w:t>
      </w:r>
    </w:p>
    <w:p w14:paraId="05363F1D" w14:textId="77777777" w:rsidR="0099173B" w:rsidRDefault="00AA3E65">
      <w:pPr>
        <w:ind w:left="17" w:hanging="10"/>
        <w:jc w:val="center"/>
      </w:pPr>
      <w:r>
        <w:rPr>
          <w:i/>
          <w:color w:val="FF0000"/>
          <w:sz w:val="24"/>
        </w:rPr>
        <w:t xml:space="preserve">11) </w:t>
      </w:r>
    </w:p>
    <w:p w14:paraId="0D1FE187" w14:textId="77777777" w:rsidR="0099173B" w:rsidRDefault="00AA3E65">
      <w:pPr>
        <w:spacing w:after="196"/>
        <w:ind w:left="61"/>
        <w:jc w:val="center"/>
      </w:pPr>
      <w:r>
        <w:rPr>
          <w:color w:val="FF0000"/>
          <w:sz w:val="24"/>
        </w:rPr>
        <w:t xml:space="preserve"> </w:t>
      </w:r>
    </w:p>
    <w:p w14:paraId="1B1BAF0B" w14:textId="77777777" w:rsidR="0099173B" w:rsidRPr="00762258" w:rsidRDefault="00AA3E65">
      <w:pPr>
        <w:numPr>
          <w:ilvl w:val="0"/>
          <w:numId w:val="1"/>
        </w:numPr>
        <w:spacing w:after="3"/>
        <w:ind w:hanging="360"/>
        <w:rPr>
          <w:lang w:val="fr-FR"/>
        </w:rPr>
      </w:pPr>
      <w:r w:rsidRPr="00762258">
        <w:rPr>
          <w:b/>
          <w:sz w:val="24"/>
          <w:lang w:val="fr-FR"/>
        </w:rPr>
        <w:t xml:space="preserve">Description sommaire du projet </w:t>
      </w:r>
      <w:r w:rsidRPr="00762258">
        <w:rPr>
          <w:i/>
          <w:color w:val="FF0000"/>
          <w:sz w:val="24"/>
          <w:lang w:val="fr-FR"/>
        </w:rPr>
        <w:t>(la description doit être claire et concise)</w:t>
      </w:r>
      <w:r w:rsidRPr="00762258">
        <w:rPr>
          <w:b/>
          <w:sz w:val="24"/>
          <w:lang w:val="fr-FR"/>
        </w:rPr>
        <w:t xml:space="preserve"> </w:t>
      </w:r>
    </w:p>
    <w:tbl>
      <w:tblPr>
        <w:tblStyle w:val="TableGrid"/>
        <w:tblW w:w="9635" w:type="dxa"/>
        <w:tblInd w:w="-108" w:type="dxa"/>
        <w:tblCellMar>
          <w:top w:w="53" w:type="dxa"/>
          <w:left w:w="108" w:type="dxa"/>
          <w:right w:w="115" w:type="dxa"/>
        </w:tblCellMar>
        <w:tblLook w:val="04A0" w:firstRow="1" w:lastRow="0" w:firstColumn="1" w:lastColumn="0" w:noHBand="0" w:noVBand="1"/>
      </w:tblPr>
      <w:tblGrid>
        <w:gridCol w:w="9635"/>
      </w:tblGrid>
      <w:tr w:rsidR="0099173B" w14:paraId="4695639F" w14:textId="77777777">
        <w:trPr>
          <w:trHeight w:val="888"/>
        </w:trPr>
        <w:tc>
          <w:tcPr>
            <w:tcW w:w="9635" w:type="dxa"/>
            <w:tcBorders>
              <w:top w:val="single" w:sz="4" w:space="0" w:color="000000"/>
              <w:left w:val="single" w:sz="4" w:space="0" w:color="000000"/>
              <w:bottom w:val="single" w:sz="4" w:space="0" w:color="000000"/>
              <w:right w:val="single" w:sz="4" w:space="0" w:color="000000"/>
            </w:tcBorders>
          </w:tcPr>
          <w:p w14:paraId="1016F8EA" w14:textId="77777777" w:rsidR="0099173B" w:rsidRPr="00762258" w:rsidRDefault="00AA3E65" w:rsidP="00A92C0B">
            <w:pPr>
              <w:jc w:val="both"/>
              <w:rPr>
                <w:rFonts w:ascii="Times New Roman" w:hAnsi="Times New Roman" w:cs="Times New Roman"/>
                <w:lang w:val="fr-FR"/>
              </w:rPr>
            </w:pPr>
            <w:r w:rsidRPr="00762258">
              <w:rPr>
                <w:rFonts w:ascii="Times New Roman" w:hAnsi="Times New Roman" w:cs="Times New Roman"/>
                <w:lang w:val="fr-FR"/>
              </w:rPr>
              <w:t xml:space="preserve">Cadre théorique, contexte et intérêt scientifique </w:t>
            </w:r>
          </w:p>
          <w:p w14:paraId="5C57DA29" w14:textId="50771B2C" w:rsidR="0099173B" w:rsidRPr="00762258" w:rsidRDefault="00AA3E65" w:rsidP="00A92C0B">
            <w:pPr>
              <w:jc w:val="both"/>
              <w:rPr>
                <w:rFonts w:ascii="Times New Roman" w:hAnsi="Times New Roman" w:cs="Times New Roman"/>
                <w:lang w:val="fr-FR"/>
              </w:rPr>
            </w:pPr>
            <w:r w:rsidRPr="00762258">
              <w:rPr>
                <w:rFonts w:ascii="Times New Roman" w:hAnsi="Times New Roman" w:cs="Times New Roman"/>
                <w:lang w:val="fr-FR"/>
              </w:rPr>
              <w:t xml:space="preserve"> </w:t>
            </w:r>
          </w:p>
          <w:p w14:paraId="63ED4848" w14:textId="2A45CE0B" w:rsidR="007F4CD0" w:rsidRDefault="007F4CD0" w:rsidP="007F4CD0">
            <w:pPr>
              <w:spacing w:line="360" w:lineRule="auto"/>
              <w:ind w:firstLine="708"/>
              <w:jc w:val="both"/>
              <w:rPr>
                <w:ins w:id="201" w:author="DAUNIZEAU Jean" w:date="2020-04-28T16:32:00Z"/>
                <w:rFonts w:ascii="Times New Roman" w:hAnsi="Times New Roman" w:cs="Times New Roman"/>
              </w:rPr>
            </w:pPr>
            <w:ins w:id="202" w:author="DAUNIZEAU Jean" w:date="2020-04-28T16:32:00Z">
              <w:r w:rsidRPr="007F4CD0">
                <w:rPr>
                  <w:rFonts w:ascii="Times New Roman" w:hAnsi="Times New Roman" w:cs="Times New Roman"/>
                </w:rPr>
                <w:t>The current COVID epidemic has required extraordinary public health measures in most countries around the world. In France, containment has started on the 11th of March 2020, and is expected to last at least until the 18th of May 2020. This implies that many people are staying at home, in a situation of partial social isolation. In turn, this may induce psychological distress, which may result in elevated anxiety and/or depressed mood.</w:t>
              </w:r>
              <w:r>
                <w:rPr>
                  <w:rFonts w:ascii="Times New Roman" w:hAnsi="Times New Roman" w:cs="Times New Roman"/>
                </w:rPr>
                <w:t xml:space="preserve"> </w:t>
              </w:r>
              <w:r w:rsidRPr="007F4CD0">
                <w:rPr>
                  <w:rFonts w:ascii="Times New Roman" w:hAnsi="Times New Roman" w:cs="Times New Roman"/>
                </w:rPr>
                <w:t>From a scientific perspective, this may be a unique opportunity to study the relationship between ongoing fluctuations of anxiety/mood states and cognitive processes. In particular, we aim at exploring the co-occurring fluctuations in specific aspects of social cognition, self-control and self-efficacy learning.</w:t>
              </w:r>
            </w:ins>
          </w:p>
          <w:p w14:paraId="3B0A98E5" w14:textId="1E600003" w:rsidR="00A92C0B" w:rsidRPr="00A92C0B" w:rsidRDefault="00A92C0B" w:rsidP="00F54640">
            <w:pPr>
              <w:spacing w:line="360" w:lineRule="auto"/>
              <w:ind w:firstLine="708"/>
              <w:jc w:val="both"/>
              <w:rPr>
                <w:rFonts w:ascii="Times New Roman" w:hAnsi="Times New Roman" w:cs="Times New Roman"/>
              </w:rPr>
            </w:pPr>
            <w:r w:rsidRPr="00A92C0B">
              <w:rPr>
                <w:rFonts w:ascii="Times New Roman" w:hAnsi="Times New Roman" w:cs="Times New Roman"/>
              </w:rPr>
              <w:t xml:space="preserve">Our brains are continuously flooded with information, whether it is from external stimuli or internal representations. In order to successfully manoeuvre in our </w:t>
            </w:r>
            <w:r>
              <w:rPr>
                <w:rFonts w:ascii="Times New Roman" w:hAnsi="Times New Roman" w:cs="Times New Roman"/>
              </w:rPr>
              <w:t>complex</w:t>
            </w:r>
            <w:r w:rsidRPr="00A92C0B">
              <w:rPr>
                <w:rFonts w:ascii="Times New Roman" w:hAnsi="Times New Roman" w:cs="Times New Roman"/>
              </w:rPr>
              <w:t xml:space="preserve"> world, we need to be able to select and integrate the most relevant cues. Given the high importance of some stimuli for our survival </w:t>
            </w:r>
            <w:r w:rsidR="00BC6AF4">
              <w:rPr>
                <w:rFonts w:ascii="Times New Roman" w:hAnsi="Times New Roman" w:cs="Times New Roman"/>
              </w:rPr>
              <w:t xml:space="preserve">which are usually </w:t>
            </w:r>
            <w:r w:rsidRPr="00A92C0B">
              <w:rPr>
                <w:rFonts w:ascii="Times New Roman" w:hAnsi="Times New Roman" w:cs="Times New Roman"/>
              </w:rPr>
              <w:t>tagged with emotional meaning, the ability to rapidly detect them and possibly avoid dangerous situations pr</w:t>
            </w:r>
            <w:r w:rsidR="00BC6AF4">
              <w:rPr>
                <w:rFonts w:ascii="Times New Roman" w:hAnsi="Times New Roman" w:cs="Times New Roman"/>
              </w:rPr>
              <w:t>o</w:t>
            </w:r>
            <w:r w:rsidRPr="00A92C0B">
              <w:rPr>
                <w:rFonts w:ascii="Times New Roman" w:hAnsi="Times New Roman" w:cs="Times New Roman"/>
              </w:rPr>
              <w:t>cures a</w:t>
            </w:r>
            <w:r>
              <w:rPr>
                <w:rFonts w:ascii="Times New Roman" w:hAnsi="Times New Roman" w:cs="Times New Roman"/>
              </w:rPr>
              <w:t xml:space="preserve"> </w:t>
            </w:r>
            <w:r w:rsidRPr="00A92C0B">
              <w:rPr>
                <w:rFonts w:ascii="Times New Roman" w:hAnsi="Times New Roman" w:cs="Times New Roman"/>
              </w:rPr>
              <w:t xml:space="preserve">serious evolutionary advantage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ISSN":"0386-9628","author":[{"dropping-particle":"","family":"Brosch","given":"T","non-dropping-particle":"","parse-names":false,"suffix":""},{"dropping-particle":"","family":"Pourtois","given":"G","non-dropping-particle":"","parse-names":false,"suffix":""},{"dropping-particle":"","family":"Sander","given":"D","non-dropping-particle":"","parse-names":false,"suffix":""}],"container-title":"Cognition and Emotion","id":"ITEM-1","issue":"3","issued":{"date-parts":[["2010"]]},"page":"377–400","title":"The perception and categorisation of emotional stimuli: A review","type":"article-journal","volume":"24"},"uris":["http://www.mendeley.com/documents/?uuid=509f2eea-97d5-434f-a799-71aa8e257cd0"]}],"mendeley":{"formattedCitation":"(Brosch et al., 2010)","plainTextFormattedCitation":"(Brosch et al., 2010)","previouslyFormattedCitation":"(Brosch et al., 2010)"},"properties":{"noteIndex":0},"schema":"https://github.com/citation-style-language/schema/raw/master/csl-citation.json"}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(Brosch et al., 2010)</w:t>
            </w:r>
            <w:r w:rsidRPr="00A92C0B">
              <w:rPr>
                <w:rFonts w:ascii="Times New Roman" w:hAnsi="Times New Roman" w:cs="Times New Roman"/>
              </w:rPr>
              <w:fldChar w:fldCharType="end"/>
            </w:r>
            <w:r w:rsidRPr="00A92C0B">
              <w:rPr>
                <w:rFonts w:ascii="Times New Roman" w:hAnsi="Times New Roman" w:cs="Times New Roman"/>
              </w:rPr>
              <w:t>.  Over several decades, numerous studies have shown that emotionally salient material benefit</w:t>
            </w:r>
            <w:r w:rsidR="00C43259">
              <w:rPr>
                <w:rFonts w:ascii="Times New Roman" w:hAnsi="Times New Roman" w:cs="Times New Roman"/>
              </w:rPr>
              <w:t>s</w:t>
            </w:r>
            <w:r w:rsidRPr="00A92C0B">
              <w:rPr>
                <w:rFonts w:ascii="Times New Roman" w:hAnsi="Times New Roman" w:cs="Times New Roman"/>
              </w:rPr>
              <w:t xml:space="preserve"> from a preferential and prioritised allocation of attention resources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{"citationItems":[{"id":"ITEM-1","itemData":{"DOI":"10.1080/02699930143000527","ISSN":"0269-9931","abstract":"The present paper reports three new experiments suggesting that the valence of a face cue can influence attentional effects in a cueing paradigm. Moreover, heightened trait anxiety resulted in increased attentional dwell-time on emotional facial stimuli, relative to neutral faces. Experiment 1 presented a cueing task, in which the cue was either an \"angry\", \"happy\", or \"neutral\" facial expression. Targets could appear either in the same location as the face (valid trials) or in a different location to the face (invalid trials). Participants did not show significant variations across the different cue types (angry, happy, neutral) in responding to a target on valid trials. However, the valence of the face did affect response times on invalid trials. Specifically, participants took longer to respond to a target when the face cue was \"angry\" or \"happy\" relative to neutral. In Experiment 2, the cue-target stimulus onset asynchrony (SOA) was increased and an overall inhibition of return (IOR) effect was found (i.e., slower responses on valid trials). However, the \"angry\" face cue eliminated the IOR effect for both high and low trait anxious groups. In Experiment 3, threat-related and jumbled facial stimuli reduced the magnitude of IOR for high, but not for low, trait-anxious participants. These results suggest that: (i) attentional bias in anxiety may reflect a difficulty in disengaging from threat-related and emotional stimuli, and (ii) threat-related and ambiguous cues can influence the magnitude of the IOR effect.","author":[{"dropping-particle":"","family":"Fox","given":"Elaine","non-dropping-particle":"","parse-names":false,"suffix":""},{"dropping-particle":"","family":"Russo","given":"Riccardo","non-dropping-particle":"","parse-names":false,"suffix":""},{"dropping-particle":"","family":"Dutton","given":"Kevin","non-dropping-particle":"","parse-names":false,"suffix":""}],"container-title":"Cognition &amp; Emotion","id":"ITEM-1","issue":"3","issued":{"date-parts":[["2002","5"]]},"page":"355-379","title":"Attentional bias for threat: Evidence for delayed disengagement from emotional faces","type":"article-journal","volume":"16"},"uris":["http://www.mendeley.com/documents/?uuid=abec06e0-1a9d-4a59-8203-9a3c47d14c86"]},{"id":"ITEM-2","itemData":{"DOI":"10.1037/0096-3445.130.4.681","ISSN":"1939-2222","PMID":"11757875","abstract":"Biases in information processing undoubtedly play an important role in the maintenance of emotion and emotional disorders. In an attentional cueing paradigm, threat words and angry faces had no advantage over positive or neutral words (or faces) in attracting attention to their own location, even for people who were highly state-anxious. In contrast, the presence of threatening cues (words and faces) had a strong impact on the disengagement of attention. When a threat cue was presented and a target subsequently presented in another location, high state-anxious individuals took longer to detect the target relative to when either a positive or a neutral cue was presented. It is concluded that threat-related stimuli affect attentional dwell time and the disengage component of attention, leaving the question of whether threat stimuli affect the shift component of attention open to debate.","author":[{"dropping-particle":"","family":"Fox","given":"Elaine","non-dropping-particle":"","parse-names":false,"suffix":""},{"dropping-particle":"","family":"Russo","given":"Riccardo","non-dropping-particle":"","parse-names":false,"suffix":""},{"dropping-particle":"","family":"Bowles","given":"Robert","non-dropping-particle":"","parse-names":false,"suffix":""},{"dropping-particle":"","family":"Dutton","given":"Kevin","non-dropping-particle":"","parse-names":false,"suffix":""}],"container-title":"Journal of Experimental Psychology: General","id":"ITEM-2","issue":"4","issued":{"date-parts":[["2001"]]},"page":"681-700","title":"Do threatening stimuli draw or hold visual attention in subclinical anxiety?","type":"article-journal","volume":"130"},"uris":["http://www.mendeley.com/documents/?uuid=6054ec11-aa6d-44de-b7d0-c03d92c60f83"]}],"mendeley":{"formattedCitation":"(Fox et al., 2002, 2001)","plainTextFormattedCitation":"(Fox et al., 2002, 2001)","previouslyFormattedCitation":"(Fox et al., 2002, 2001)"},"properties":{"noteIndex":0},"schema":"https://github.com/citation-style-language/schema/raw/master/csl-citation.json"}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(Fox et al., 2002, 2001)</w:t>
            </w:r>
            <w:r w:rsidRPr="00A92C0B">
              <w:rPr>
                <w:rFonts w:ascii="Times New Roman" w:hAnsi="Times New Roman" w:cs="Times New Roman"/>
              </w:rPr>
              <w:fldChar w:fldCharType="end"/>
            </w:r>
            <w:r w:rsidRPr="00A92C0B">
              <w:rPr>
                <w:rFonts w:ascii="Times New Roman" w:hAnsi="Times New Roman" w:cs="Times New Roman"/>
              </w:rPr>
              <w:t>.</w:t>
            </w:r>
            <w:r>
              <w:rPr>
                <w:rFonts w:ascii="Times New Roman" w:hAnsi="Times New Roman" w:cs="Times New Roman"/>
              </w:rPr>
              <w:t xml:space="preserve"> </w:t>
            </w:r>
            <w:ins w:id="203" w:author="DAUNIZEAU Jean" w:date="2020-04-23T18:39:00Z">
              <w:r w:rsidR="00440DBD">
                <w:rPr>
                  <w:rFonts w:ascii="Times New Roman" w:hAnsi="Times New Roman" w:cs="Times New Roman"/>
                </w:rPr>
                <w:t xml:space="preserve">In particular, </w:t>
              </w:r>
            </w:ins>
            <w:del w:id="204" w:author="DAUNIZEAU Jean" w:date="2020-04-23T18:39:00Z">
              <w:r w:rsidRPr="00A92C0B" w:rsidDel="00440DBD">
                <w:rPr>
                  <w:rFonts w:ascii="Times New Roman" w:hAnsi="Times New Roman" w:cs="Times New Roman"/>
                </w:rPr>
                <w:delText xml:space="preserve">This </w:delText>
              </w:r>
            </w:del>
            <w:ins w:id="205" w:author="DAUNIZEAU Jean" w:date="2020-04-23T18:39:00Z">
              <w:r w:rsidR="00440DBD">
                <w:rPr>
                  <w:rFonts w:ascii="Times New Roman" w:hAnsi="Times New Roman" w:cs="Times New Roman"/>
                </w:rPr>
                <w:t>t</w:t>
              </w:r>
              <w:r w:rsidR="00440DBD" w:rsidRPr="00A92C0B">
                <w:rPr>
                  <w:rFonts w:ascii="Times New Roman" w:hAnsi="Times New Roman" w:cs="Times New Roman"/>
                </w:rPr>
                <w:t xml:space="preserve">his </w:t>
              </w:r>
            </w:ins>
            <w:del w:id="206" w:author="DAUNIZEAU Jean" w:date="2020-04-23T18:39:00Z">
              <w:r w:rsidRPr="00A92C0B" w:rsidDel="00440DBD">
                <w:rPr>
                  <w:rFonts w:ascii="Times New Roman" w:hAnsi="Times New Roman" w:cs="Times New Roman"/>
                </w:rPr>
                <w:delText>is particularly the case for</w:delText>
              </w:r>
            </w:del>
            <w:ins w:id="207" w:author="DAUNIZEAU Jean" w:date="2020-04-23T18:39:00Z">
              <w:r w:rsidR="00440DBD">
                <w:rPr>
                  <w:rFonts w:ascii="Times New Roman" w:hAnsi="Times New Roman" w:cs="Times New Roman"/>
                </w:rPr>
                <w:t>applies to</w:t>
              </w:r>
            </w:ins>
            <w:r w:rsidRPr="00A92C0B">
              <w:rPr>
                <w:rFonts w:ascii="Times New Roman" w:hAnsi="Times New Roman" w:cs="Times New Roman"/>
              </w:rPr>
              <w:t xml:space="preserve"> stimuli that are perceived as threatening such as faces with a negative emotional expression</w:t>
            </w:r>
            <w:r>
              <w:rPr>
                <w:rFonts w:ascii="Times New Roman" w:hAnsi="Times New Roman" w:cs="Times New Roman"/>
              </w:rPr>
              <w:t xml:space="preserve"> </w:t>
            </w:r>
            <w:r w:rsidRPr="00A92C0B">
              <w:rPr>
                <w:rFonts w:ascii="Times New Roman" w:hAnsi="Times New Roman" w:cs="Times New Roman"/>
              </w:rPr>
              <w:t xml:space="preserve">or aversive </w:t>
            </w:r>
            <w:r w:rsidR="00B95772">
              <w:rPr>
                <w:rFonts w:ascii="Times New Roman" w:hAnsi="Times New Roman" w:cs="Times New Roman"/>
              </w:rPr>
              <w:t>stimulations</w:t>
            </w:r>
            <w:r>
              <w:rPr>
                <w:rFonts w:ascii="Times New Roman" w:hAnsi="Times New Roman" w:cs="Times New Roman"/>
              </w:rPr>
              <w:t xml:space="preserve">. </w:t>
            </w:r>
            <w:r w:rsidRPr="00A92C0B">
              <w:rPr>
                <w:rFonts w:ascii="Times New Roman" w:hAnsi="Times New Roman" w:cs="Times New Roman"/>
              </w:rPr>
              <w:t xml:space="preserve">Per example, the emotional content of a target allows faster detection times in visual search tasks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{"citationItems":[{"id":"ITEM-1","itemData":{"DOI":"10.1037/0096-3445.130.3.466","ISBN":"0096-3445 (Print)\\n0022-1015 (Linking)","ISSN":"1939-2222","PMID":"11561921","abstract":"Participants searched for discrepant fear-relevant pictures (snakes or spiders) in grid-pattern arrays of fear-irrelevant pictures belonging to the same category (flowers or mushrooms) and vice versa. Fear-relevant pictures were found more quickly than fear-irrelevant ones. Fear-relevant, but not fear-irrelevant, search was unaffected by the location of the target in the display and by the number of distractors, which suggests parallel search for fear-relevant targets and serial search for fear-irrelevant targets. Participants specifically fearful of snakes but not spiders (or vice versa) showed facilitated search for the feared objects but did not differ from controls in search for nonfeared fear-relevant or fear-irrelevant, targets. Thus, evolutionary relevant threatening stimuli were effective in capturing attention, and this effect was further facilitated if the stimulus was emotionally provocative.","author":[{"dropping-particle":"","family":"Öhman","given":"Arne","non-dropping-particle":"","parse-names":false,"suffix":""},{"dropping-particle":"","family":"Flykt","given":"Anders","non-dropping-particle":"","parse-names":false,"suffix":""},{"dropping-particle":"","family":"Esteves","given":"Francisco","non-dropping-particle":"","parse-names":false,"suffix":""}],"container-title":"Journal of Experimental Psychology: General","id":"ITEM-1","issue":"3","issued":{"date-parts":[["2001"]]},"note":"seminal paper (cited more than 2,500 times)","page":"466-478","title":"Emotion drives attention: Detecting the snake in the grass.","type":"article-journal","volume":"130"},"uris":["http://www.mendeley.com/documents/?uuid=1b621627-60fc-4c8b-88bd-7987f41039ed"]},{"id":"ITEM-2","itemData":{"author":[{"dropping-particle":"","family":"Fox","given":"Elaine","non-dropping-particle":"","parse-names":false,"suffix":""}],"container-title":"Cognitive, Affective, &amp; Behavioral Neuroscience","id":"ITEM-2","issue":"1","issued":{"date-parts":[["2002"]]},"page":"52-63","title":"Processing emotional facial expressions: The role of anxiety and awareness","type":"article-journal","volume":"2"},"uris":["http://www.mendeley.com/documents/?uuid=485d6817-097d-45bc-99a2-abaea4b37656"]},{"id":"ITEM-3","itemData":{"DOI":"10.1037/0096-3445.134.2.258","ISSN":"1939-2222","abstract":"Identification of a 1st target stimulus in a rapid serial visual presentation sequence leads to transient impairment in report for a 2nd target; this is known as the attentional blink (AB). This AB impairment was substantially alleviated for emotionally significant target words. AB sparing was not attributable to a variety of nonaffective stimulus factors that could result in augmented distinctiveness. Arousal value, not the valence of stimulus events, was found to be responsible for AB sparing. These results suggest that arousal is associated with decreased attentional prerequisites for awareness, enabling emotional significance to shape perceptual experience. Copyright 2005 by the American Psychological Association.","author":[{"dropping-particle":"","family":"Anderson","given":"Adam K.","non-dropping-particle":"","parse-names":false,"suffix":""}],"container-title":"Journal of Experimental Psychology: General","id":"ITEM-3","issue":"2","issued":{"date-parts":[["2005"]]},"page":"258-281","title":"Affective Influences on the Attentional Dynamics Supporting Awareness.","type":"article-journal","volume":"134"},"uris":["http://www.mendeley.com/documents/?uuid=aef7d78f-6f28-40ee-ba86-d20b5a0d9b2a"]}],"mendeley":{"formattedCitation":"(Anderson, 2005; Fox, 2002; Öhman et al., 2001)","plainTextFormattedCitation":"(Anderson, 2005; Fox, 2002; Öhman et al., 2001)","previouslyFormattedCitation":"(Anderson, 2005; Fox, 2002; Öhman et al., 2001)"},"properties":{"noteIndex":0},"schema":"https://github.com/citation-style-language/schema/raw/master/csl-citation.json"}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(Anderson, 2005; Fox, 2002; Öhman et al., 2001)</w:t>
            </w:r>
            <w:r w:rsidRPr="00A92C0B">
              <w:rPr>
                <w:rFonts w:ascii="Times New Roman" w:hAnsi="Times New Roman" w:cs="Times New Roman"/>
              </w:rPr>
              <w:fldChar w:fldCharType="end"/>
            </w:r>
            <w:r w:rsidRPr="00A92C0B">
              <w:rPr>
                <w:rFonts w:ascii="Times New Roman" w:hAnsi="Times New Roman" w:cs="Times New Roman"/>
              </w:rPr>
              <w:t xml:space="preserve">. </w:t>
            </w:r>
          </w:p>
          <w:p w14:paraId="12948AA4" w14:textId="67B1EEB7" w:rsidR="00A92C0B" w:rsidRPr="00A92C0B" w:rsidRDefault="00A92C0B" w:rsidP="00F54640">
            <w:pPr>
              <w:spacing w:line="360" w:lineRule="auto"/>
              <w:ind w:firstLine="708"/>
              <w:jc w:val="both"/>
              <w:rPr>
                <w:rFonts w:ascii="Times New Roman" w:hAnsi="Times New Roman" w:cs="Times New Roman"/>
              </w:rPr>
            </w:pPr>
            <w:r w:rsidRPr="00A92C0B">
              <w:rPr>
                <w:rFonts w:ascii="Times New Roman" w:hAnsi="Times New Roman" w:cs="Times New Roman"/>
              </w:rPr>
              <w:t xml:space="preserve">While this attentional bias towards emotional information is of considerable adaptive value, there may be situations for which the brain has to deal with contrasting demands. </w:t>
            </w:r>
            <w:del w:id="208" w:author="DAUNIZEAU Jean" w:date="2020-04-23T19:54:00Z">
              <w:r w:rsidR="00C43259" w:rsidDel="00CC2B3A">
                <w:rPr>
                  <w:rFonts w:ascii="Times New Roman" w:hAnsi="Times New Roman" w:cs="Times New Roman"/>
                </w:rPr>
                <w:delText>To illustrate</w:delText>
              </w:r>
            </w:del>
            <w:ins w:id="209" w:author="DAUNIZEAU Jean" w:date="2020-04-23T19:54:00Z">
              <w:r w:rsidR="00CC2B3A">
                <w:rPr>
                  <w:rFonts w:ascii="Times New Roman" w:hAnsi="Times New Roman" w:cs="Times New Roman"/>
                </w:rPr>
                <w:t>For example</w:t>
              </w:r>
            </w:ins>
            <w:r w:rsidRPr="00A92C0B">
              <w:rPr>
                <w:rFonts w:ascii="Times New Roman" w:hAnsi="Times New Roman" w:cs="Times New Roman"/>
              </w:rPr>
              <w:t xml:space="preserve">, the attentional processing of a goal-relevant stimuli may need to be privileged over irrelevant emotional information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{"citationItems":[{"id":"ITEM-1","itemData":{"ISSN":"08966273","abstract":"We used event-related fMRI to assess whether brain responses to fearful versus neutral faces are modulated by spatial attention. Subjects performed a demanding matching task for pairs of stimuli at prespecified locations, in the presence of task-irrelevant stimuli at other locations. Faces or houses unpredictably appeared at the relevant or irrelevant locations, while the faces had either fearful or neutral expressions. Activation of fusiform gyri by faces was strongly affected by attentional condition, but the left amygdala response to fearful faces was not. Right fusiform activity was greater for fearful than neutral faces, independently of the attention effect on this region. These results reveal differential influences on face processing from attention and emotion, with the amygdala response to threat-related expressions unaffected by a manipulation of attention that strongly modulates the fusiform response to faces.","author":[{"dropping-particle":"","family":"Vuilleumier","given":"Patrik","non-dropping-particle":"","parse-names":false,"suffix":""},{"dropping-particle":"","family":"Armony","given":"Jorge L","non-dropping-particle":"","parse-names":false,"suffix":""},{"dropping-particle":"","family":"Driver","given":"Jon","non-dropping-particle":"","parse-names":false,"suffix":""},{"dropping-particle":"","family":"Dolan","given":"Raymond J","non-dropping-particle":"","parse-names":false,"suffix":""}],"container-title":"Neuron","id":"ITEM-1","issued":{"date-parts":[["2001"]]},"page":"829-841","title":"Effects of attention and emotion on face processing in the human brain: an Event-related fMRI study","type":"article-journal","volume":"30"},"uris":["http://www.mendeley.com/documents/?uuid=38683544-93dd-44f6-bce1-41abe3e91536"]}],"mendeley":{"formattedCitation":"(Vuilleumier et al., 2001)","plainTextFormattedCitation":"(Vuilleumier et al., 2001)","previouslyFormattedCitation":"(Vuilleumier et al., 2001)"},"properties":{"noteIndex":0},"schema":"https://github.com/citation-style-language/schema/raw/master/csl-citation.json"}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(Vuilleumier et al., 2001)</w:t>
            </w:r>
            <w:r w:rsidRPr="00A92C0B">
              <w:rPr>
                <w:rFonts w:ascii="Times New Roman" w:hAnsi="Times New Roman" w:cs="Times New Roman"/>
              </w:rPr>
              <w:fldChar w:fldCharType="end"/>
            </w:r>
            <w:r w:rsidRPr="00A92C0B">
              <w:rPr>
                <w:rFonts w:ascii="Times New Roman" w:hAnsi="Times New Roman" w:cs="Times New Roman"/>
              </w:rPr>
              <w:t xml:space="preserve">. However, this </w:t>
            </w:r>
            <w:r w:rsidR="00B95772">
              <w:rPr>
                <w:rFonts w:ascii="Times New Roman" w:hAnsi="Times New Roman" w:cs="Times New Roman"/>
              </w:rPr>
              <w:t>can</w:t>
            </w:r>
            <w:r w:rsidRPr="00A92C0B">
              <w:rPr>
                <w:rFonts w:ascii="Times New Roman" w:hAnsi="Times New Roman" w:cs="Times New Roman"/>
              </w:rPr>
              <w:t xml:space="preserve"> be challenging as the emotional attentional bias comes with a cost due to the limited capacity of the sensory systems, also known as the “limited processing-resources dilemma”.</w:t>
            </w:r>
            <w:r w:rsidR="00C43259">
              <w:rPr>
                <w:rFonts w:ascii="Times New Roman" w:hAnsi="Times New Roman" w:cs="Times New Roman"/>
              </w:rPr>
              <w:t xml:space="preserve"> L</w:t>
            </w:r>
            <w:r w:rsidRPr="00A92C0B">
              <w:rPr>
                <w:rFonts w:ascii="Times New Roman" w:hAnsi="Times New Roman" w:cs="Times New Roman"/>
              </w:rPr>
              <w:t xml:space="preserve">ess attentional resources will be available for other stimuli if they are automatically and mainly allocated to emotionally salient stimuli. This creates competition at both the perceptual and executive levels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{"citationItems":[{"id":"ITEM-1","itemData":{"DOI":"10.1016/j.tics.2009.01.006","ISSN":"13646613","abstract":"Emotion and motivation have crucial roles in determining human behavior. Yet, how they interact with cognitive control functions is less understood. Here, the basic elements of a conceptual framework for understanding how they interact are introduced. More broadly, the 'dual competition' framework proposes that emotion and motivation affect both perceptual and executive competition. In particular, the anterior cingulate cortex is hypothesized to be engaged in attentional/effortful control mechanisms and to interact with several other brain structures, including the amygdala and nucleus accumbens, in integrating affectively significant signals with control signals in prefrontal cortex. An implication of the proposal is that emotion and motivation can either enhance or impair behavioral performance depending on how they interact with control functions. © 2009 Elsevier Ltd. All rights reserved.","author":[{"dropping-particle":"","family":"Pessoa","given":"Luiz","non-dropping-particle":"","parse-names":false,"suffix":""}],"container-title":"Trends in Cognitive Sciences","id":"ITEM-1","issue":"4","issued":{"date-parts":[["2009"]]},"page":"160-166","publisher":"Elsevier Ltd","title":"How do emotion and motivation direct executive control?","type":"article-journal","volume":"13"},"uris":["http://www.mendeley.com/documents/?uuid=feb5dba0-f032-4f63-8a47-74b9fabe212e"]}],"mendeley":{"formattedCitation":"(Pessoa, 2009)","plainTextFormattedCitation":"(Pessoa, 2009)","previouslyFormattedCitation":"(Pessoa, 2009)"},"properties":{"noteIndex":0},"schema":"https://github.com/citation-style-language/schema/raw/master/csl-citation.json"}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(Pessoa, 2009)</w:t>
            </w:r>
            <w:r w:rsidRPr="00A92C0B">
              <w:rPr>
                <w:rFonts w:ascii="Times New Roman" w:hAnsi="Times New Roman" w:cs="Times New Roman"/>
              </w:rPr>
              <w:fldChar w:fldCharType="end"/>
            </w:r>
            <w:r w:rsidRPr="00A92C0B">
              <w:rPr>
                <w:rFonts w:ascii="Times New Roman" w:hAnsi="Times New Roman" w:cs="Times New Roman"/>
              </w:rPr>
              <w:t xml:space="preserve">. Per example, variants of the Stroop task have shown that participants are unable to </w:t>
            </w:r>
            <w:r w:rsidR="00B56B49">
              <w:rPr>
                <w:rFonts w:ascii="Times New Roman" w:hAnsi="Times New Roman" w:cs="Times New Roman"/>
              </w:rPr>
              <w:t xml:space="preserve">fully </w:t>
            </w:r>
            <w:r w:rsidRPr="00A92C0B">
              <w:rPr>
                <w:rFonts w:ascii="Times New Roman" w:hAnsi="Times New Roman" w:cs="Times New Roman"/>
              </w:rPr>
              <w:t xml:space="preserve">disregard the irrelevant emotional meaning of the stimuli even if it is counterproductive for optimal naming speed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{"citationItems":[{"id":"ITEM-1","itemData":{"DOI":"10.1037/1528-3542.4.3.275","ISSN":"1931-1516","abstract":"The effects of emotional connotation on emotional Stroop interference in anxiety were examined. First, a classical conditioning paradigm was used in which neutral words and nonwords were paired with either negative or neutral pictures. These conditioned stimuli were then presented in an emotional Stroop paradigm. Finally, participants rated each word and nonword for emotional connotation. The high-anxious group demonstrated significant interference for the nonwords that had been negatively conditioned, and these effects did not dissipate over time. The affective rating data supported the view that nonwords, but not the words had been successfully conditioned in the high-anxious group. This experiment provides evidence for the importance of emotional connotation rather than confounded semantic factors in the emotional Stroop effect.","author":[{"dropping-particle":"","family":"Richards","given":"Anne","non-dropping-particle":"","parse-names":false,"suffix":""},{"dropping-particle":"","family":"Blanchette","given":"Isabelle","non-dropping-particle":"","parse-names":false,"suffix":""}],"container-title":"Emotion","id":"ITEM-1","issue":"3","issued":{"date-parts":[["2004"]]},"page":"275-281","title":"Independent Manipulation of Emotion in an Emotional Stroop Task Using Classical Conditioning.","type":"article-journal","volume":"4"},"uris":["http://www.mendeley.com/documents/?uuid=283e2c51-79f6-4df1-8ba8-fa0e60c41be9"]}],"mendeley":{"formattedCitation":"(Richards and Blanchette, 2004)","plainTextFormattedCitation":"(Richards and Blanchette, 2004)","previouslyFormattedCitation":"(Richards and Blanchette, 2004)"},"properties":{"noteIndex":0},"schema":"https://github.com/citation-style-language/schema/raw/master/csl-citation.json"}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(Richards and Blanchette, 2004)</w:t>
            </w:r>
            <w:r w:rsidRPr="00A92C0B">
              <w:rPr>
                <w:rFonts w:ascii="Times New Roman" w:hAnsi="Times New Roman" w:cs="Times New Roman"/>
              </w:rPr>
              <w:fldChar w:fldCharType="end"/>
            </w:r>
            <w:r w:rsidRPr="00A92C0B">
              <w:rPr>
                <w:rFonts w:ascii="Times New Roman" w:hAnsi="Times New Roman" w:cs="Times New Roman"/>
              </w:rPr>
              <w:t>.</w:t>
            </w:r>
          </w:p>
          <w:p w14:paraId="362A7552" w14:textId="070E9FD4" w:rsidR="00A92C0B" w:rsidRPr="00A92C0B" w:rsidRDefault="00B56B49" w:rsidP="00F54640">
            <w:pPr>
              <w:spacing w:line="360" w:lineRule="auto"/>
              <w:ind w:firstLine="708"/>
              <w:jc w:val="both"/>
              <w:rPr>
                <w:rFonts w:ascii="Times New Roman" w:hAnsi="Times New Roman" w:cs="Times New Roman"/>
              </w:rPr>
            </w:pPr>
            <w:r>
              <w:rPr>
                <w:rFonts w:ascii="Times New Roman" w:hAnsi="Times New Roman" w:cs="Times New Roman"/>
              </w:rPr>
              <w:lastRenderedPageBreak/>
              <w:t>In sum</w:t>
            </w:r>
            <w:r w:rsidR="00A92C0B" w:rsidRPr="00A92C0B">
              <w:rPr>
                <w:rFonts w:ascii="Times New Roman" w:hAnsi="Times New Roman" w:cs="Times New Roman"/>
              </w:rPr>
              <w:t xml:space="preserve">, the emotional content of a stimuli can either be helpful (i.e. beneficial) or harmful (i.e. detrimental) depending on the context </w:t>
            </w:r>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{"citationItems":[{"id":"ITEM-1","itemData":{"DOI":"10.1080/1047840X.2014.940781","ISSN":"1047-840X","abstract":"One of the fastest growing areas within psychology is the field of emotion regulation. However, enthusiasm for this topic continues to outstrip conceptual clarity, and there remains considerable uncertainty as to what is even meant by “emotion regulation.” The goal of this review is to examine the current status and future prospects of this rapidly growing field. In the first section, I define emotion and emotion regulation and distinguish both from related constructs. In the second section, I use the process model of emotion regulation to selectively review evidence that different regulation strategies have different consequences. In the third section, I introduce the extended process model of emotion regulation; this model considers emotion regulation to be one type of valuation, and distinguishes three emotion regulation stages (identification, selection, implementation). In the final section, I consider five key growth points for the field of emotion regulation.","author":[{"dropping-particle":"","family":"Gross","given":"James J.","non-dropping-particle":"","parse-names":false,"suffix":""}],"container-title":"Psychological Inquiry","id":"ITEM-1","issue":"1","issued":{"date-parts":[["2015","1","2"]]},"page":"1-26","title":"Emotion Regulation: Current Status and Future Prospects","type":"article-journal","volume":"26"},"uris":["http://www.mendeley.com/documents/?uuid=6edc2c22-8d0a-44ff-86ee-88f2ce660545"]}],"mendeley":{"formattedCitation":"(Gross, 2015)","plainTextFormattedCitation":"(Gross, 2015)","previouslyFormattedCitation":"(Gross, 2015)"},"properties":{"noteIndex":0},"schema":"https://github.com/citation-style-language/schema/raw/master/csl-citation.json"}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(Gross, 2015)</w:t>
            </w:r>
            <w:r w:rsidR="00A92C0B" w:rsidRPr="00A92C0B">
              <w:rPr>
                <w:rFonts w:ascii="Times New Roman" w:hAnsi="Times New Roman" w:cs="Times New Roman"/>
              </w:rPr>
              <w:fldChar w:fldCharType="end"/>
            </w:r>
            <w:r w:rsidR="00A92C0B" w:rsidRPr="00A92C0B">
              <w:rPr>
                <w:rFonts w:ascii="Times New Roman" w:hAnsi="Times New Roman" w:cs="Times New Roman"/>
              </w:rPr>
              <w:t>. It can be helpful when it appropriately and rapidly guides attentional processing towards the target</w:t>
            </w:r>
            <w:ins w:id="210" w:author="DAUNIZEAU Jean" w:date="2020-04-23T19:55:00Z">
              <w:r w:rsidR="00CC2B3A">
                <w:rPr>
                  <w:rFonts w:ascii="Times New Roman" w:hAnsi="Times New Roman" w:cs="Times New Roman"/>
                </w:rPr>
                <w:t xml:space="preserve"> or relevant stimulus</w:t>
              </w:r>
            </w:ins>
            <w:r w:rsidR="00A92C0B" w:rsidRPr="00A92C0B">
              <w:rPr>
                <w:rFonts w:ascii="Times New Roman" w:hAnsi="Times New Roman" w:cs="Times New Roman"/>
              </w:rPr>
              <w:t xml:space="preserve">, increasing performance and reducing response time. In contrast, it can be harmful when it inappropriately guides attentional processing towards </w:t>
            </w:r>
            <w:r w:rsidR="00BC6AF4">
              <w:rPr>
                <w:rFonts w:ascii="Times New Roman" w:hAnsi="Times New Roman" w:cs="Times New Roman"/>
              </w:rPr>
              <w:t>a</w:t>
            </w:r>
            <w:r w:rsidR="00B95772">
              <w:rPr>
                <w:rFonts w:ascii="Times New Roman" w:hAnsi="Times New Roman" w:cs="Times New Roman"/>
              </w:rPr>
              <w:t xml:space="preserve"> </w:t>
            </w:r>
            <w:r w:rsidR="00A92C0B" w:rsidRPr="00A92C0B">
              <w:rPr>
                <w:rFonts w:ascii="Times New Roman" w:hAnsi="Times New Roman" w:cs="Times New Roman"/>
              </w:rPr>
              <w:t>distractor</w:t>
            </w:r>
            <w:r w:rsidR="00B95772">
              <w:rPr>
                <w:rFonts w:ascii="Times New Roman" w:hAnsi="Times New Roman" w:cs="Times New Roman"/>
              </w:rPr>
              <w:t xml:space="preserve"> </w:t>
            </w:r>
            <w:ins w:id="211" w:author="DAUNIZEAU Jean" w:date="2020-04-23T19:55:00Z">
              <w:r w:rsidR="00CC2B3A">
                <w:rPr>
                  <w:rFonts w:ascii="Times New Roman" w:hAnsi="Times New Roman" w:cs="Times New Roman"/>
                </w:rPr>
                <w:t xml:space="preserve">or irrelevant stimulus </w:t>
              </w:r>
            </w:ins>
            <w:r w:rsidR="00A92C0B" w:rsidRPr="00A92C0B">
              <w:rPr>
                <w:rFonts w:ascii="Times New Roman" w:hAnsi="Times New Roman" w:cs="Times New Roman"/>
              </w:rPr>
              <w:t>leading to decreased performance and higher response time. These two instances, but especially the la</w:t>
            </w:r>
            <w:r w:rsidR="008E46DC">
              <w:rPr>
                <w:rFonts w:ascii="Times New Roman" w:hAnsi="Times New Roman" w:cs="Times New Roman"/>
              </w:rPr>
              <w:t>t</w:t>
            </w:r>
            <w:r w:rsidR="00A92C0B" w:rsidRPr="00A92C0B">
              <w:rPr>
                <w:rFonts w:ascii="Times New Roman" w:hAnsi="Times New Roman" w:cs="Times New Roman"/>
              </w:rPr>
              <w:t xml:space="preserve">ter, </w:t>
            </w:r>
            <w:del w:id="212" w:author="DAUNIZEAU Jean" w:date="2020-04-23T19:55:00Z">
              <w:r w:rsidR="00A92C0B" w:rsidRPr="00A92C0B" w:rsidDel="00CC2B3A">
                <w:rPr>
                  <w:rFonts w:ascii="Times New Roman" w:hAnsi="Times New Roman" w:cs="Times New Roman"/>
                </w:rPr>
                <w:delText xml:space="preserve">raised </w:delText>
              </w:r>
            </w:del>
            <w:ins w:id="213" w:author="DAUNIZEAU Jean" w:date="2020-04-23T19:55:00Z">
              <w:r w:rsidR="00CC2B3A" w:rsidRPr="00A92C0B">
                <w:rPr>
                  <w:rFonts w:ascii="Times New Roman" w:hAnsi="Times New Roman" w:cs="Times New Roman"/>
                </w:rPr>
                <w:t>raise</w:t>
              </w:r>
              <w:r w:rsidR="00CC2B3A">
                <w:rPr>
                  <w:rFonts w:ascii="Times New Roman" w:hAnsi="Times New Roman" w:cs="Times New Roman"/>
                </w:rPr>
                <w:t>s</w:t>
              </w:r>
              <w:r w:rsidR="00CC2B3A" w:rsidRPr="00A92C0B">
                <w:rPr>
                  <w:rFonts w:ascii="Times New Roman" w:hAnsi="Times New Roman" w:cs="Times New Roman"/>
                </w:rPr>
                <w:t xml:space="preserve"> </w:t>
              </w:r>
            </w:ins>
            <w:r w:rsidR="00A92C0B" w:rsidRPr="00A92C0B">
              <w:rPr>
                <w:rFonts w:ascii="Times New Roman" w:hAnsi="Times New Roman" w:cs="Times New Roman"/>
              </w:rPr>
              <w:t>the question whether it is possible to regulate this “emotional attentional bias”. More precisely, i</w:t>
            </w:r>
            <w:r w:rsidR="00B95772">
              <w:rPr>
                <w:rFonts w:ascii="Times New Roman" w:hAnsi="Times New Roman" w:cs="Times New Roman"/>
              </w:rPr>
              <w:t>f</w:t>
            </w:r>
            <w:r w:rsidR="00A92C0B" w:rsidRPr="00A92C0B">
              <w:rPr>
                <w:rFonts w:ascii="Times New Roman" w:hAnsi="Times New Roman" w:cs="Times New Roman"/>
              </w:rPr>
              <w:t xml:space="preserve"> individuals </w:t>
            </w:r>
            <w:r w:rsidR="00CA3C69" w:rsidRPr="00A92C0B">
              <w:rPr>
                <w:rFonts w:ascii="Times New Roman" w:hAnsi="Times New Roman" w:cs="Times New Roman"/>
              </w:rPr>
              <w:t>can</w:t>
            </w:r>
            <w:r w:rsidR="00A92C0B" w:rsidRPr="00A92C0B">
              <w:rPr>
                <w:rFonts w:ascii="Times New Roman" w:hAnsi="Times New Roman" w:cs="Times New Roman"/>
              </w:rPr>
              <w:t xml:space="preserve"> enhance the beneficial effect of emotional material (i.e. up-regulate the bias) as well as overcoming its detrimental effect (i.e. down-regulate the bias). </w:t>
            </w:r>
          </w:p>
          <w:p w14:paraId="56EDC027" w14:textId="1058D58D" w:rsidR="00A92C0B" w:rsidRPr="00A92C0B" w:rsidRDefault="00A92C0B" w:rsidP="00F54640">
            <w:pPr>
              <w:spacing w:line="360" w:lineRule="auto"/>
              <w:ind w:firstLine="708"/>
              <w:jc w:val="both"/>
              <w:rPr>
                <w:rFonts w:ascii="Times New Roman" w:hAnsi="Times New Roman" w:cs="Times New Roman"/>
              </w:rPr>
            </w:pPr>
            <w:r w:rsidRPr="00A92C0B">
              <w:rPr>
                <w:rFonts w:ascii="Times New Roman" w:hAnsi="Times New Roman" w:cs="Times New Roman"/>
              </w:rPr>
              <w:t>In order to tackle this question, different frameworks for conceptualising emotion regulation have been put forward</w:t>
            </w:r>
            <w:r w:rsidR="00F54640">
              <w:rPr>
                <w:rFonts w:ascii="Times New Roman" w:hAnsi="Times New Roman" w:cs="Times New Roman"/>
              </w:rPr>
              <w:t xml:space="preserve">. </w:t>
            </w:r>
            <w:r w:rsidRPr="00A92C0B">
              <w:rPr>
                <w:rFonts w:ascii="Times New Roman" w:hAnsi="Times New Roman" w:cs="Times New Roman"/>
              </w:rPr>
              <w:t xml:space="preserve">Despite displaying some differences, most models reach consensus on the target of regulation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{"citationItems":[{"id":"ITEM-1","itemData":{"DOI":"10.1016/j.neubiorev.2016.11.014","ISSN":"01497634","abstract":"Emotion regulation comprises all extrinsic and intrinsic control processes whereby people monitor, evaluate and modify the occurrence, intensity and duration of emotional reactions. Here we sought to quantitatively summarize the existing neuroimaging literature to investigate a) whether different emotion regulation strategies are based on different or the same neural networks; b) which brain regions in particular support the up- and down-regulation of emotions, respectively; and c) to which degree the neural networks realising emotion regulation depend on the stimulus material used to elicit emotions. The left ventrolateral prefrontal cortex (VLPFC), the anterior insula and the supplementary motor area were consistently activated independent of the regulation strategy. VLPFC and posterior cingulate cortex were the main regions consistently found to be recruited during the up-regulation as well as the down-regulation of emotion. The down-regulation compared to the up-regulation of emotions was associated with more right-lateralized activity while up-regulating emotions more strongly modulated activity in the ventral striatum. Finally, the process of emotion regulation appeared to be unaffected by stimulus material.","author":[{"dropping-particle":"","family":"Morawetz","given":"Carmen","non-dropping-particle":"","parse-names":false,"suffix":""},{"dropping-particle":"","family":"Bode","given":"Stefan","non-dropping-particle":"","parse-names":false,"suffix":""},{"dropping-particle":"","family":"Derntl","given":"Birgit","non-dropping-particle":"","parse-names":false,"suffix":""},{"dropping-particle":"","family":"Heekeren","given":"Hauke R.","non-dropping-particle":"","parse-names":false,"suffix":""}],"container-title":"Neuroscience &amp; Biobehavioral Reviews","id":"ITEM-1","issued":{"date-parts":[["2017","1"]]},"page":"111-128","publisher":"Elsevier Ltd","title":"The effect of strategies, goals and stimulus material on the neural mechanisms of emotion regulation: A meta-analysis of fMRI studies","type":"article-journal","volume":"72"},"uris":["http://www.mendeley.com/documents/?uuid=2b4ddb43-7685-4ea7-87a0-2b8c684528a3"]}],"mendeley":{"formattedCitation":"(Morawetz et al., 2017)","plainTextFormattedCitation":"(Morawetz et al., 2017)","previouslyFormattedCitation":"(Morawetz et al., 2017)"},"properties":{"noteIndex":0},"schema":"https://github.com/citation-style-language/schema/raw/master/csl-citation.json"}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(Morawetz et al., 2017)</w:t>
            </w:r>
            <w:r w:rsidRPr="00A92C0B">
              <w:rPr>
                <w:rFonts w:ascii="Times New Roman" w:hAnsi="Times New Roman" w:cs="Times New Roman"/>
              </w:rPr>
              <w:fldChar w:fldCharType="end"/>
            </w:r>
            <w:r w:rsidRPr="00A92C0B">
              <w:rPr>
                <w:rFonts w:ascii="Times New Roman" w:hAnsi="Times New Roman" w:cs="Times New Roman"/>
              </w:rPr>
              <w:t xml:space="preserve">. </w:t>
            </w:r>
            <w:r w:rsidR="00CA3C69">
              <w:rPr>
                <w:rFonts w:ascii="Times New Roman" w:hAnsi="Times New Roman" w:cs="Times New Roman"/>
              </w:rPr>
              <w:t>It is thought to</w:t>
            </w:r>
            <w:r w:rsidRPr="00A92C0B">
              <w:rPr>
                <w:rFonts w:ascii="Times New Roman" w:hAnsi="Times New Roman" w:cs="Times New Roman"/>
              </w:rPr>
              <w:t xml:space="preserve"> target three emotion-generating processes including attentional deploymen</w:t>
            </w:r>
            <w:r w:rsidR="00B95772">
              <w:rPr>
                <w:rFonts w:ascii="Times New Roman" w:hAnsi="Times New Roman" w:cs="Times New Roman"/>
              </w:rPr>
              <w:t>t</w:t>
            </w:r>
            <w:r w:rsidRPr="00A92C0B">
              <w:rPr>
                <w:rFonts w:ascii="Times New Roman" w:hAnsi="Times New Roman" w:cs="Times New Roman"/>
              </w:rPr>
              <w:t xml:space="preserve">, cognitive change and response modulation  </w:t>
            </w:r>
            <w:r w:rsidR="00F54640" w:rsidRPr="00A92C0B">
              <w:rPr>
                <w:rFonts w:ascii="Times New Roman" w:hAnsi="Times New Roman" w:cs="Times New Roman"/>
              </w:rPr>
              <w:fldChar w:fldCharType="begin" w:fldLock="1"/>
            </w:r>
            <w:r w:rsidR="00F54640" w:rsidRPr="00A92C0B">
              <w:rPr>
                <w:rFonts w:ascii="Times New Roman" w:hAnsi="Times New Roman" w:cs="Times New Roman"/>
              </w:rPr>
              <w:instrText>ADDIN CSL_CITATION {"citationItems":[{"id":"ITEM-1","itemData":{"DOI":"10.1037/a0027600","ISSN":"00332909","abstract":"The present meta-analysis investigated the effectiveness of strategies derived from the process model of emotion regulation in modifying emotional outcomes as indexed by experiential, behavioral, and physiological measures. A systematic search of the literature identified 306 experimental comparisons of different emotion regulation (ER) strategies. ER instructions were coded according to a new taxonomy, and meta-analysis was used to evaluate the effectiveness of each strategy across studies. The findings revealed differences in effectiveness between ER processes: Attentional deployment had no effect on emotional outcomes (d+ = 0.00), response modulation had a small effect (d+ = 0.16), and cognitive change had a small-to-medium effect (d+ = 0.36). There were also important within-process differences. We identified 7 types of attentional deployment, 4 types of cognitive change, and 4 types of response modulation, and these distinctions had a substantial influence on effectiveness. Whereas distraction was an effective way to regulate emotions (d+ = 0.27), concentration was not (d+ = -0.26). Similarly, suppressing the expression of emotion proved effective (d+ = 0.32), but suppressing the experience of emotion or suppressing thoughts of the emotion-eliciting event did not (d+ = -0.04 and -0.12, respectively). Finally, reappraising the emotional response proved less effective (d+ = 0.23) than reappraising the emotional stimulus (d+ = 0.36) or using perspective taking (d+ = 0.45). The review also identified several moderators of strategy effectiveness including factors related to the (a) to-be-regulated emotion, (b) frequency of use and intended purpose of the ER strategy, (c) study design, and (d) study characteristics. © 2012 American Psychological Association.","author":[{"dropping-particle":"","family":"Webb","given":"Thomas L.","non-dropping-particle":"","parse-names":false,"suffix":""},{"dropping-particle":"","family":"Miles","given":"Eleanor","non-dropping-particle":"","parse-names":false,"suffix":""},{"dropping-particle":"","family":"Sheeran","given":"Paschal","non-dropping-particle":"","parse-names":false,"suffix":""}],"container-title":"Psychological Bulletin","id":"ITEM-1","issue":"4","issued":{"date-parts":[["2012"]]},"page":"775-808","title":"Dealing with feeling: A meta-analysis of the effectiveness of strategies derived from the process model of emotion regulation","type":"article-journal","volume":"138"},"uris":["http://www.mendeley.com/documents/?uuid=4391f1c9-6823-48f9-a55b-ab3d0bbf4e0d"]},{"id":"ITEM-2","itemData":{"DOI":"10.1080/02699930802619031","ISSN":"02699931","abstract":"The present article reviews modern research on the psychology of emotion regulation. Emotion regulation determines the offset of emotional responding and is thus distinct from emotional sensitivity, which determines the onset of emotional responding. Among the most viable categories for classifying emotion-regulation strategies are the targets and functions of emotion regulation. The emotion-generating systems that are targeted in emotion regulation include attention, knowledge, and bodily responses. The functions of emotion regulation include satisfying hedonic needs, supporting specific goal pursuits, and facilitating the global personality system. Emotion-regulation strategies are classified in terms of their targets and functions and relevant empirical work is reviewed. Throughout this review, emotion regulation emerges as one of the most far-ranging and influential processes at the interface of cognition and emotion.","author":[{"dropping-particle":"","family":"Koole","given":"Sander","non-dropping-particle":"","parse-names":false,"suffix":""}],"container-title":"Cognition and Emotion","id":"ITEM-2","issue":"1","issued":{"date-parts":[["2009"]]},"page":"4-41","title":"The psychology of emotion regulation: An integrative review","type":"article-journal","volume":"23"},"uris":["http://www.mendeley.com/documents/?uuid=40f9e811-1e5d-4037-a420-5419279c732b"]},{"id":"ITEM-3","itemData":{"DOI":"10.1080/1047840X.2014.940781","ISSN":"1047-840X","abstract":"One of the fastest growing areas within psychology is the field of emotion regulation. However, enthusiasm for this topic continues to outstrip conceptual clarity, and there remains considerable uncertainty as to what is even meant by “emotion regulation.” The goal of this review is to examine the current status and future prospects of this rapidly growing field. In the first section, I define emotion and emotion regulation and distinguish both from related constructs. In the second section, I use the process model of emotion regulation to selectively review evidence that different regulation strategies have different consequences. In the third section, I introduce the extended process model of emotion regulation; this model considers emotion regulation to be one type of valuation, and distinguishes three emotion regulation stages (identification, selection, implementation). In the final section, I consider five key growth points for the field of emotion regulation.","author":[{"dropping-particle":"","family":"Gross","given":"James J.","non-dropping-particle":"","parse-names":false,"suffix":""}],"container-title":"Psychological Inquiry","id":"ITEM-3","issue":"1","issued":{"date-parts":[["2015","1","2"]]},"page":"1-26","title":"Emotion Regulation: Current Status and Future Prospects","type":"article-journal","volume":"26"},"uris":["http://www.mendeley.com/documents/?uuid=6edc2c22-8d0a-44ff-86ee-88f2ce660545"]}],"mendeley":{"formattedCitation":"(Gross, 2015; Koole, 2009; Webb et al., 2012)","plainTextFormattedCitation":"(Gross, 2015; Koole, 2009; Webb et al., 2012)","previouslyFormattedCitation":"(Gross, 2015; Koole, 2009; Webb et al., 2012)"},"properties":{"noteIndex":0},"schema":"https://github.com/citation-style-language/schema/raw/master/csl-citation.json"}</w:instrText>
            </w:r>
            <w:r w:rsidR="00F54640" w:rsidRPr="00A92C0B">
              <w:rPr>
                <w:rFonts w:ascii="Times New Roman" w:hAnsi="Times New Roman" w:cs="Times New Roman"/>
              </w:rPr>
              <w:fldChar w:fldCharType="separate"/>
            </w:r>
            <w:r w:rsidR="00F54640" w:rsidRPr="00A92C0B">
              <w:rPr>
                <w:rFonts w:ascii="Times New Roman" w:hAnsi="Times New Roman" w:cs="Times New Roman"/>
                <w:noProof/>
              </w:rPr>
              <w:t>(Gross, 2015; Koole, 2009; Webb et al., 2012)</w:t>
            </w:r>
            <w:r w:rsidR="00F54640" w:rsidRPr="00A92C0B">
              <w:rPr>
                <w:rFonts w:ascii="Times New Roman" w:hAnsi="Times New Roman" w:cs="Times New Roman"/>
              </w:rPr>
              <w:fldChar w:fldCharType="end"/>
            </w:r>
            <w:r w:rsidR="00F54640" w:rsidRPr="00A92C0B">
              <w:rPr>
                <w:rFonts w:ascii="Times New Roman" w:hAnsi="Times New Roman" w:cs="Times New Roman"/>
              </w:rPr>
              <w:t>.</w:t>
            </w:r>
            <w:r w:rsidRPr="00A92C0B">
              <w:rPr>
                <w:rFonts w:ascii="Times New Roman" w:hAnsi="Times New Roman" w:cs="Times New Roman"/>
              </w:rPr>
              <w:t xml:space="preserve"> Within this framework, the goal-oriented attentional deployment, and especially the distraction and concentration strategies, are of main interest to us. Attentional deployment refers to the use of selective attention to direct one’s attention in order to influence </w:t>
            </w:r>
            <w:r w:rsidR="008E46DC">
              <w:rPr>
                <w:rFonts w:ascii="Times New Roman" w:hAnsi="Times New Roman" w:cs="Times New Roman"/>
              </w:rPr>
              <w:t>the</w:t>
            </w:r>
            <w:r w:rsidRPr="00A92C0B">
              <w:rPr>
                <w:rFonts w:ascii="Times New Roman" w:hAnsi="Times New Roman" w:cs="Times New Roman"/>
              </w:rPr>
              <w:t xml:space="preserve"> emotional response </w:t>
            </w:r>
            <w:r w:rsidRPr="00F54640">
              <w:rPr>
                <w:rFonts w:ascii="Times New Roman" w:hAnsi="Times New Roman" w:cs="Times New Roman"/>
              </w:rPr>
              <w:fldChar w:fldCharType="begin" w:fldLock="1"/>
            </w:r>
            <w:r w:rsidRPr="00F54640">
              <w:rPr>
                <w:rFonts w:ascii="Times New Roman" w:hAnsi="Times New Roman" w:cs="Times New Roman"/>
              </w:rPr>
              <w:instrText>ADDIN CSL_CITATION {"citationItems":[{"id":"ITEM-1","itemData":{"author":[{"dropping-particle":"","family":"Gross","given":"James J","non-dropping-particle":"","parse-names":false,"suffix":""}],"id":"ITEM-1","issued":{"date-parts":[["0"]]},"page":"1-53","title":"The Handbook of Self-Regulation .","type":"article-journal"},"uris":["http://www.mendeley.com/documents/?uuid=82f04b80-d751-459a-846b-fbeda69c2c72"]},{"id":"ITEM-2","itemData":{"DOI":"10.1080/1047840X.2014.940781","ISSN":"1047-840X","abstract":"One of the fastest growing areas within psychology is the field of emotion regulation. However, enthusiasm for this topic continues to outstrip conceptual clarity, and there remains considerable uncertainty as to what is even meant by “emotion regulation.” The goal of this review is to examine the current status and future prospects of this rapidly growing field. In the first section, I define emotion and emotion regulation and distinguish both from related constructs. In the second section, I use the process model of emotion regulation to selectively review evidence that different regulation strategies have different consequences. In the third section, I introduce the extended process model of emotion regulation; this model considers emotion regulation to be one type of valuation, and distinguishes three emotion regulation stages (identification, selection, implementation). In the final section, I consider five key growth points for the field of emotion regulation.","author":[{"dropping-particle":"","family":"Gross","given":"James J.","non-dropping-particle":"","parse-names":false,"suffix":""}],"container-title":"Psychological Inquiry","id":"ITEM-2","issue":"1","issued":{"date-parts":[["2015","1","2"]]},"page":"1-26","title":"Emotion Regulation: Current Status and Future Prospects","type":"article-journal","volume":"26"},"uris":["http://www.mendeley.com/documents/?uuid=6edc2c22-8d0a-44ff-86ee-88f2ce660545"]},{"id":"ITEM-3","itemData":{"DOI":"10.1016/j.tics.2005.03.010","ISSN":"13646613","abstract":"The capacity to control emotion is important for human adaptation. Questions about the neural bases of emotion regulation have recently taken on new importance, as functional imaging studies in humans have permitted direct investigation of control strategies that draw upon higher cognitive processes difficult to study in nonhumans. Such studies have examined (1) controlling attention to, and (2) cognitively changing the meaning of, emotionally evocative stimuli. These two forms of emotion regulation depend upon interactions between prefrontal and cingulate control systems and cortical and subcortical emotion-generative systems. Taken together, the results suggest a functional architecture for the cognitive control of emotion that dovetails with findings from other human and nonhuman research on emotion. © 2005 Elsevier Ltd. All rights reserved.","author":[{"dropping-particle":"","family":"Ochsner","given":"Kevin N.","non-dropping-particle":"","parse-names":false,"suffix":""},{"dropping-particle":"","family":"Gross","given":"James J.","non-dropping-particle":"","parse-names":false,"suffix":""}],"container-title":"Trends in Cognitive Sciences","id":"ITEM-3","issue":"5","issued":{"date-parts":[["2005"]]},"page":"242-249","title":"The cognitive control of emotion","type":"article-journal","volume":"9"},"uris":["http://www.mendeley.com/documents/?uuid=15c5222f-877a-42a2-a278-64755168ba4c"]},{"id":"ITEM-4","itemData":{"DOI":"10.1162/jocn.2009.21243","ISBN":"6176321972","ISSN":"0898-929X","PMID":"1000000221","author":[{"dropping-particle":"","family":"McRae","given":"Kateri","non-dropping-particle":"","parse-names":false,"suffix":""},{"dropping-particle":"","family":"Hughes","given":"Brent","non-dropping-particle":"","parse-names":false,"suffix":""},{"dropping-particle":"","family":"Chopra","given":"Sita","non-dropping-particle":"","parse-names":false,"suffix":""},{"dropping-particle":"","family":"Gabrieli","given":"John D. E.","non-dropping-particle":"","parse-names":false,"suffix":""},{"dropping-particle":"","family":"Gross","given":"James J.","non-dropping-particle":"","parse-names":false,"suffix":""},{"dropping-particle":"","family":"Ochsner","given":"Kevin N.","non-dropping-particle":"","parse-names":false,"suffix":""}],"container-title":"Journal of Cognitive Neuroscience","id":"ITEM-4","issue":"2","issued":{"date-parts":[["2010","2"]]},"page":"248-262","title":"The Neural Bases of Distraction and Reappraisal","type":"article-journal","volume":"22"},"uris":["http://www.mendeley.com/documents/?uuid=fbbe22ee-e2a5-4443-8ded-1dd540466330"]}],"mendeley":{"formattedCitation":"(Gross, 2015, n.d.; McRae et al., 2010; Ochsner and Gross, 2005)","plainTextFormattedCitation":"(Gross, 2015, n.d.; McRae et al., 2010; Ochsner and Gross, 2005)","previouslyFormattedCitation":"(Gross, 2015, n.d.; McRae et al., 2010; Ochsner and Gross, 2005)"},"properties":{"noteIndex":0},"schema":"https://github.com/citation-style-language/schema/raw/master/csl-citation.json"}</w:instrText>
            </w:r>
            <w:r w:rsidRPr="00F54640">
              <w:rPr>
                <w:rFonts w:ascii="Times New Roman" w:hAnsi="Times New Roman" w:cs="Times New Roman"/>
              </w:rPr>
              <w:fldChar w:fldCharType="separate"/>
            </w:r>
            <w:r w:rsidRPr="00F54640">
              <w:rPr>
                <w:rFonts w:ascii="Times New Roman" w:hAnsi="Times New Roman" w:cs="Times New Roman"/>
                <w:noProof/>
              </w:rPr>
              <w:t>(Gross, 2015; McRae et al., 2010; Ochsner and Gross, 2005)</w:t>
            </w:r>
            <w:r w:rsidRPr="00F54640">
              <w:rPr>
                <w:rFonts w:ascii="Times New Roman" w:hAnsi="Times New Roman" w:cs="Times New Roman"/>
              </w:rPr>
              <w:fldChar w:fldCharType="end"/>
            </w:r>
            <w:r w:rsidRPr="00F54640">
              <w:rPr>
                <w:rFonts w:ascii="Times New Roman" w:hAnsi="Times New Roman" w:cs="Times New Roman"/>
              </w:rPr>
              <w:t xml:space="preserve">. More precisely, distraction is a strategy by which individuals direct their attention to another feature within a given </w:t>
            </w:r>
            <w:r w:rsidR="00F54640" w:rsidRPr="00F54640">
              <w:rPr>
                <w:rFonts w:ascii="Times New Roman" w:hAnsi="Times New Roman" w:cs="Times New Roman"/>
              </w:rPr>
              <w:t>stimul</w:t>
            </w:r>
            <w:r w:rsidR="008E46DC">
              <w:rPr>
                <w:rFonts w:ascii="Times New Roman" w:hAnsi="Times New Roman" w:cs="Times New Roman"/>
              </w:rPr>
              <w:t xml:space="preserve">us </w:t>
            </w:r>
            <w:r w:rsidRPr="00F54640">
              <w:rPr>
                <w:rFonts w:ascii="Times New Roman" w:hAnsi="Times New Roman" w:cs="Times New Roman"/>
              </w:rPr>
              <w:t xml:space="preserve">(e.g. from an emotionally salient to a neutral feature) or shift their attention away from the stimuli </w:t>
            </w:r>
            <w:r w:rsidR="00F54640" w:rsidRPr="00F54640">
              <w:rPr>
                <w:rFonts w:ascii="Times New Roman" w:hAnsi="Times New Roman" w:cs="Times New Roman"/>
              </w:rPr>
              <w:t>entirely</w:t>
            </w:r>
            <w:r w:rsidRPr="00A92C0B">
              <w:rPr>
                <w:rFonts w:ascii="Times New Roman" w:hAnsi="Times New Roman" w:cs="Times New Roman"/>
              </w:rPr>
              <w:t xml:space="preserve"> (e.g. look at another stimuli). In contrast, in the less studie</w:t>
            </w:r>
            <w:r w:rsidRPr="00F54640">
              <w:rPr>
                <w:rFonts w:ascii="Times New Roman" w:hAnsi="Times New Roman" w:cs="Times New Roman"/>
              </w:rPr>
              <w:t xml:space="preserve">d concentration strategy, individuals direct their attention to the emotionally salient feature within a given </w:t>
            </w:r>
            <w:r w:rsidR="00F54640" w:rsidRPr="00F54640">
              <w:rPr>
                <w:rFonts w:ascii="Times New Roman" w:hAnsi="Times New Roman" w:cs="Times New Roman"/>
              </w:rPr>
              <w:t>stimuli</w:t>
            </w:r>
            <w:r w:rsidRPr="00A92C0B">
              <w:rPr>
                <w:rFonts w:ascii="Times New Roman" w:hAnsi="Times New Roman" w:cs="Times New Roman"/>
              </w:rPr>
              <w:t xml:space="preserve"> or shift their attention towards the </w:t>
            </w:r>
            <w:r w:rsidR="00F54640">
              <w:rPr>
                <w:rFonts w:ascii="Times New Roman" w:hAnsi="Times New Roman" w:cs="Times New Roman"/>
              </w:rPr>
              <w:t xml:space="preserve">presented </w:t>
            </w:r>
            <w:r w:rsidRPr="00A92C0B">
              <w:rPr>
                <w:rFonts w:ascii="Times New Roman" w:hAnsi="Times New Roman" w:cs="Times New Roman"/>
              </w:rPr>
              <w:t xml:space="preserve">stimuli </w:t>
            </w:r>
            <w:r w:rsidRPr="00A92C0B">
              <w:rPr>
                <w:rFonts w:ascii="Times New Roman" w:hAnsi="Times New Roman" w:cs="Times New Roman"/>
              </w:rPr>
              <w:fldChar w:fldCharType="begin" w:fldLock="1"/>
            </w:r>
            <w:r w:rsidRPr="00A92C0B">
              <w:rPr>
                <w:rFonts w:ascii="Times New Roman" w:hAnsi="Times New Roman" w:cs="Times New Roman"/>
              </w:rPr>
              <w:instrText>ADDIN CSL_CITATION {"citationItems":[{"id":"ITEM-1","itemData":{"DOI":"10.1037/a0027600","ISSN":"00332909","abstract":"The present meta-analysis investigated the effectiveness of strategies derived from the process model of emotion regulation in modifying emotional outcomes as indexed by experiential, behavioral, and physiological measures. A systematic search of the literature identified 306 experimental comparisons of different emotion regulation (ER) strategies. ER instructions were coded according to a new taxonomy, and meta-analysis was used to evaluate the effectiveness of each strategy across studies. The findings revealed differences in effectiveness between ER processes: Attentional deployment had no effect on emotional outcomes (d+ = 0.00), response modulation had a small effect (d+ = 0.16), and cognitive change had a small-to-medium effect (d+ = 0.36). There were also important within-process differences. We identified 7 types of attentional deployment, 4 types of cognitive change, and 4 types of response modulation, and these distinctions had a substantial influence on effectiveness. Whereas distraction was an effective way to regulate emotions (d+ = 0.27), concentration was not (d+ = -0.26). Similarly, suppressing the expression of emotion proved effective (d+ = 0.32), but suppressing the experience of emotion or suppressing thoughts of the emotion-eliciting event did not (d+ = -0.04 and -0.12, respectively). Finally, reappraising the emotional response proved less effective (d+ = 0.23) than reappraising the emotional stimulus (d+ = 0.36) or using perspective taking (d+ = 0.45). The review also identified several moderators of strategy effectiveness including factors related to the (a) to-be-regulated emotion, (b) frequency of use and intended purpose of the ER strategy, (c) study design, and (d) study characteristics. © 2012 American Psychological Association.","author":[{"dropping-particle":"","family":"Webb","given":"Thomas L.","non-dropping-particle":"","parse-names":false,"suffix":""},{"dropping-particle":"","family":"Miles","given":"Eleanor","non-dropping-particle":"","parse-names":false,"suffix":""},{"dropping-particle":"","family":"Sheeran","given":"Paschal","non-dropping-particle":"","parse-names":false,"suffix":""}],"container-title":"Psychological Bulletin","id":"ITEM-1","issue":"4","issued":{"date-parts":[["2012"]]},"page":"775-808","title":"Dealing with feeling: A meta-analysis of the effectiveness of strategies derived from the process model of emotion regulation","type":"article-journal","volume":"138"},"uris":["http://www.mendeley.com/documents/?uuid=4391f1c9-6823-48f9-a55b-ab3d0bbf4e0d"]},{"id":"ITEM-2","itemData":{"DOI":"10.1016/j.neubiorev.2016.11.014","ISSN":"01497634","abstract":"Emotion regulation comprises all extrinsic and intrinsic control processes whereby people monitor, evaluate and modify the occurrence, intensity and duration of emotional reactions. Here we sought to quantitatively summarize the existing neuroimaging literature to investigate a) whether different emotion regulation strategies are based on different or the same neural networks; b) which brain regions in particular support the up- and down-regulation of emotions, respectively; and c) to which degree the neural networks realising emotion regulation depend on the stimulus material used to elicit emotions. The left ventrolateral prefrontal cortex (VLPFC), the anterior insula and the supplementary motor area were consistently activated independent of the regulation strategy. VLPFC and posterior cingulate cortex were the main regions consistently found to be recruited during the up-regulation as well as the down-regulation of emotion. The down-regulation compared to the up-regulation of emotions was associated with more right-lateralized activity while up-regulating emotions more strongly modulated activity in the ventral striatum. Finally, the process of emotion regulation appeared to be unaffected by stimulus material.","author":[{"dropping-particle":"","family":"Morawetz","given":"Carmen","non-dropping-particle":"","parse-names":false,"suffix":""},{"dropping-particle":"","family":"Bode","given":"Stefan","non-dropping-particle":"","parse-names":false,"suffix":""},{"dropping-particle":"","family":"Derntl","given":"Birgit","non-dropping-particle":"","parse-names":false,"suffix":""},{"dropping-particle":"","family":"Heekeren","given":"Hauke R.","non-dropping-particle":"","parse-names":false,"suffix":""}],"container-title":"Neuroscience &amp; Biobehavioral Reviews","id":"ITEM-2","issued":{"date-parts":[["2017","1"]]},"page":"111-128","publisher":"Elsevier Ltd","title":"The effect of strategies, goals and stimulus material on the neural mechanisms of emotion regulation: A meta-analysis of fMRI studies","type":"article-journal","volume":"72"},"uris":["http://www.mendeley.com/documents/?uuid=2b4ddb43-7685-4ea7-87a0-2b8c684528a3"]}],"mendeley":{"formattedCitation":"(Morawetz et al., 2017; Webb et al., 2012)","plainTextFormattedCitation":"(Morawetz et al., 2017; Webb et al., 2012)","previouslyFormattedCitation":"(Morawetz et al., 2017; Webb et al., 2012)"},"properties":{"noteIndex":0},"schema":"https://github.com/citation-style-language/schema/raw/master/csl-citation.json"}</w:instrText>
            </w:r>
            <w:r w:rsidRPr="00A92C0B">
              <w:rPr>
                <w:rFonts w:ascii="Times New Roman" w:hAnsi="Times New Roman" w:cs="Times New Roman"/>
              </w:rPr>
              <w:fldChar w:fldCharType="separate"/>
            </w:r>
            <w:r w:rsidRPr="00A92C0B">
              <w:rPr>
                <w:rFonts w:ascii="Times New Roman" w:hAnsi="Times New Roman" w:cs="Times New Roman"/>
                <w:noProof/>
              </w:rPr>
              <w:t>(Morawetz et al., 2017; Webb et al., 2012)</w:t>
            </w:r>
            <w:r w:rsidRPr="00A92C0B">
              <w:rPr>
                <w:rFonts w:ascii="Times New Roman" w:hAnsi="Times New Roman" w:cs="Times New Roman"/>
              </w:rPr>
              <w:fldChar w:fldCharType="end"/>
            </w:r>
            <w:r w:rsidRPr="00A92C0B">
              <w:rPr>
                <w:rFonts w:ascii="Times New Roman" w:hAnsi="Times New Roman" w:cs="Times New Roman"/>
              </w:rPr>
              <w:t>. In summary, distraction can be used to do</w:t>
            </w:r>
            <w:r w:rsidR="00F54640">
              <w:rPr>
                <w:rFonts w:ascii="Times New Roman" w:hAnsi="Times New Roman" w:cs="Times New Roman"/>
              </w:rPr>
              <w:t>w</w:t>
            </w:r>
            <w:r w:rsidRPr="00A92C0B">
              <w:rPr>
                <w:rFonts w:ascii="Times New Roman" w:hAnsi="Times New Roman" w:cs="Times New Roman"/>
              </w:rPr>
              <w:t xml:space="preserve">n-regulate and concentration to up-regulate the emotional attentional bias of negative material. </w:t>
            </w:r>
          </w:p>
          <w:p w14:paraId="420541FD" w14:textId="5D5C2136" w:rsidR="00A92C0B" w:rsidRPr="00A92C0B" w:rsidRDefault="00CC2B3A" w:rsidP="00F54640">
            <w:pPr>
              <w:spacing w:line="360" w:lineRule="auto"/>
              <w:ind w:firstLine="708"/>
              <w:jc w:val="both"/>
              <w:rPr>
                <w:rFonts w:ascii="Times New Roman" w:hAnsi="Times New Roman" w:cs="Times New Roman"/>
              </w:rPr>
            </w:pPr>
            <w:ins w:id="214" w:author="DAUNIZEAU Jean" w:date="2020-04-23T19:58:00Z">
              <w:r>
                <w:rPr>
                  <w:rFonts w:ascii="Times New Roman" w:hAnsi="Times New Roman" w:cs="Times New Roman"/>
                </w:rPr>
                <w:t>In brief, t</w:t>
              </w:r>
            </w:ins>
            <w:ins w:id="215" w:author="DAUNIZEAU Jean" w:date="2020-04-23T19:57:00Z">
              <w:r>
                <w:rPr>
                  <w:rFonts w:ascii="Times New Roman" w:hAnsi="Times New Roman" w:cs="Times New Roman"/>
                </w:rPr>
                <w:t>he existing literature demonstrates that healthy individuals can</w:t>
              </w:r>
            </w:ins>
            <w:ins w:id="216" w:author="DAUNIZEAU Jean" w:date="2020-04-23T19:59:00Z">
              <w:r>
                <w:rPr>
                  <w:rFonts w:ascii="Times New Roman" w:hAnsi="Times New Roman" w:cs="Times New Roman"/>
                </w:rPr>
                <w:t>, at least partially,</w:t>
              </w:r>
            </w:ins>
            <w:ins w:id="217" w:author="DAUNIZEAU Jean" w:date="2020-04-23T19:57:00Z">
              <w:r>
                <w:rPr>
                  <w:rFonts w:ascii="Times New Roman" w:hAnsi="Times New Roman" w:cs="Times New Roman"/>
                </w:rPr>
                <w:t xml:space="preserve"> regulate the attentio</w:t>
              </w:r>
            </w:ins>
            <w:ins w:id="218" w:author="DAUNIZEAU Jean" w:date="2020-04-23T19:58:00Z">
              <w:r>
                <w:rPr>
                  <w:rFonts w:ascii="Times New Roman" w:hAnsi="Times New Roman" w:cs="Times New Roman"/>
                </w:rPr>
                <w:t>n</w:t>
              </w:r>
            </w:ins>
            <w:ins w:id="219" w:author="DAUNIZEAU Jean" w:date="2020-04-23T20:00:00Z">
              <w:r>
                <w:rPr>
                  <w:rFonts w:ascii="Times New Roman" w:hAnsi="Times New Roman" w:cs="Times New Roman"/>
                </w:rPr>
                <w:t>al</w:t>
              </w:r>
            </w:ins>
            <w:ins w:id="220" w:author="DAUNIZEAU Jean" w:date="2020-04-23T19:58:00Z">
              <w:r>
                <w:rPr>
                  <w:rFonts w:ascii="Times New Roman" w:hAnsi="Times New Roman" w:cs="Times New Roman"/>
                </w:rPr>
                <w:t xml:space="preserve"> capture induced by emotional content.</w:t>
              </w:r>
            </w:ins>
            <w:ins w:id="221" w:author="DAUNIZEAU Jean" w:date="2020-04-23T19:57:00Z">
              <w:r>
                <w:rPr>
                  <w:rFonts w:ascii="Times New Roman" w:hAnsi="Times New Roman" w:cs="Times New Roman"/>
                </w:rPr>
                <w:t xml:space="preserve"> </w:t>
              </w:r>
            </w:ins>
            <w:del w:id="222" w:author="DAUNIZEAU Jean" w:date="2020-04-23T19:58:00Z">
              <w:r w:rsidR="00A92C0B" w:rsidRPr="00A92C0B" w:rsidDel="00CC2B3A">
                <w:rPr>
                  <w:rFonts w:ascii="Times New Roman" w:hAnsi="Times New Roman" w:cs="Times New Roman"/>
                </w:rPr>
                <w:delText xml:space="preserve">Whether individuals are able to regulate their emotions seems to be answered by the presented literature, despite some discrepancy probably due to differences in operationalisation. </w:delText>
              </w:r>
            </w:del>
            <w:r w:rsidR="00A92C0B" w:rsidRPr="00A92C0B">
              <w:rPr>
                <w:rFonts w:ascii="Times New Roman" w:hAnsi="Times New Roman" w:cs="Times New Roman"/>
              </w:rPr>
              <w:t xml:space="preserve">However, whether the motivational state of the individual can </w:t>
            </w:r>
            <w:r w:rsidR="00A92C0B" w:rsidRPr="008E46DC">
              <w:rPr>
                <w:rFonts w:ascii="Times New Roman" w:hAnsi="Times New Roman" w:cs="Times New Roman"/>
              </w:rPr>
              <w:t xml:space="preserve">modulate the </w:t>
            </w:r>
            <w:del w:id="223" w:author="DAUNIZEAU Jean" w:date="2020-04-23T19:59:00Z">
              <w:r w:rsidR="00A92C0B" w:rsidRPr="008E46DC" w:rsidDel="00CC2B3A">
                <w:rPr>
                  <w:rFonts w:ascii="Times New Roman" w:hAnsi="Times New Roman" w:cs="Times New Roman"/>
                </w:rPr>
                <w:delText xml:space="preserve">extent </w:delText>
              </w:r>
            </w:del>
            <w:ins w:id="224" w:author="DAUNIZEAU Jean" w:date="2020-04-23T19:59:00Z">
              <w:r>
                <w:rPr>
                  <w:rFonts w:ascii="Times New Roman" w:hAnsi="Times New Roman" w:cs="Times New Roman"/>
                </w:rPr>
                <w:t>efficacy</w:t>
              </w:r>
              <w:r w:rsidRPr="008E46DC">
                <w:rPr>
                  <w:rFonts w:ascii="Times New Roman" w:hAnsi="Times New Roman" w:cs="Times New Roman"/>
                </w:rPr>
                <w:t xml:space="preserve"> </w:t>
              </w:r>
            </w:ins>
            <w:r w:rsidR="00A92C0B" w:rsidRPr="008E46DC">
              <w:rPr>
                <w:rFonts w:ascii="Times New Roman" w:hAnsi="Times New Roman" w:cs="Times New Roman"/>
              </w:rPr>
              <w:t xml:space="preserve">of </w:t>
            </w:r>
            <w:del w:id="225" w:author="DAUNIZEAU Jean" w:date="2020-04-23T19:59:00Z">
              <w:r w:rsidR="00A92C0B" w:rsidRPr="008E46DC" w:rsidDel="00CC2B3A">
                <w:rPr>
                  <w:rFonts w:ascii="Times New Roman" w:hAnsi="Times New Roman" w:cs="Times New Roman"/>
                </w:rPr>
                <w:delText xml:space="preserve">the </w:delText>
              </w:r>
            </w:del>
            <w:ins w:id="226" w:author="DAUNIZEAU Jean" w:date="2020-04-23T19:59:00Z">
              <w:r w:rsidRPr="008E46DC">
                <w:rPr>
                  <w:rFonts w:ascii="Times New Roman" w:hAnsi="Times New Roman" w:cs="Times New Roman"/>
                </w:rPr>
                <w:t>th</w:t>
              </w:r>
              <w:r>
                <w:rPr>
                  <w:rFonts w:ascii="Times New Roman" w:hAnsi="Times New Roman" w:cs="Times New Roman"/>
                </w:rPr>
                <w:t>is</w:t>
              </w:r>
              <w:r w:rsidRPr="008E46DC">
                <w:rPr>
                  <w:rFonts w:ascii="Times New Roman" w:hAnsi="Times New Roman" w:cs="Times New Roman"/>
                </w:rPr>
                <w:t xml:space="preserve"> </w:t>
              </w:r>
            </w:ins>
            <w:r w:rsidR="00A92C0B" w:rsidRPr="008E46DC">
              <w:rPr>
                <w:rFonts w:ascii="Times New Roman" w:hAnsi="Times New Roman" w:cs="Times New Roman"/>
              </w:rPr>
              <w:t xml:space="preserve">regulation is unknown. </w:t>
            </w:r>
            <w:del w:id="227" w:author="DAUNIZEAU Jean" w:date="2020-04-23T20:03:00Z">
              <w:r w:rsidR="00A92C0B" w:rsidRPr="008E46DC" w:rsidDel="00CC2B3A">
                <w:rPr>
                  <w:rFonts w:ascii="Times New Roman" w:hAnsi="Times New Roman" w:cs="Times New Roman"/>
                </w:rPr>
                <w:delText xml:space="preserve">Yet </w:delText>
              </w:r>
              <w:r w:rsidR="008E46DC" w:rsidRPr="008E46DC" w:rsidDel="00CC2B3A">
                <w:rPr>
                  <w:rFonts w:ascii="Times New Roman" w:hAnsi="Times New Roman" w:cs="Times New Roman"/>
                </w:rPr>
                <w:delText>the theory on the</w:delText>
              </w:r>
              <w:r w:rsidR="00F54640" w:rsidRPr="008E46DC" w:rsidDel="00CC2B3A">
                <w:rPr>
                  <w:rFonts w:ascii="Times New Roman" w:hAnsi="Times New Roman" w:cs="Times New Roman"/>
                </w:rPr>
                <w:delText xml:space="preserve"> </w:delText>
              </w:r>
              <w:r w:rsidR="008E46DC" w:rsidRPr="008E46DC" w:rsidDel="00CC2B3A">
                <w:rPr>
                  <w:rFonts w:ascii="Times New Roman" w:hAnsi="Times New Roman" w:cs="Times New Roman"/>
                </w:rPr>
                <w:delText>effect</w:delText>
              </w:r>
              <w:r w:rsidR="00A92C0B" w:rsidRPr="008E46DC" w:rsidDel="00CC2B3A">
                <w:rPr>
                  <w:rFonts w:ascii="Times New Roman" w:hAnsi="Times New Roman" w:cs="Times New Roman"/>
                </w:rPr>
                <w:delText xml:space="preserve"> </w:delText>
              </w:r>
              <w:r w:rsidR="008E46DC" w:rsidRPr="008E46DC" w:rsidDel="00CC2B3A">
                <w:rPr>
                  <w:rFonts w:ascii="Times New Roman" w:hAnsi="Times New Roman" w:cs="Times New Roman"/>
                </w:rPr>
                <w:delText>of</w:delText>
              </w:r>
              <w:r w:rsidR="00A92C0B" w:rsidRPr="008E46DC" w:rsidDel="00CC2B3A">
                <w:rPr>
                  <w:rFonts w:ascii="Times New Roman" w:hAnsi="Times New Roman" w:cs="Times New Roman"/>
                </w:rPr>
                <w:delText xml:space="preserve"> motivation and goal-oriented behaviour </w:delText>
              </w:r>
              <w:r w:rsidR="008E46DC" w:rsidRPr="008E46DC" w:rsidDel="00CC2B3A">
                <w:rPr>
                  <w:rFonts w:ascii="Times New Roman" w:hAnsi="Times New Roman" w:cs="Times New Roman"/>
                </w:rPr>
                <w:delText>on</w:delText>
              </w:r>
              <w:r w:rsidR="00A92C0B" w:rsidRPr="008E46DC" w:rsidDel="00CC2B3A">
                <w:rPr>
                  <w:rFonts w:ascii="Times New Roman" w:hAnsi="Times New Roman" w:cs="Times New Roman"/>
                </w:rPr>
                <w:delText xml:space="preserve"> the regulation magnitude seems very intuitive.</w:delText>
              </w:r>
            </w:del>
            <w:ins w:id="228" w:author="DAUNIZEAU Jean" w:date="2020-04-23T20:03:00Z">
              <w:r>
                <w:rPr>
                  <w:rFonts w:ascii="Times New Roman" w:hAnsi="Times New Roman" w:cs="Times New Roman"/>
                </w:rPr>
                <w:t>Intuitively,</w:t>
              </w:r>
            </w:ins>
            <w:r w:rsidR="00A92C0B" w:rsidRPr="008E46DC">
              <w:rPr>
                <w:rFonts w:ascii="Times New Roman" w:hAnsi="Times New Roman" w:cs="Times New Roman"/>
              </w:rPr>
              <w:t xml:space="preserve"> </w:t>
            </w:r>
            <w:del w:id="229" w:author="DAUNIZEAU Jean" w:date="2020-04-23T20:03:00Z">
              <w:r w:rsidR="00A92C0B" w:rsidRPr="008E46DC" w:rsidDel="00CC2B3A">
                <w:rPr>
                  <w:rFonts w:ascii="Times New Roman" w:hAnsi="Times New Roman" w:cs="Times New Roman"/>
                </w:rPr>
                <w:delText xml:space="preserve">Indeed, </w:delText>
              </w:r>
            </w:del>
            <w:del w:id="230" w:author="DAUNIZEAU Jean" w:date="2020-04-23T20:04:00Z">
              <w:r w:rsidR="00A92C0B" w:rsidRPr="008E46DC" w:rsidDel="008372B4">
                <w:rPr>
                  <w:rFonts w:ascii="Times New Roman" w:hAnsi="Times New Roman" w:cs="Times New Roman"/>
                </w:rPr>
                <w:delText xml:space="preserve">engaging </w:delText>
              </w:r>
              <w:r w:rsidR="00A92C0B" w:rsidRPr="008E46DC" w:rsidDel="00CC2B3A">
                <w:rPr>
                  <w:rFonts w:ascii="Times New Roman" w:hAnsi="Times New Roman" w:cs="Times New Roman"/>
                </w:rPr>
                <w:delText xml:space="preserve">in </w:delText>
              </w:r>
            </w:del>
            <w:r w:rsidR="00A92C0B" w:rsidRPr="008E46DC">
              <w:rPr>
                <w:rFonts w:ascii="Times New Roman" w:hAnsi="Times New Roman" w:cs="Times New Roman"/>
              </w:rPr>
              <w:t xml:space="preserve">such regulatory </w:t>
            </w:r>
            <w:del w:id="231" w:author="DAUNIZEAU Jean" w:date="2020-04-23T20:04:00Z">
              <w:r w:rsidR="00A92C0B" w:rsidRPr="008E46DC" w:rsidDel="00CC2B3A">
                <w:rPr>
                  <w:rFonts w:ascii="Times New Roman" w:hAnsi="Times New Roman" w:cs="Times New Roman"/>
                </w:rPr>
                <w:delText>behaviour</w:delText>
              </w:r>
              <w:r w:rsidR="00A92C0B" w:rsidRPr="00A92C0B" w:rsidDel="00CC2B3A">
                <w:rPr>
                  <w:rFonts w:ascii="Times New Roman" w:hAnsi="Times New Roman" w:cs="Times New Roman"/>
                </w:rPr>
                <w:delText xml:space="preserve"> </w:delText>
              </w:r>
            </w:del>
            <w:ins w:id="232" w:author="DAUNIZEAU Jean" w:date="2020-04-23T20:04:00Z">
              <w:r>
                <w:rPr>
                  <w:rFonts w:ascii="Times New Roman" w:hAnsi="Times New Roman" w:cs="Times New Roman"/>
                </w:rPr>
                <w:t>process</w:t>
              </w:r>
              <w:r w:rsidRPr="00A92C0B">
                <w:rPr>
                  <w:rFonts w:ascii="Times New Roman" w:hAnsi="Times New Roman" w:cs="Times New Roman"/>
                </w:rPr>
                <w:t xml:space="preserve"> </w:t>
              </w:r>
            </w:ins>
            <w:r w:rsidR="00A92C0B" w:rsidRPr="00A92C0B">
              <w:rPr>
                <w:rFonts w:ascii="Times New Roman" w:hAnsi="Times New Roman" w:cs="Times New Roman"/>
              </w:rPr>
              <w:t>is costly and</w:t>
            </w:r>
            <w:ins w:id="233" w:author="DAUNIZEAU Jean" w:date="2020-04-23T20:04:00Z">
              <w:r w:rsidR="008372B4">
                <w:rPr>
                  <w:rFonts w:ascii="Times New Roman" w:hAnsi="Times New Roman" w:cs="Times New Roman"/>
                </w:rPr>
                <w:t>,</w:t>
              </w:r>
            </w:ins>
            <w:r w:rsidR="00A92C0B" w:rsidRPr="00A92C0B">
              <w:rPr>
                <w:rFonts w:ascii="Times New Roman" w:hAnsi="Times New Roman" w:cs="Times New Roman"/>
              </w:rPr>
              <w:t xml:space="preserve"> ideally</w:t>
            </w:r>
            <w:ins w:id="234" w:author="DAUNIZEAU Jean" w:date="2020-04-23T20:04:00Z">
              <w:r w:rsidR="008372B4">
                <w:rPr>
                  <w:rFonts w:ascii="Times New Roman" w:hAnsi="Times New Roman" w:cs="Times New Roman"/>
                </w:rPr>
                <w:t>,</w:t>
              </w:r>
            </w:ins>
            <w:r w:rsidR="00A92C0B" w:rsidRPr="00A92C0B">
              <w:rPr>
                <w:rFonts w:ascii="Times New Roman" w:hAnsi="Times New Roman" w:cs="Times New Roman"/>
              </w:rPr>
              <w:t xml:space="preserve"> should only be </w:t>
            </w:r>
            <w:del w:id="235" w:author="DAUNIZEAU Jean" w:date="2020-04-23T20:04:00Z">
              <w:r w:rsidR="00A92C0B" w:rsidRPr="00A92C0B" w:rsidDel="008372B4">
                <w:rPr>
                  <w:rFonts w:ascii="Times New Roman" w:hAnsi="Times New Roman" w:cs="Times New Roman"/>
                </w:rPr>
                <w:delText>carried out</w:delText>
              </w:r>
            </w:del>
            <w:ins w:id="236" w:author="DAUNIZEAU Jean" w:date="2020-04-23T20:04:00Z">
              <w:r w:rsidR="008372B4">
                <w:rPr>
                  <w:rFonts w:ascii="Times New Roman" w:hAnsi="Times New Roman" w:cs="Times New Roman"/>
                </w:rPr>
                <w:t>engaged</w:t>
              </w:r>
            </w:ins>
            <w:r w:rsidR="00A92C0B" w:rsidRPr="00A92C0B">
              <w:rPr>
                <w:rFonts w:ascii="Times New Roman" w:hAnsi="Times New Roman" w:cs="Times New Roman"/>
              </w:rPr>
              <w:t xml:space="preserve"> when the outcome is “worth” the effort. </w:t>
            </w:r>
            <w:del w:id="237" w:author="DAUNIZEAU Jean" w:date="2020-04-23T20:05:00Z">
              <w:r w:rsidR="00A92C0B" w:rsidRPr="00A92C0B" w:rsidDel="008372B4">
                <w:rPr>
                  <w:rFonts w:ascii="Times New Roman" w:hAnsi="Times New Roman" w:cs="Times New Roman"/>
                </w:rPr>
                <w:delText>Furthermore,</w:delText>
              </w:r>
            </w:del>
            <w:ins w:id="238" w:author="DAUNIZEAU Jean" w:date="2020-04-23T20:05:00Z">
              <w:r w:rsidR="008372B4">
                <w:rPr>
                  <w:rFonts w:ascii="Times New Roman" w:hAnsi="Times New Roman" w:cs="Times New Roman"/>
                </w:rPr>
                <w:t>Recall that</w:t>
              </w:r>
            </w:ins>
            <w:del w:id="239" w:author="DAUNIZEAU Jean" w:date="2020-04-23T20:05:00Z">
              <w:r w:rsidR="00A92C0B" w:rsidRPr="00A92C0B" w:rsidDel="008372B4">
                <w:rPr>
                  <w:rFonts w:ascii="Times New Roman" w:hAnsi="Times New Roman" w:cs="Times New Roman"/>
                </w:rPr>
                <w:delText xml:space="preserve"> </w:delText>
              </w:r>
            </w:del>
            <w:ins w:id="240" w:author="DAUNIZEAU Jean" w:date="2020-04-23T20:05:00Z">
              <w:r w:rsidR="008372B4">
                <w:rPr>
                  <w:rFonts w:ascii="Times New Roman" w:hAnsi="Times New Roman" w:cs="Times New Roman"/>
                </w:rPr>
                <w:t xml:space="preserve"> </w:t>
              </w:r>
            </w:ins>
            <w:r w:rsidR="00A92C0B" w:rsidRPr="00A92C0B">
              <w:rPr>
                <w:rFonts w:ascii="Times New Roman" w:hAnsi="Times New Roman" w:cs="Times New Roman"/>
              </w:rPr>
              <w:t xml:space="preserve">a growing body of </w:t>
            </w:r>
            <w:ins w:id="241" w:author="DAUNIZEAU Jean" w:date="2020-04-23T20:05:00Z">
              <w:r w:rsidR="008372B4">
                <w:rPr>
                  <w:rFonts w:ascii="Times New Roman" w:hAnsi="Times New Roman" w:cs="Times New Roman"/>
                </w:rPr>
                <w:t xml:space="preserve">empirical </w:t>
              </w:r>
            </w:ins>
            <w:r w:rsidR="00A92C0B" w:rsidRPr="00A92C0B">
              <w:rPr>
                <w:rFonts w:ascii="Times New Roman" w:hAnsi="Times New Roman" w:cs="Times New Roman"/>
              </w:rPr>
              <w:t xml:space="preserve">evidence indicates the close interplay between visual attention and motivation. </w:t>
            </w:r>
            <w:del w:id="242" w:author="DAUNIZEAU Jean" w:date="2020-04-23T20:05:00Z">
              <w:r w:rsidR="00A92C0B" w:rsidRPr="00A92C0B" w:rsidDel="008372B4">
                <w:rPr>
                  <w:rFonts w:ascii="Times New Roman" w:hAnsi="Times New Roman" w:cs="Times New Roman"/>
                </w:rPr>
                <w:delText xml:space="preserve">Per </w:delText>
              </w:r>
            </w:del>
            <w:ins w:id="243" w:author="DAUNIZEAU Jean" w:date="2020-04-23T20:05:00Z">
              <w:r w:rsidR="008372B4">
                <w:rPr>
                  <w:rFonts w:ascii="Times New Roman" w:hAnsi="Times New Roman" w:cs="Times New Roman"/>
                </w:rPr>
                <w:t>For</w:t>
              </w:r>
              <w:r w:rsidR="008372B4" w:rsidRPr="00A92C0B">
                <w:rPr>
                  <w:rFonts w:ascii="Times New Roman" w:hAnsi="Times New Roman" w:cs="Times New Roman"/>
                </w:rPr>
                <w:t xml:space="preserve"> </w:t>
              </w:r>
            </w:ins>
            <w:r w:rsidR="00A92C0B" w:rsidRPr="00A92C0B">
              <w:rPr>
                <w:rFonts w:ascii="Times New Roman" w:hAnsi="Times New Roman" w:cs="Times New Roman"/>
              </w:rPr>
              <w:t xml:space="preserve">example, </w:t>
            </w:r>
            <w:del w:id="244" w:author="DAUNIZEAU Jean" w:date="2020-04-23T20:06:00Z">
              <w:r w:rsidR="00A92C0B" w:rsidRPr="00A92C0B" w:rsidDel="008372B4">
                <w:rPr>
                  <w:rFonts w:ascii="Times New Roman" w:hAnsi="Times New Roman" w:cs="Times New Roman"/>
                </w:rPr>
                <w:delText xml:space="preserve">a </w:delText>
              </w:r>
            </w:del>
            <w:r w:rsidR="00A92C0B" w:rsidRPr="00A92C0B">
              <w:rPr>
                <w:rFonts w:ascii="Times New Roman" w:hAnsi="Times New Roman" w:cs="Times New Roman"/>
              </w:rPr>
              <w:t xml:space="preserve">detection sensitivity </w:t>
            </w:r>
            <w:ins w:id="245" w:author="DAUNIZEAU Jean" w:date="2020-04-23T20:06:00Z">
              <w:r w:rsidR="008372B4">
                <w:rPr>
                  <w:rFonts w:ascii="Times New Roman" w:hAnsi="Times New Roman" w:cs="Times New Roman"/>
                </w:rPr>
                <w:t xml:space="preserve">in a demanding attentional task increases when </w:t>
              </w:r>
            </w:ins>
            <w:del w:id="246" w:author="DAUNIZEAU Jean" w:date="2020-04-23T20:06:00Z">
              <w:r w:rsidR="00A92C0B" w:rsidRPr="00A92C0B" w:rsidDel="008372B4">
                <w:rPr>
                  <w:rFonts w:ascii="Times New Roman" w:hAnsi="Times New Roman" w:cs="Times New Roman"/>
                </w:rPr>
                <w:delText xml:space="preserve">gain can be observed when </w:delText>
              </w:r>
            </w:del>
            <w:r w:rsidR="00A92C0B" w:rsidRPr="00A92C0B">
              <w:rPr>
                <w:rFonts w:ascii="Times New Roman" w:hAnsi="Times New Roman" w:cs="Times New Roman"/>
              </w:rPr>
              <w:t xml:space="preserve">individuals are incentivised to perform well </w:t>
            </w:r>
            <w:del w:id="247" w:author="DAUNIZEAU Jean" w:date="2020-04-23T20:06:00Z">
              <w:r w:rsidR="00A92C0B" w:rsidRPr="00A92C0B" w:rsidDel="008372B4">
                <w:rPr>
                  <w:rFonts w:ascii="Times New Roman" w:hAnsi="Times New Roman" w:cs="Times New Roman"/>
                </w:rPr>
                <w:delText xml:space="preserve">on a demanding attentional task </w:delText>
              </w:r>
            </w:del>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{"citationItems":[{"id":"ITEM-1","itemData":{"DOI":"10.1037/1528-3542.7.3.668","ISSN":"1931-1516","abstract":"Although both attention and motivation affect behavior, how these 2 systems interact is currently unknown. To address this question, 2 experiments were conducted in which participants performed a spatially cued forced-choice localization task under varying levels of motivation. Participants were asked to indicate the location of a peripherally cued target while ignoring a distracter. Motivation was manipulated by varying magnitude and valence (reward and punishment) of an incentive linked to task performance. Attention was manipulated via a peripheral cue, which correctly predicted the presence of a target stimulus on 70% of the trials. Taken together, our findings revealed that the signal detection measure, reflecting perceptual sensitivity, increased as a function of incentive value during both valid and invalid trials. In addition, trend analyses revealed a linear increase in detection sensitivity as a function of incentive magnitude for both reward and punishment conditions. Our results suggest that elevated motivation leads to improved efficiency in orienting and reorienting of exogenous spatial attention and that one mechanism by which attention and motivation interact involves the sharpening of attention during motivationally salient conditions.","author":[{"dropping-particle":"","family":"Engelmann","given":"Jan B.","non-dropping-particle":"","parse-names":false,"suffix":""},{"dropping-particle":"","family":"Pessoa","given":"Luiz","non-dropping-particle":"","parse-names":false,"suffix":""}],"container-title":"Emotion","id":"ITEM-1","issue":"3","issued":{"date-parts":[["2007"]]},"page":"668-674","title":"Motivation sharpens exogenous spatial attention.","type":"article-journal","volume":"7"},"uris":["http://www.mendeley.com/documents/?uuid=77f58c57-6c2a-47ad-b0ee-9004507b99ed"]}],"mendeley":{"formattedCitation":"(Engelmann and Pessoa, 2007)","plainTextFormattedCitation":"(Engelmann and Pessoa, 2007)","previouslyFormattedCitation":"(Engelmann and Pessoa, 2007)"},"properties":{"noteIndex":0},"schema":"https://github.com/citation-style-language/schema/raw/master/csl-citation.json"}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(Engelmann and Pessoa, 2007)</w:t>
            </w:r>
            <w:r w:rsidR="00A92C0B" w:rsidRPr="00A92C0B">
              <w:rPr>
                <w:rFonts w:ascii="Times New Roman" w:hAnsi="Times New Roman" w:cs="Times New Roman"/>
              </w:rPr>
              <w:fldChar w:fldCharType="end"/>
            </w:r>
            <w:r w:rsidR="00A92C0B" w:rsidRPr="00A92C0B">
              <w:rPr>
                <w:rFonts w:ascii="Times New Roman" w:hAnsi="Times New Roman" w:cs="Times New Roman"/>
              </w:rPr>
              <w:t xml:space="preserve">. </w:t>
            </w:r>
            <w:ins w:id="248" w:author="DAUNIZEAU Jean" w:date="2020-04-23T20:06:00Z">
              <w:r w:rsidR="008372B4">
                <w:rPr>
                  <w:rFonts w:ascii="Times New Roman" w:hAnsi="Times New Roman" w:cs="Times New Roman"/>
                </w:rPr>
                <w:t xml:space="preserve">More precisely, </w:t>
              </w:r>
            </w:ins>
            <w:del w:id="249" w:author="DAUNIZEAU Jean" w:date="2020-04-23T20:07:00Z">
              <w:r w:rsidR="00A92C0B" w:rsidRPr="00A92C0B" w:rsidDel="008372B4">
                <w:rPr>
                  <w:rFonts w:ascii="Times New Roman" w:hAnsi="Times New Roman" w:cs="Times New Roman"/>
                </w:rPr>
                <w:delText xml:space="preserve">Motivation </w:delText>
              </w:r>
            </w:del>
            <w:ins w:id="250" w:author="DAUNIZEAU Jean" w:date="2020-04-23T20:07:00Z">
              <w:r w:rsidR="008372B4">
                <w:rPr>
                  <w:rFonts w:ascii="Times New Roman" w:hAnsi="Times New Roman" w:cs="Times New Roman"/>
                </w:rPr>
                <w:t>incentives</w:t>
              </w:r>
              <w:r w:rsidR="008372B4" w:rsidRPr="00A92C0B">
                <w:rPr>
                  <w:rFonts w:ascii="Times New Roman" w:hAnsi="Times New Roman" w:cs="Times New Roman"/>
                </w:rPr>
                <w:t xml:space="preserve"> </w:t>
              </w:r>
            </w:ins>
            <w:r w:rsidR="00A92C0B" w:rsidRPr="00A92C0B">
              <w:rPr>
                <w:rFonts w:ascii="Times New Roman" w:hAnsi="Times New Roman" w:cs="Times New Roman"/>
              </w:rPr>
              <w:t xml:space="preserve">affects both the orienting and reorienting of exogenous spatial attention </w:t>
            </w:r>
            <w:del w:id="251" w:author="DAUNIZEAU Jean" w:date="2020-04-23T20:07:00Z">
              <w:r w:rsidR="00A92C0B" w:rsidRPr="00A92C0B" w:rsidDel="008372B4">
                <w:rPr>
                  <w:rFonts w:ascii="Times New Roman" w:hAnsi="Times New Roman" w:cs="Times New Roman"/>
                </w:rPr>
                <w:delText xml:space="preserve">tasks </w:delText>
              </w:r>
            </w:del>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{"citationItems":[{"id":"ITEM-1","itemData":{"DOI":"10.1037/1528-3542.7.3.668","ISSN":"1931-1516","abstract":"Although both attention and motivation affect behavior, how these 2 systems interact is currently unknown. To address this question, 2 experiments were conducted in which participants performed a spatially cued forced-choice localization task under varying levels of motivation. Participants were asked to indicate the location of a peripherally cued target while ignoring a distracter. Motivation was manipulated by varying magnitude and valence (reward and punishment) of an incentive linked to task performance. Attention was manipulated via a peripheral cue, which correctly predicted the presence of a target stimulus on 70% of the trials. Taken together, our findings revealed that the signal detection measure, reflecting perceptual sensitivity, increased as a function of incentive value during both valid and invalid trials. In addition, trend analyses revealed a linear increase in detection sensitivity as a function of incentive magnitude for both reward and punishment conditions. Our results suggest that elevated motivation leads to improved efficiency in orienting and reorienting of exogenous spatial attention and that one mechanism by which attention and motivation interact involves the sharpening of attention during motivationally salient conditions.","author":[{"dropping-particle":"","family":"Engelmann","given":"Jan B.","non-dropping-particle":"","parse-names":false,"suffix":""},{"dropping-particle":"","family":"Pessoa","given":"Luiz","non-dropping-particle":"","parse-names":false,"suffix":""}],"container-title":"Emotion","id":"ITEM-1","issue":"3","issued":{"date-parts":[["2007"]]},"page":"668-674","title":"Motivation sharpens exogenous spatial attention.","type":"article-journal","volume":"7"},"uris":["http://www.mendeley.com/documents/?uuid=77f58c57-6c2a-47ad-b0ee-9004507b99ed"]}],"mendeley":{"formattedCitation":"(Engelmann and Pessoa, 2007)","plainTextFormattedCitation":"(Engelmann and Pessoa, 2007)","previouslyFormattedCitation":"(Engelmann and Pessoa, 2007)"},"properties":{"noteIndex":0},"schema":"https://github.com/citation-style-language/schema/raw/master/csl-citation.json"}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(Engelmann and Pessoa, 2007)</w:t>
            </w:r>
            <w:r w:rsidR="00A92C0B" w:rsidRPr="00A92C0B">
              <w:rPr>
                <w:rFonts w:ascii="Times New Roman" w:hAnsi="Times New Roman" w:cs="Times New Roman"/>
              </w:rPr>
              <w:fldChar w:fldCharType="end"/>
            </w:r>
            <w:r w:rsidR="00A92C0B" w:rsidRPr="00A92C0B">
              <w:rPr>
                <w:rFonts w:ascii="Times New Roman" w:hAnsi="Times New Roman" w:cs="Times New Roman"/>
              </w:rPr>
              <w:t xml:space="preserve">. </w:t>
            </w:r>
            <w:del w:id="252" w:author="DAUNIZEAU Jean" w:date="2020-04-23T20:07:00Z">
              <w:r w:rsidR="00A92C0B" w:rsidRPr="00A92C0B" w:rsidDel="008372B4">
                <w:rPr>
                  <w:rFonts w:ascii="Times New Roman" w:hAnsi="Times New Roman" w:cs="Times New Roman"/>
                </w:rPr>
                <w:delText>More precisely,</w:delText>
              </w:r>
            </w:del>
            <w:ins w:id="253" w:author="DAUNIZEAU Jean" w:date="2020-04-23T20:07:00Z">
              <w:r w:rsidR="008372B4">
                <w:rPr>
                  <w:rFonts w:ascii="Times New Roman" w:hAnsi="Times New Roman" w:cs="Times New Roman"/>
                </w:rPr>
                <w:t>This is because</w:t>
              </w:r>
            </w:ins>
            <w:r w:rsidR="00A92C0B" w:rsidRPr="00A92C0B">
              <w:rPr>
                <w:rFonts w:ascii="Times New Roman" w:hAnsi="Times New Roman" w:cs="Times New Roman"/>
              </w:rPr>
              <w:t xml:space="preserve"> higher rewards lead to better inhibition of distractors</w:t>
            </w:r>
            <w:ins w:id="254" w:author="DAUNIZEAU Jean" w:date="2020-04-23T20:07:00Z">
              <w:r w:rsidR="008372B4">
                <w:rPr>
                  <w:rFonts w:ascii="Times New Roman" w:hAnsi="Times New Roman" w:cs="Times New Roman"/>
                </w:rPr>
                <w:t>, eventually yielding</w:t>
              </w:r>
            </w:ins>
            <w:r w:rsidR="00A92C0B" w:rsidRPr="00A92C0B">
              <w:rPr>
                <w:rFonts w:ascii="Times New Roman" w:hAnsi="Times New Roman" w:cs="Times New Roman"/>
              </w:rPr>
              <w:t xml:space="preserve"> </w:t>
            </w:r>
            <w:del w:id="255" w:author="DAUNIZEAU Jean" w:date="2020-04-23T20:07:00Z">
              <w:r w:rsidR="00A92C0B" w:rsidRPr="00A92C0B" w:rsidDel="008372B4">
                <w:rPr>
                  <w:rFonts w:ascii="Times New Roman" w:hAnsi="Times New Roman" w:cs="Times New Roman"/>
                </w:rPr>
                <w:delText xml:space="preserve">linking incentive motivation with </w:delText>
              </w:r>
            </w:del>
            <w:r w:rsidR="00A92C0B" w:rsidRPr="00A92C0B">
              <w:rPr>
                <w:rFonts w:ascii="Times New Roman" w:hAnsi="Times New Roman" w:cs="Times New Roman"/>
              </w:rPr>
              <w:t xml:space="preserve">more efficient inhibitory attention mechanisms </w:t>
            </w:r>
            <w:r w:rsidR="00A92C0B" w:rsidRPr="00A92C0B">
              <w:rPr>
                <w:rFonts w:ascii="Times New Roman" w:hAnsi="Times New Roman" w:cs="Times New Roman"/>
              </w:rPr>
              <w:fldChar w:fldCharType="begin" w:fldLock="1"/>
            </w:r>
            <w:r w:rsidR="00A92C0B" w:rsidRPr="00A92C0B">
              <w:rPr>
                <w:rFonts w:ascii="Times New Roman" w:hAnsi="Times New Roman" w:cs="Times New Roman"/>
              </w:rPr>
              <w:instrText>ADDIN CSL_CITATION {"citationItems":[{"id":"ITEM-1","itemData":{"DOI":"10.1111/j.1467-9280.2006.01689.x","ISSN":"09567976","abstract":"Outcomes of actions, in the form of rewards and punishments, are known to shape behavior. For example, an action followed by reward will be more readily elicited on subsequent encounters with the same stimuli and context - a phenomenon known as the law of effect. These consequences of rewards (and punishments) are important because they reinforce adaptive behaviors at the expense of competing ones, thus increasing fitness of the organism in its environment. However, it is unknown whether similar influences regulate covert mental processes, such as visual selective attention. Visual selective attention allows privileged processing of task-relevant information, while inhibiting distracting contextual elements. Using variable monetary rewards as arbitrary feedback on performance, we tested whether acts of attentional selection, and in particular the resulting aftereffects, can be modulated by their consequences. Results show that the efficacy of visual selective attention can be sensibly adjusted by external feedback. Specifically, although lingering inhibition of distractors is robust after highly rewarded selections, it is eliminated after poorly rewarded selections. This powerful feature of visual selective attention provides attentive processes with both flexibility and self-regulation properties. © 2006 Association for Psychological Science.","author":[{"dropping-particle":"Della","family":"Libera","given":"Chiara","non-dropping-particle":"","parse-names":false,"suffix":""},{"dropping-particle":"","family":"Chelazzi","given":"Leonardo","non-dropping-particle":"","parse-names":false,"suffix":""}],"container-title":"Psychological Science","id":"ITEM-1","issue":"3","issued":{"date-parts":[["2006"]]},"page":"222-227","title":"Visual selective attention and the effects of monetary rewards","type":"article-journal","volume":"17"},"uris":["http://www.mendeley.com/documents/?uuid=33ed0adf-1779-42ef-aa4f-63de3c7db0a8"]}],"mendeley":{"formattedCitation":"(Libera and Chelazzi, 2006)","plainTextFormattedCitation":"(Libera and Chelazzi, 2006)","previouslyFormattedCitation":"(Libera and Chelazzi, 2006)"},"properties":{"noteIndex":0},"schema":"https://github.com/citation-style-language/schema/raw/master/csl-citation.json"}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(Libera and Chelazzi, 2006)</w:t>
            </w:r>
            <w:r w:rsidR="00A92C0B" w:rsidRPr="00A92C0B">
              <w:rPr>
                <w:rFonts w:ascii="Times New Roman" w:hAnsi="Times New Roman" w:cs="Times New Roman"/>
              </w:rPr>
              <w:fldChar w:fldCharType="end"/>
            </w:r>
            <w:r w:rsidR="00A92C0B" w:rsidRPr="00A92C0B">
              <w:rPr>
                <w:rFonts w:ascii="Times New Roman" w:hAnsi="Times New Roman" w:cs="Times New Roman"/>
              </w:rPr>
              <w:t>. This behavioural improvement is possibly due to the sharpening of selective attention and modulation of both bottom-up (i.e. stimulus-driven) and top-down process</w:t>
            </w:r>
            <w:r w:rsidR="007211B4">
              <w:rPr>
                <w:rFonts w:ascii="Times New Roman" w:hAnsi="Times New Roman" w:cs="Times New Roman"/>
              </w:rPr>
              <w:t>es</w:t>
            </w:r>
            <w:r w:rsidR="00A92C0B" w:rsidRPr="00A92C0B">
              <w:rPr>
                <w:rFonts w:ascii="Times New Roman" w:hAnsi="Times New Roman" w:cs="Times New Roman"/>
              </w:rPr>
              <w:t xml:space="preserve"> (i.e. goal-driven). </w:t>
            </w:r>
            <w:ins w:id="256" w:author="DAUNIZEAU Jean" w:date="2020-04-23T20:08:00Z">
              <w:r w:rsidR="008372B4">
                <w:rPr>
                  <w:rFonts w:ascii="Times New Roman" w:hAnsi="Times New Roman" w:cs="Times New Roman"/>
                </w:rPr>
                <w:t xml:space="preserve">In turn, motivation helps solving </w:t>
              </w:r>
            </w:ins>
            <w:del w:id="257" w:author="DAUNIZEAU Jean" w:date="2020-04-23T20:09:00Z">
              <w:r w:rsidR="00A92C0B" w:rsidRPr="00A92C0B" w:rsidDel="008372B4">
                <w:rPr>
                  <w:rFonts w:ascii="Times New Roman" w:hAnsi="Times New Roman" w:cs="Times New Roman"/>
                </w:rPr>
                <w:delText>As a result, this contribute</w:delText>
              </w:r>
              <w:r w:rsidR="00F71989" w:rsidDel="008372B4">
                <w:rPr>
                  <w:rFonts w:ascii="Times New Roman" w:hAnsi="Times New Roman" w:cs="Times New Roman"/>
                </w:rPr>
                <w:delText>s</w:delText>
              </w:r>
              <w:r w:rsidR="00A92C0B" w:rsidRPr="00A92C0B" w:rsidDel="008372B4">
                <w:rPr>
                  <w:rFonts w:ascii="Times New Roman" w:hAnsi="Times New Roman" w:cs="Times New Roman"/>
                </w:rPr>
                <w:delText xml:space="preserve"> to solving </w:delText>
              </w:r>
            </w:del>
            <w:r w:rsidR="00A92C0B" w:rsidRPr="00A92C0B">
              <w:rPr>
                <w:rFonts w:ascii="Times New Roman" w:hAnsi="Times New Roman" w:cs="Times New Roman"/>
              </w:rPr>
              <w:t xml:space="preserve">the limited process-resources dilemma </w:t>
            </w:r>
            <w:ins w:id="258" w:author="DAUNIZEAU Jean" w:date="2020-04-23T20:09:00Z">
              <w:r w:rsidR="008372B4">
                <w:rPr>
                  <w:rFonts w:ascii="Times New Roman" w:hAnsi="Times New Roman" w:cs="Times New Roman"/>
                </w:rPr>
                <w:t xml:space="preserve">by </w:t>
              </w:r>
            </w:ins>
            <w:ins w:id="259" w:author="DAUNIZEAU Jean" w:date="2020-04-23T20:10:00Z">
              <w:r w:rsidR="008372B4">
                <w:rPr>
                  <w:rFonts w:ascii="Times New Roman" w:hAnsi="Times New Roman" w:cs="Times New Roman"/>
                </w:rPr>
                <w:t xml:space="preserve">attributing value to </w:t>
              </w:r>
            </w:ins>
            <w:ins w:id="260" w:author="DAUNIZEAU Jean" w:date="2020-04-23T20:11:00Z">
              <w:r w:rsidR="008372B4">
                <w:rPr>
                  <w:rFonts w:ascii="Times New Roman" w:hAnsi="Times New Roman" w:cs="Times New Roman"/>
                </w:rPr>
                <w:t>candidate attentional resource policies</w:t>
              </w:r>
            </w:ins>
            <w:ins w:id="261" w:author="DAUNIZEAU Jean" w:date="2020-04-23T20:09:00Z">
              <w:r w:rsidR="008372B4">
                <w:rPr>
                  <w:rFonts w:ascii="Times New Roman" w:hAnsi="Times New Roman" w:cs="Times New Roman"/>
                </w:rPr>
                <w:t xml:space="preserve"> </w:t>
              </w:r>
            </w:ins>
            <w:r w:rsidR="00A92C0B" w:rsidRPr="00A92C0B">
              <w:rPr>
                <w:rFonts w:ascii="Times New Roman" w:hAnsi="Times New Roman" w:cs="Times New Roman"/>
              </w:rPr>
              <w:fldChar w:fldCharType="begin" w:fldLock="1"/>
            </w:r>
            <w:r w:rsidR="000A7A89">
              <w:rPr>
                <w:rFonts w:ascii="Times New Roman" w:hAnsi="Times New Roman" w:cs="Times New Roman"/>
              </w:rPr>
              <w:instrText>ADDIN CSL_CITATION {"citationItems":[{"id":"ITEM-1","itemData":{"DOI":"10.3389/fnins.2010.00017","ISSN":"1662453X","abstract":"Despite considerable interest in the neural basis of valuation, the question of how valuation affects cognitive processing has received relatively less attention. Here, we review evidence from recent behavioral and neuroimaging studies supporting the notion that motivation can enhance perceptual and executive control processes to achieve more efficient goal-directed behavior. Specifically, in the context of cognitive tasks offering monetary gains, improved behavioral performance has been repeatedly observed in conjunction with elevated neural activations in task-relevant perceptual, cognitive and reward-related regions. We address the neural basis of motivation-cognition interactions by suggesting various modes of communication between relevant neural networks: (1) global hub regions may integrate information from multiple inputs providing a communicative link between specialized networks; (2) point-to-point interactions allow for more specific cross-network communication; and (3) diffuse neuromodulatory systems can relay motivational signals to cortex and enhance signal processing. Together, these modes of communication allow information regarding motivational significance to reach relevant brain regions and shape behavior. © 2010 Pessoa and Engelmann.","author":[{"dropping-particle":"","family":"Pessoa","given":"Luiz","non-dropping-particle":"","parse-names":false,"suffix":""},{"dropping-particle":"","family":"Engelmann","given":"Jan B.","non-dropping-particle":"","parse-names":false,"suffix":""}],"container-title":"Frontiers in Neuroscience","id":"ITEM-1","issue":"SEP","issued":{"date-parts":[["2010","9"]]},"title":"Embedding reward signals into perception and cognition","type":"article-journal","volume":"4"},"uris":["http://www.mendeley.com/documents/?uuid=5a4bb37e-85d3-40c6-8836-c4c7dfdef8da"]}],"mendeley":{"formattedCitation":"(Pessoa and Engelmann, 2010)","plainTextFormattedCitation":"(Pessoa and Engelmann, 2010)","previouslyFormattedCitation":"(Pessoa and Engelmann, 2010)"},"properties":{"noteIndex":0},"schema":"https://github.com/citation-style-language/schema/raw/master/csl-citation.json"}</w:instrText>
            </w:r>
            <w:r w:rsidR="00A92C0B" w:rsidRPr="00A92C0B">
              <w:rPr>
                <w:rFonts w:ascii="Times New Roman" w:hAnsi="Times New Roman" w:cs="Times New Roman"/>
              </w:rPr>
              <w:fldChar w:fldCharType="separate"/>
            </w:r>
            <w:r w:rsidR="00A92C0B" w:rsidRPr="00A92C0B">
              <w:rPr>
                <w:rFonts w:ascii="Times New Roman" w:hAnsi="Times New Roman" w:cs="Times New Roman"/>
                <w:noProof/>
              </w:rPr>
              <w:t>(Pessoa and Engelmann, 2010)</w:t>
            </w:r>
            <w:r w:rsidR="00A92C0B" w:rsidRPr="00A92C0B">
              <w:rPr>
                <w:rFonts w:ascii="Times New Roman" w:hAnsi="Times New Roman" w:cs="Times New Roman"/>
              </w:rPr>
              <w:fldChar w:fldCharType="end"/>
            </w:r>
            <w:r w:rsidR="00A92C0B" w:rsidRPr="00A92C0B">
              <w:rPr>
                <w:rFonts w:ascii="Times New Roman" w:hAnsi="Times New Roman" w:cs="Times New Roman"/>
              </w:rPr>
              <w:t xml:space="preserve">. </w:t>
            </w:r>
          </w:p>
          <w:p w14:paraId="315936BB" w14:textId="77777777" w:rsidR="0099173B" w:rsidRPr="00A92C0B" w:rsidRDefault="00AA3E65" w:rsidP="00A92C0B">
            <w:pPr>
              <w:jc w:val="both"/>
              <w:rPr>
                <w:rFonts w:ascii="Times New Roman" w:hAnsi="Times New Roman" w:cs="Times New Roman"/>
              </w:rPr>
            </w:pPr>
            <w:r w:rsidRPr="00A92C0B">
              <w:rPr>
                <w:rFonts w:ascii="Times New Roman" w:hAnsi="Times New Roman" w:cs="Times New Roman"/>
              </w:rPr>
              <w:t xml:space="preserve"> </w:t>
            </w:r>
          </w:p>
        </w:tc>
      </w:tr>
      <w:tr w:rsidR="0099173B" w14:paraId="08750BA5" w14:textId="77777777">
        <w:trPr>
          <w:trHeight w:val="891"/>
        </w:trPr>
        <w:tc>
          <w:tcPr>
            <w:tcW w:w="9635" w:type="dxa"/>
            <w:tcBorders>
              <w:top w:val="single" w:sz="4" w:space="0" w:color="000000"/>
              <w:left w:val="single" w:sz="4" w:space="0" w:color="000000"/>
              <w:bottom w:val="single" w:sz="4" w:space="0" w:color="000000"/>
              <w:right w:val="single" w:sz="4" w:space="0" w:color="000000"/>
            </w:tcBorders>
          </w:tcPr>
          <w:p w14:paraId="6C1BB3BC" w14:textId="77777777" w:rsidR="0099173B" w:rsidRPr="00762258" w:rsidRDefault="00AA3E65">
            <w:pPr>
              <w:rPr>
                <w:lang w:val="fr-FR"/>
              </w:rPr>
            </w:pPr>
            <w:r w:rsidRPr="00762258">
              <w:rPr>
                <w:sz w:val="24"/>
                <w:lang w:val="fr-FR"/>
              </w:rPr>
              <w:lastRenderedPageBreak/>
              <w:t xml:space="preserve">Hypothèses et objectifs de la recherche </w:t>
            </w:r>
          </w:p>
          <w:p w14:paraId="7DCB1F7D" w14:textId="77777777" w:rsidR="0099173B" w:rsidRPr="00762258" w:rsidRDefault="00AA3E65">
            <w:pPr>
              <w:rPr>
                <w:lang w:val="fr-FR"/>
              </w:rPr>
            </w:pPr>
            <w:r w:rsidRPr="00762258">
              <w:rPr>
                <w:sz w:val="24"/>
                <w:lang w:val="fr-FR"/>
              </w:rPr>
              <w:t xml:space="preserve"> </w:t>
            </w:r>
          </w:p>
          <w:p w14:paraId="18CD93E0" w14:textId="2942DCC2" w:rsidR="00A92C0B" w:rsidRPr="00A92C0B" w:rsidDel="009F4973" w:rsidRDefault="00DD4621" w:rsidP="009F4973">
            <w:pPr>
              <w:spacing w:line="360" w:lineRule="auto"/>
              <w:ind w:firstLine="426"/>
              <w:jc w:val="both"/>
              <w:rPr>
                <w:del w:id="262" w:author="DAUNIZEAU Jean" w:date="2020-04-24T11:04:00Z"/>
                <w:rFonts w:ascii="Times New Roman" w:hAnsi="Times New Roman" w:cs="Times New Roman"/>
              </w:rPr>
            </w:pPr>
            <w:ins w:id="263" w:author="DAUNIZEAU Jean" w:date="2020-04-24T10:46:00Z">
              <w:r>
                <w:rPr>
                  <w:rFonts w:ascii="Times New Roman" w:hAnsi="Times New Roman" w:cs="Times New Roman"/>
                </w:rPr>
                <w:t>Our objective</w:t>
              </w:r>
            </w:ins>
            <w:ins w:id="264" w:author="DAUNIZEAU Jean" w:date="2020-04-24T11:03:00Z">
              <w:r w:rsidR="009F4973">
                <w:rPr>
                  <w:rFonts w:ascii="Times New Roman" w:hAnsi="Times New Roman" w:cs="Times New Roman"/>
                </w:rPr>
                <w:t>s</w:t>
              </w:r>
            </w:ins>
            <w:ins w:id="265" w:author="DAUNIZEAU Jean" w:date="2020-04-24T10:46:00Z">
              <w:r>
                <w:rPr>
                  <w:rFonts w:ascii="Times New Roman" w:hAnsi="Times New Roman" w:cs="Times New Roman"/>
                </w:rPr>
                <w:t xml:space="preserve"> </w:t>
              </w:r>
            </w:ins>
            <w:ins w:id="266" w:author="DAUNIZEAU Jean" w:date="2020-04-24T11:03:00Z">
              <w:r w:rsidR="009F4973">
                <w:rPr>
                  <w:rFonts w:ascii="Times New Roman" w:hAnsi="Times New Roman" w:cs="Times New Roman"/>
                </w:rPr>
                <w:t>and related hypotheses are</w:t>
              </w:r>
            </w:ins>
            <w:ins w:id="267" w:author="DAUNIZEAU Jean" w:date="2020-04-24T10:46:00Z">
              <w:r>
                <w:rPr>
                  <w:rFonts w:ascii="Times New Roman" w:hAnsi="Times New Roman" w:cs="Times New Roman"/>
                </w:rPr>
                <w:t xml:space="preserve"> twofold. On the one hand, we will </w:t>
              </w:r>
            </w:ins>
            <w:ins w:id="268" w:author="DAUNIZEAU Jean" w:date="2020-04-24T10:56:00Z">
              <w:r w:rsidR="000B4358">
                <w:rPr>
                  <w:rFonts w:ascii="Times New Roman" w:hAnsi="Times New Roman" w:cs="Times New Roman"/>
                </w:rPr>
                <w:t>assess</w:t>
              </w:r>
            </w:ins>
            <w:ins w:id="269" w:author="DAUNIZEAU Jean" w:date="2020-04-24T10:46:00Z">
              <w:r>
                <w:rPr>
                  <w:rFonts w:ascii="Times New Roman" w:hAnsi="Times New Roman" w:cs="Times New Roman"/>
                </w:rPr>
                <w:t xml:space="preserve"> the </w:t>
              </w:r>
            </w:ins>
            <w:del w:id="270" w:author="DAUNIZEAU Jean" w:date="2020-04-24T10:46:00Z">
              <w:r w:rsidR="00A92C0B" w:rsidRPr="00A92C0B" w:rsidDel="00DD4621">
                <w:rPr>
                  <w:rFonts w:ascii="Times New Roman" w:hAnsi="Times New Roman" w:cs="Times New Roman"/>
                </w:rPr>
                <w:delText xml:space="preserve">Despite the close links between motivation and selective attention, no studies have investigated the </w:delText>
              </w:r>
            </w:del>
            <w:r w:rsidR="00A92C0B" w:rsidRPr="00A92C0B">
              <w:rPr>
                <w:rFonts w:ascii="Times New Roman" w:hAnsi="Times New Roman" w:cs="Times New Roman"/>
              </w:rPr>
              <w:t xml:space="preserve">possible effect of motivation on the selective attentional </w:t>
            </w:r>
            <w:del w:id="271" w:author="DAUNIZEAU Jean" w:date="2020-04-24T10:52:00Z">
              <w:r w:rsidR="00A92C0B" w:rsidRPr="00A92C0B" w:rsidDel="00DD4621">
                <w:rPr>
                  <w:rFonts w:ascii="Times New Roman" w:hAnsi="Times New Roman" w:cs="Times New Roman"/>
                </w:rPr>
                <w:delText xml:space="preserve">deployment </w:delText>
              </w:r>
            </w:del>
            <w:ins w:id="272" w:author="DAUNIZEAU Jean" w:date="2020-04-24T10:52:00Z">
              <w:r>
                <w:rPr>
                  <w:rFonts w:ascii="Times New Roman" w:hAnsi="Times New Roman" w:cs="Times New Roman"/>
                </w:rPr>
                <w:t>processing</w:t>
              </w:r>
              <w:r w:rsidRPr="00A92C0B">
                <w:rPr>
                  <w:rFonts w:ascii="Times New Roman" w:hAnsi="Times New Roman" w:cs="Times New Roman"/>
                </w:rPr>
                <w:t xml:space="preserve"> </w:t>
              </w:r>
            </w:ins>
            <w:r w:rsidR="00A92C0B" w:rsidRPr="00A92C0B">
              <w:rPr>
                <w:rFonts w:ascii="Times New Roman" w:hAnsi="Times New Roman" w:cs="Times New Roman"/>
              </w:rPr>
              <w:t xml:space="preserve">of emotional stimuli. </w:t>
            </w:r>
            <w:ins w:id="273" w:author="DAUNIZEAU Jean" w:date="2020-04-24T11:02:00Z">
              <w:r w:rsidR="009F4973">
                <w:rPr>
                  <w:rFonts w:ascii="Times New Roman" w:hAnsi="Times New Roman" w:cs="Times New Roman"/>
                </w:rPr>
                <w:t>We hypothesize that</w:t>
              </w:r>
            </w:ins>
            <w:del w:id="274" w:author="DAUNIZEAU Jean" w:date="2020-04-24T10:50:00Z">
              <w:r w:rsidR="00A92C0B" w:rsidRPr="00A92C0B" w:rsidDel="00DD4621">
                <w:rPr>
                  <w:rFonts w:ascii="Times New Roman" w:hAnsi="Times New Roman" w:cs="Times New Roman"/>
                </w:rPr>
                <w:delText xml:space="preserve">Whether </w:delText>
              </w:r>
            </w:del>
            <w:ins w:id="275" w:author="DAUNIZEAU Jean" w:date="2020-04-24T10:50:00Z">
              <w:r w:rsidRPr="00A92C0B">
                <w:rPr>
                  <w:rFonts w:ascii="Times New Roman" w:hAnsi="Times New Roman" w:cs="Times New Roman"/>
                </w:rPr>
                <w:t xml:space="preserve"> </w:t>
              </w:r>
            </w:ins>
            <w:r w:rsidR="00A92C0B" w:rsidRPr="00A92C0B">
              <w:rPr>
                <w:rFonts w:ascii="Times New Roman" w:hAnsi="Times New Roman" w:cs="Times New Roman"/>
              </w:rPr>
              <w:t xml:space="preserve">higher rewards can lead to </w:t>
            </w:r>
            <w:ins w:id="276" w:author="DAUNIZEAU Jean" w:date="2020-04-24T10:58:00Z">
              <w:r w:rsidR="000B4358">
                <w:rPr>
                  <w:rFonts w:ascii="Times New Roman" w:hAnsi="Times New Roman" w:cs="Times New Roman"/>
                </w:rPr>
                <w:t>b</w:t>
              </w:r>
            </w:ins>
            <w:ins w:id="277" w:author="DAUNIZEAU Jean" w:date="2020-04-24T10:59:00Z">
              <w:r w:rsidR="000B4358">
                <w:rPr>
                  <w:rFonts w:ascii="Times New Roman" w:hAnsi="Times New Roman" w:cs="Times New Roman"/>
                </w:rPr>
                <w:t>e</w:t>
              </w:r>
            </w:ins>
            <w:ins w:id="278" w:author="DAUNIZEAU Jean" w:date="2020-04-24T10:58:00Z">
              <w:r w:rsidR="000B4358">
                <w:rPr>
                  <w:rFonts w:ascii="Times New Roman" w:hAnsi="Times New Roman" w:cs="Times New Roman"/>
                </w:rPr>
                <w:t>tter</w:t>
              </w:r>
            </w:ins>
            <w:ins w:id="279" w:author="DAUNIZEAU Jean" w:date="2020-04-24T10:52:00Z">
              <w:r>
                <w:rPr>
                  <w:rFonts w:ascii="Times New Roman" w:hAnsi="Times New Roman" w:cs="Times New Roman"/>
                </w:rPr>
                <w:t xml:space="preserve"> attentional control </w:t>
              </w:r>
            </w:ins>
            <w:del w:id="280" w:author="DAUNIZEAU Jean" w:date="2020-04-24T10:52:00Z">
              <w:r w:rsidR="00A92C0B" w:rsidRPr="00A92C0B" w:rsidDel="00DD4621">
                <w:rPr>
                  <w:rFonts w:ascii="Times New Roman" w:hAnsi="Times New Roman" w:cs="Times New Roman"/>
                </w:rPr>
                <w:delText xml:space="preserve">better inhibition </w:delText>
              </w:r>
            </w:del>
            <w:r w:rsidR="00A92C0B" w:rsidRPr="00A92C0B">
              <w:rPr>
                <w:rFonts w:ascii="Times New Roman" w:hAnsi="Times New Roman" w:cs="Times New Roman"/>
              </w:rPr>
              <w:t>of emotional distractor</w:t>
            </w:r>
            <w:r w:rsidR="007211B4">
              <w:rPr>
                <w:rFonts w:ascii="Times New Roman" w:hAnsi="Times New Roman" w:cs="Times New Roman"/>
              </w:rPr>
              <w:t>s</w:t>
            </w:r>
            <w:del w:id="281" w:author="DAUNIZEAU Jean" w:date="2020-04-24T10:50:00Z">
              <w:r w:rsidR="00A92C0B" w:rsidRPr="00A92C0B" w:rsidDel="00DD4621">
                <w:rPr>
                  <w:rFonts w:ascii="Times New Roman" w:hAnsi="Times New Roman" w:cs="Times New Roman"/>
                </w:rPr>
                <w:delText xml:space="preserve"> is also unknown</w:delText>
              </w:r>
            </w:del>
            <w:r w:rsidR="00A92C0B" w:rsidRPr="00A92C0B">
              <w:rPr>
                <w:rFonts w:ascii="Times New Roman" w:hAnsi="Times New Roman" w:cs="Times New Roman"/>
              </w:rPr>
              <w:t xml:space="preserve">. </w:t>
            </w:r>
            <w:del w:id="282" w:author="DAUNIZEAU Jean" w:date="2020-04-24T10:47:00Z">
              <w:r w:rsidR="00A92C0B" w:rsidRPr="00A92C0B" w:rsidDel="00DD4621">
                <w:rPr>
                  <w:rFonts w:ascii="Times New Roman" w:hAnsi="Times New Roman" w:cs="Times New Roman"/>
                </w:rPr>
                <w:delText>In the current study</w:delText>
              </w:r>
            </w:del>
            <w:del w:id="283" w:author="DAUNIZEAU Jean" w:date="2020-04-24T10:50:00Z">
              <w:r w:rsidR="00A92C0B" w:rsidRPr="00A92C0B" w:rsidDel="00DD4621">
                <w:rPr>
                  <w:rFonts w:ascii="Times New Roman" w:hAnsi="Times New Roman" w:cs="Times New Roman"/>
                </w:rPr>
                <w:delText xml:space="preserve">, we </w:delText>
              </w:r>
            </w:del>
            <w:del w:id="284" w:author="DAUNIZEAU Jean" w:date="2020-04-24T10:47:00Z">
              <w:r w:rsidR="00A92C0B" w:rsidRPr="00A92C0B" w:rsidDel="00DD4621">
                <w:rPr>
                  <w:rFonts w:ascii="Times New Roman" w:hAnsi="Times New Roman" w:cs="Times New Roman"/>
                </w:rPr>
                <w:delText xml:space="preserve">utilised </w:delText>
              </w:r>
            </w:del>
            <w:del w:id="285" w:author="DAUNIZEAU Jean" w:date="2020-04-24T10:53:00Z">
              <w:r w:rsidR="00A92C0B" w:rsidRPr="00A92C0B" w:rsidDel="00DD4621">
                <w:rPr>
                  <w:rFonts w:ascii="Times New Roman" w:hAnsi="Times New Roman" w:cs="Times New Roman"/>
                </w:rPr>
                <w:delText xml:space="preserve">the emotional attentional blink (EAB; </w:delText>
              </w:r>
              <w:r w:rsidR="00A92C0B" w:rsidRPr="00A92C0B" w:rsidDel="00DD4621">
                <w:rPr>
                  <w:rFonts w:ascii="Times New Roman" w:hAnsi="Times New Roman" w:cs="Times New Roman"/>
                </w:rPr>
                <w:fldChar w:fldCharType="begin" w:fldLock="1"/>
              </w:r>
              <w:r w:rsidR="00A92C0B" w:rsidRPr="00A92C0B" w:rsidDel="00DD4621">
                <w:rPr>
                  <w:rFonts w:ascii="Times New Roman" w:hAnsi="Times New Roman" w:cs="Times New Roman"/>
                </w:rPr>
                <w:delInstrText>ADDIN CSL_CITATION {"citationItems":[{"id":"ITEM-1","itemData":{"DOI":"10.3389/fnhum.2013.00151","ISSN":"1662-5161","abstract":"The emotional attentional blink (EAB), also known as emotion-induced blindness, refers to a phenomenon in which the brief appearance of a task-irrelevant, emotionally arousing image captures attention to such an extent that individuals cannot detect target stimuli for several hundred ms after the emotional stimulus. The EAB allows for mental chronometry of stimulus-driven attention and the time needed to disengage and refocus goal-directed attention. In this review, we discuss current evidence for the mechanisms through which the EAB occurs. Although the EAB shares some similarities to both surprise-induced blindness and other paradigms for assessing emotion-attention interactions, it possesses features that are distinct from these paradigms, and thus appears to provide a unique measure of the influence of emotion on stimulus-driven attention. The neural substrates of the EAB are not completely understood, but neuroimaging and neuropsychological data suggest some possible neural mechanisms underlying the phenomenon. The importance of understanding the EAB is highlighted by recent evidence indicating that EAB tasks can detect altered sensitivity to disorder relevant stimuli in psychiatric conditions such as post-traumatic stress disorder. © 2013 Mchugo, Olatunji and Zald.","author":[{"dropping-particle":"","family":"McHugo","given":"Maureen","non-dropping-particle":"","parse-names":false,"suffix":""},{"dropping-particle":"","family":"Olatunji","given":"Bunmi O.","non-dropping-particle":"","parse-names":false,"suffix":""},{"dropping-particle":"","family":"Zald","given":"David H.","non-dropping-particle":"","parse-names":false,"suffix":""}],"container-title":"Frontiers in Human Neuroscience","id":"ITEM-1","issue":"APR 2013","issued":{"date-parts":[["2013"]]},"page":"1-9","title":"The emotional attentional blink: what we know so far","type":"article-journal","volume":"7"},"uris":["http://www.mendeley.com/documents/?uuid=9eefe0aa-5b9d-4809-b2d8-f97a49d604fc"]}],"mendeley":{"formattedCitation":"(McHugo et al., 2013)","manualFormatting":"McHugo et al., 2013)","plainTextFormattedCitation":"(McHugo et al., 2013)","previouslyFormattedCitation":"(McHugo et al., 2013)"},"properties":{"noteIndex":0},"schema":"https://github.com/citation-style-language/schema/raw/master/csl-citation.json"}</w:delInstrText>
              </w:r>
              <w:r w:rsidR="00A92C0B" w:rsidRPr="00A92C0B" w:rsidDel="00DD4621">
                <w:rPr>
                  <w:rFonts w:ascii="Times New Roman" w:hAnsi="Times New Roman" w:cs="Times New Roman"/>
                </w:rPr>
                <w:fldChar w:fldCharType="separate"/>
              </w:r>
              <w:r w:rsidR="00A92C0B" w:rsidRPr="00A92C0B" w:rsidDel="00DD4621">
                <w:rPr>
                  <w:rFonts w:ascii="Times New Roman" w:hAnsi="Times New Roman" w:cs="Times New Roman"/>
                  <w:noProof/>
                </w:rPr>
                <w:delText>McHugo et al., 2013)</w:delText>
              </w:r>
              <w:r w:rsidR="00A92C0B" w:rsidRPr="00A92C0B" w:rsidDel="00DD4621">
                <w:rPr>
                  <w:rFonts w:ascii="Times New Roman" w:hAnsi="Times New Roman" w:cs="Times New Roman"/>
                </w:rPr>
                <w:fldChar w:fldCharType="end"/>
              </w:r>
              <w:r w:rsidR="00A92C0B" w:rsidRPr="00A92C0B" w:rsidDel="00DD4621">
                <w:rPr>
                  <w:rFonts w:ascii="Times New Roman" w:hAnsi="Times New Roman" w:cs="Times New Roman"/>
                </w:rPr>
                <w:delText>, which indexes the ability of stimuli to capture attention</w:delText>
              </w:r>
            </w:del>
            <w:del w:id="286" w:author="DAUNIZEAU Jean" w:date="2020-04-24T10:50:00Z">
              <w:r w:rsidR="00A92C0B" w:rsidRPr="00A92C0B" w:rsidDel="00DD4621">
                <w:rPr>
                  <w:rFonts w:ascii="Times New Roman" w:hAnsi="Times New Roman" w:cs="Times New Roman"/>
                </w:rPr>
                <w:delText xml:space="preserve"> to investigate how motivation influences the attentional processing of emotional information</w:delText>
              </w:r>
            </w:del>
            <w:del w:id="287" w:author="DAUNIZEAU Jean" w:date="2020-04-24T10:53:00Z">
              <w:r w:rsidR="00A92C0B" w:rsidRPr="00A92C0B" w:rsidDel="00DD4621">
                <w:rPr>
                  <w:rFonts w:ascii="Times New Roman" w:hAnsi="Times New Roman" w:cs="Times New Roman"/>
                </w:rPr>
                <w:delText xml:space="preserve">. In particular, we want to address the lack of literature on the possible up-regulating and down-regulating effects of monetary incentives on the attentional </w:delText>
              </w:r>
              <w:r w:rsidR="00402CC1" w:rsidDel="00DD4621">
                <w:rPr>
                  <w:rFonts w:ascii="Times New Roman" w:hAnsi="Times New Roman" w:cs="Times New Roman"/>
                </w:rPr>
                <w:delText>processing</w:delText>
              </w:r>
              <w:r w:rsidR="00A92C0B" w:rsidRPr="00A92C0B" w:rsidDel="00DD4621">
                <w:rPr>
                  <w:rFonts w:ascii="Times New Roman" w:hAnsi="Times New Roman" w:cs="Times New Roman"/>
                </w:rPr>
                <w:delText xml:space="preserve"> of emotionally negative stimuli.</w:delText>
              </w:r>
            </w:del>
            <w:r w:rsidR="00A92C0B" w:rsidRPr="00A92C0B">
              <w:rPr>
                <w:rFonts w:ascii="Times New Roman" w:hAnsi="Times New Roman" w:cs="Times New Roman"/>
              </w:rPr>
              <w:t xml:space="preserve"> </w:t>
            </w:r>
            <w:del w:id="288" w:author="DAUNIZEAU Jean" w:date="2020-04-24T10:54:00Z">
              <w:r w:rsidR="00A92C0B" w:rsidRPr="00A92C0B" w:rsidDel="00DD4621">
                <w:rPr>
                  <w:rFonts w:ascii="Times New Roman" w:hAnsi="Times New Roman" w:cs="Times New Roman"/>
                </w:rPr>
                <w:delText xml:space="preserve"> </w:delText>
              </w:r>
              <w:r w:rsidR="00A92C0B" w:rsidRPr="00A92C0B" w:rsidDel="00DD4621">
                <w:rPr>
                  <w:rFonts w:ascii="Times New Roman" w:hAnsi="Times New Roman" w:cs="Times New Roman"/>
                  <w:u w:val="single"/>
                </w:rPr>
                <w:delText xml:space="preserve"> </w:delText>
              </w:r>
            </w:del>
            <w:ins w:id="289" w:author="DAUNIZEAU Jean" w:date="2020-04-24T11:01:00Z">
              <w:r w:rsidR="000B4358">
                <w:rPr>
                  <w:rFonts w:ascii="Times New Roman" w:hAnsi="Times New Roman" w:cs="Times New Roman"/>
                  <w:u w:val="single"/>
                </w:rPr>
                <w:t xml:space="preserve">The reward-induced performance gain </w:t>
              </w:r>
            </w:ins>
            <w:ins w:id="290" w:author="DAUNIZEAU Jean" w:date="2020-04-24T11:02:00Z">
              <w:r w:rsidR="009F4973">
                <w:rPr>
                  <w:rFonts w:ascii="Times New Roman" w:hAnsi="Times New Roman" w:cs="Times New Roman"/>
                  <w:u w:val="single"/>
                </w:rPr>
                <w:t xml:space="preserve">in attentional control </w:t>
              </w:r>
            </w:ins>
            <w:ins w:id="291" w:author="DAUNIZEAU Jean" w:date="2020-04-24T11:01:00Z">
              <w:r w:rsidR="000B4358">
                <w:rPr>
                  <w:rFonts w:ascii="Times New Roman" w:hAnsi="Times New Roman" w:cs="Times New Roman"/>
                  <w:u w:val="single"/>
                </w:rPr>
                <w:t xml:space="preserve">is what we coin </w:t>
              </w:r>
            </w:ins>
            <w:ins w:id="292" w:author="DAUNIZEAU Jean" w:date="2020-04-24T11:03:00Z">
              <w:r w:rsidR="009F4973">
                <w:rPr>
                  <w:rFonts w:ascii="Times New Roman" w:hAnsi="Times New Roman" w:cs="Times New Roman"/>
                  <w:u w:val="single"/>
                </w:rPr>
                <w:t>“</w:t>
              </w:r>
            </w:ins>
            <w:ins w:id="293" w:author="DAUNIZEAU Jean" w:date="2020-04-24T11:01:00Z">
              <w:r w:rsidR="000B4358">
                <w:rPr>
                  <w:rFonts w:ascii="Times New Roman" w:hAnsi="Times New Roman" w:cs="Times New Roman"/>
                  <w:u w:val="single"/>
                </w:rPr>
                <w:t>control efficiency</w:t>
              </w:r>
            </w:ins>
            <w:ins w:id="294" w:author="DAUNIZEAU Jean" w:date="2020-04-24T11:03:00Z">
              <w:r w:rsidR="009F4973">
                <w:rPr>
                  <w:rFonts w:ascii="Times New Roman" w:hAnsi="Times New Roman" w:cs="Times New Roman"/>
                  <w:u w:val="single"/>
                </w:rPr>
                <w:t>”</w:t>
              </w:r>
            </w:ins>
            <w:ins w:id="295" w:author="DAUNIZEAU Jean" w:date="2020-04-24T11:01:00Z">
              <w:r w:rsidR="000B4358">
                <w:rPr>
                  <w:rFonts w:ascii="Times New Roman" w:hAnsi="Times New Roman" w:cs="Times New Roman"/>
                  <w:u w:val="single"/>
                </w:rPr>
                <w:t xml:space="preserve">. </w:t>
              </w:r>
            </w:ins>
            <w:ins w:id="296" w:author="DAUNIZEAU Jean" w:date="2020-04-24T10:53:00Z">
              <w:r>
                <w:rPr>
                  <w:rFonts w:ascii="Times New Roman" w:hAnsi="Times New Roman" w:cs="Times New Roman"/>
                  <w:u w:val="single"/>
                </w:rPr>
                <w:t xml:space="preserve">On the other hand, we will investigate </w:t>
              </w:r>
            </w:ins>
            <w:ins w:id="297" w:author="DAUNIZEAU Jean" w:date="2020-04-24T10:55:00Z">
              <w:r>
                <w:rPr>
                  <w:rFonts w:ascii="Times New Roman" w:hAnsi="Times New Roman" w:cs="Times New Roman"/>
                  <w:u w:val="single"/>
                </w:rPr>
                <w:t xml:space="preserve">the possible relationship between </w:t>
              </w:r>
            </w:ins>
            <w:ins w:id="298" w:author="DAUNIZEAU Jean" w:date="2020-04-24T10:54:00Z">
              <w:r>
                <w:rPr>
                  <w:rFonts w:ascii="Times New Roman" w:hAnsi="Times New Roman" w:cs="Times New Roman"/>
                  <w:u w:val="single"/>
                </w:rPr>
                <w:t>anxiety</w:t>
              </w:r>
            </w:ins>
            <w:ins w:id="299" w:author="DAUNIZEAU Jean" w:date="2020-04-24T10:55:00Z">
              <w:r>
                <w:rPr>
                  <w:rFonts w:ascii="Times New Roman" w:hAnsi="Times New Roman" w:cs="Times New Roman"/>
                  <w:u w:val="single"/>
                </w:rPr>
                <w:t>/</w:t>
              </w:r>
            </w:ins>
            <w:ins w:id="300" w:author="DAUNIZEAU Jean" w:date="2020-04-24T10:54:00Z">
              <w:r>
                <w:rPr>
                  <w:rFonts w:ascii="Times New Roman" w:hAnsi="Times New Roman" w:cs="Times New Roman"/>
                  <w:u w:val="single"/>
                </w:rPr>
                <w:t xml:space="preserve">mood </w:t>
              </w:r>
            </w:ins>
            <w:ins w:id="301" w:author="DAUNIZEAU Jean" w:date="2020-04-24T10:55:00Z">
              <w:r>
                <w:rPr>
                  <w:rFonts w:ascii="Times New Roman" w:hAnsi="Times New Roman" w:cs="Times New Roman"/>
                  <w:u w:val="single"/>
                </w:rPr>
                <w:t>and</w:t>
              </w:r>
            </w:ins>
            <w:ins w:id="302" w:author="DAUNIZEAU Jean" w:date="2020-04-24T10:54:00Z">
              <w:r>
                <w:rPr>
                  <w:rFonts w:ascii="Times New Roman" w:hAnsi="Times New Roman" w:cs="Times New Roman"/>
                  <w:u w:val="single"/>
                </w:rPr>
                <w:t xml:space="preserve"> </w:t>
              </w:r>
            </w:ins>
            <w:ins w:id="303" w:author="DAUNIZEAU Jean" w:date="2020-04-24T11:02:00Z">
              <w:r w:rsidR="009F4973">
                <w:rPr>
                  <w:rFonts w:ascii="Times New Roman" w:hAnsi="Times New Roman" w:cs="Times New Roman"/>
                  <w:u w:val="single"/>
                </w:rPr>
                <w:t>control</w:t>
              </w:r>
            </w:ins>
            <w:ins w:id="304" w:author="DAUNIZEAU Jean" w:date="2020-04-24T10:54:00Z">
              <w:r>
                <w:rPr>
                  <w:rFonts w:ascii="Times New Roman" w:hAnsi="Times New Roman" w:cs="Times New Roman"/>
                  <w:u w:val="single"/>
                </w:rPr>
                <w:t xml:space="preserve"> efficiency</w:t>
              </w:r>
            </w:ins>
            <w:ins w:id="305" w:author="DAUNIZEAU Jean" w:date="2020-04-24T10:55:00Z">
              <w:r>
                <w:rPr>
                  <w:rFonts w:ascii="Times New Roman" w:hAnsi="Times New Roman" w:cs="Times New Roman"/>
                  <w:u w:val="single"/>
                </w:rPr>
                <w:t xml:space="preserve">. </w:t>
              </w:r>
            </w:ins>
            <w:ins w:id="306" w:author="DAUNIZEAU Jean" w:date="2020-04-24T11:03:00Z">
              <w:r w:rsidR="009F4973">
                <w:rPr>
                  <w:rFonts w:ascii="Times New Roman" w:hAnsi="Times New Roman" w:cs="Times New Roman"/>
                  <w:u w:val="single"/>
                </w:rPr>
                <w:t xml:space="preserve">Here, we hypothesize that </w:t>
              </w:r>
            </w:ins>
            <w:ins w:id="307" w:author="DAUNIZEAU Jean" w:date="2020-04-24T11:04:00Z">
              <w:r w:rsidR="009F4973">
                <w:rPr>
                  <w:rFonts w:ascii="Times New Roman" w:hAnsi="Times New Roman" w:cs="Times New Roman"/>
                  <w:u w:val="single"/>
                </w:rPr>
                <w:t xml:space="preserve">higher anxiety and lower mood distort self-control and therefore decrease control efficiency. </w:t>
              </w:r>
            </w:ins>
          </w:p>
          <w:p w14:paraId="748409B3" w14:textId="4D707C74" w:rsidR="00A92C0B" w:rsidRPr="00A92C0B" w:rsidRDefault="00A92C0B" w:rsidP="009F4973">
            <w:pPr>
              <w:spacing w:line="360" w:lineRule="auto"/>
              <w:ind w:firstLine="426"/>
              <w:jc w:val="both"/>
            </w:pPr>
            <w:del w:id="308" w:author="DAUNIZEAU Jean" w:date="2020-04-24T11:04:00Z">
              <w:r w:rsidRPr="00792674" w:rsidDel="009F4973">
                <w:rPr>
                  <w:rFonts w:ascii="Times New Roman" w:hAnsi="Times New Roman" w:cs="Times New Roman"/>
                </w:rPr>
                <w:delText xml:space="preserve">We </w:delText>
              </w:r>
              <w:r w:rsidR="007211B4" w:rsidRPr="007211B4" w:rsidDel="009F4973">
                <w:rPr>
                  <w:rFonts w:ascii="Times New Roman" w:hAnsi="Times New Roman" w:cs="Times New Roman"/>
                </w:rPr>
                <w:delText>hypothesi</w:delText>
              </w:r>
              <w:r w:rsidR="00AD7720" w:rsidDel="009F4973">
                <w:rPr>
                  <w:rFonts w:ascii="Times New Roman" w:hAnsi="Times New Roman" w:cs="Times New Roman"/>
                </w:rPr>
                <w:delText>z</w:delText>
              </w:r>
              <w:r w:rsidR="007211B4" w:rsidRPr="007211B4" w:rsidDel="009F4973">
                <w:rPr>
                  <w:rFonts w:ascii="Times New Roman" w:hAnsi="Times New Roman" w:cs="Times New Roman"/>
                </w:rPr>
                <w:delText xml:space="preserve">e </w:delText>
              </w:r>
              <w:r w:rsidRPr="00792674" w:rsidDel="009F4973">
                <w:rPr>
                  <w:rFonts w:ascii="Times New Roman" w:hAnsi="Times New Roman" w:cs="Times New Roman"/>
                </w:rPr>
                <w:delText xml:space="preserve">that the motivational value of monetary incentives improves </w:delText>
              </w:r>
              <w:r w:rsidR="0099004E" w:rsidRPr="00792674" w:rsidDel="009F4973">
                <w:rPr>
                  <w:rFonts w:ascii="Times New Roman" w:hAnsi="Times New Roman" w:cs="Times New Roman"/>
                </w:rPr>
                <w:delText xml:space="preserve">the regulation of the attentional processing of </w:delText>
              </w:r>
              <w:r w:rsidRPr="00792674" w:rsidDel="009F4973">
                <w:rPr>
                  <w:rFonts w:ascii="Times New Roman" w:hAnsi="Times New Roman" w:cs="Times New Roman"/>
                </w:rPr>
                <w:delText xml:space="preserve">emotion </w:delText>
              </w:r>
              <w:r w:rsidR="0099004E" w:rsidRPr="00792674" w:rsidDel="009F4973">
                <w:rPr>
                  <w:rFonts w:ascii="Times New Roman" w:hAnsi="Times New Roman" w:cs="Times New Roman"/>
                </w:rPr>
                <w:delText>material</w:delText>
              </w:r>
              <w:r w:rsidRPr="00792674" w:rsidDel="009F4973">
                <w:rPr>
                  <w:rFonts w:ascii="Times New Roman" w:hAnsi="Times New Roman" w:cs="Times New Roman"/>
                </w:rPr>
                <w:delText xml:space="preserve"> as measured by behavioural recordings such as performance.</w:delText>
              </w:r>
              <w:r w:rsidRPr="00A92C0B" w:rsidDel="009F4973">
                <w:rPr>
                  <w:rFonts w:ascii="Times New Roman" w:hAnsi="Times New Roman" w:cs="Times New Roman"/>
                </w:rPr>
                <w:delText xml:space="preserve"> </w:delText>
              </w:r>
            </w:del>
          </w:p>
        </w:tc>
      </w:tr>
    </w:tbl>
    <w:p w14:paraId="0D4C76E9" w14:textId="77777777" w:rsidR="0099173B" w:rsidRDefault="00AA3E65">
      <w:pPr>
        <w:spacing w:after="177"/>
      </w:pPr>
      <w:r>
        <w:t xml:space="preserve"> </w:t>
      </w:r>
    </w:p>
    <w:p w14:paraId="497A8470" w14:textId="77777777" w:rsidR="0099173B" w:rsidRPr="0086255A" w:rsidRDefault="00AA3E65">
      <w:pPr>
        <w:numPr>
          <w:ilvl w:val="0"/>
          <w:numId w:val="1"/>
        </w:numPr>
        <w:spacing w:after="174"/>
        <w:ind w:hanging="360"/>
        <w:rPr>
          <w:lang w:val="fr-FR"/>
        </w:rPr>
      </w:pPr>
      <w:r w:rsidRPr="0086255A">
        <w:rPr>
          <w:b/>
          <w:sz w:val="24"/>
          <w:lang w:val="fr-FR"/>
        </w:rPr>
        <w:t xml:space="preserve">Matériel et méthodes </w:t>
      </w:r>
      <w:r w:rsidRPr="0086255A">
        <w:rPr>
          <w:i/>
          <w:color w:val="FF0000"/>
          <w:sz w:val="24"/>
          <w:lang w:val="fr-FR"/>
        </w:rPr>
        <w:t>(l’évaluation du CER porte en grande partie sur la façon dont le protocole semble réalisable et sans danger, physique et psychologique, pour les participants)</w:t>
      </w:r>
      <w:r w:rsidRPr="0086255A">
        <w:rPr>
          <w:b/>
          <w:i/>
          <w:color w:val="FF0000"/>
          <w:sz w:val="24"/>
          <w:lang w:val="fr-FR"/>
        </w:rPr>
        <w:t xml:space="preserve"> </w:t>
      </w:r>
    </w:p>
    <w:p w14:paraId="7C379493" w14:textId="77777777" w:rsidR="0099173B" w:rsidRPr="003E5F5D"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lang w:val="fr-FR"/>
        </w:rPr>
      </w:pPr>
      <w:r w:rsidRPr="003E5F5D">
        <w:rPr>
          <w:sz w:val="24"/>
          <w:lang w:val="fr-FR"/>
        </w:rPr>
        <w:t xml:space="preserve">Participants (nombre, critères d’inclusion, âge, sexe, autres, d’exclusion) </w:t>
      </w:r>
    </w:p>
    <w:p w14:paraId="7B4BCE13" w14:textId="77777777" w:rsidR="0099173B" w:rsidRPr="003E5F5D" w:rsidRDefault="00AA3E65">
      <w:pPr>
        <w:pBdr>
          <w:top w:val="single" w:sz="4" w:space="0" w:color="000000"/>
          <w:left w:val="single" w:sz="4" w:space="0" w:color="000000"/>
          <w:bottom w:val="single" w:sz="4" w:space="0" w:color="000000"/>
          <w:right w:val="single" w:sz="4" w:space="0" w:color="000000"/>
        </w:pBdr>
        <w:spacing w:after="0"/>
        <w:rPr>
          <w:lang w:val="fr-FR"/>
        </w:rPr>
      </w:pPr>
      <w:r w:rsidRPr="003E5F5D">
        <w:rPr>
          <w:sz w:val="24"/>
          <w:lang w:val="fr-FR"/>
        </w:rPr>
        <w:t xml:space="preserve"> </w:t>
      </w:r>
    </w:p>
    <w:p w14:paraId="3D1EB3D8" w14:textId="58918E8B" w:rsidR="00652A60" w:rsidRDefault="00652A60"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09" w:author="DAUNIZEAU Jean" w:date="2020-04-28T12:00:00Z"/>
          <w:rFonts w:ascii="Times New Roman" w:hAnsi="Times New Roman" w:cs="Times New Roman"/>
        </w:rPr>
      </w:pPr>
      <w:del w:id="310" w:author="DAUNIZEAU Jean" w:date="2020-04-28T12:00:00Z">
        <w:r w:rsidRPr="00CE7074" w:rsidDel="003E5F5D">
          <w:rPr>
            <w:rFonts w:ascii="Times New Roman" w:hAnsi="Times New Roman" w:cs="Times New Roman"/>
          </w:rPr>
          <w:delText>We expect to</w:delText>
        </w:r>
        <w:r w:rsidRPr="00F46A0D" w:rsidDel="003E5F5D">
          <w:rPr>
            <w:rFonts w:ascii="Times New Roman" w:hAnsi="Times New Roman" w:cs="Times New Roman"/>
          </w:rPr>
          <w:delText xml:space="preserve"> test </w:delText>
        </w:r>
      </w:del>
      <w:del w:id="311" w:author="DAUNIZEAU Jean" w:date="2020-04-24T11:05:00Z">
        <w:r w:rsidRPr="00F46A0D" w:rsidDel="009F4973">
          <w:rPr>
            <w:rFonts w:ascii="Times New Roman" w:hAnsi="Times New Roman" w:cs="Times New Roman"/>
          </w:rPr>
          <w:delText xml:space="preserve">between </w:delText>
        </w:r>
        <w:r w:rsidR="00A66BCB" w:rsidDel="009F4973">
          <w:rPr>
            <w:rFonts w:ascii="Times New Roman" w:hAnsi="Times New Roman" w:cs="Times New Roman"/>
          </w:rPr>
          <w:delText>5</w:delText>
        </w:r>
        <w:r w:rsidRPr="00F46A0D" w:rsidDel="009F4973">
          <w:rPr>
            <w:rFonts w:ascii="Times New Roman" w:hAnsi="Times New Roman" w:cs="Times New Roman"/>
          </w:rPr>
          <w:delText>0-</w:delText>
        </w:r>
      </w:del>
      <w:del w:id="312" w:author="DAUNIZEAU Jean" w:date="2020-04-28T12:00:00Z">
        <w:r w:rsidR="00A66BCB" w:rsidDel="003E5F5D">
          <w:rPr>
            <w:rFonts w:ascii="Times New Roman" w:hAnsi="Times New Roman" w:cs="Times New Roman"/>
          </w:rPr>
          <w:delText>10</w:delText>
        </w:r>
        <w:r w:rsidRPr="00F46A0D" w:rsidDel="003E5F5D">
          <w:rPr>
            <w:rFonts w:ascii="Times New Roman" w:hAnsi="Times New Roman" w:cs="Times New Roman"/>
          </w:rPr>
          <w:delText xml:space="preserve">0 participants </w:delText>
        </w:r>
      </w:del>
      <w:del w:id="313" w:author="DAUNIZEAU Jean" w:date="2020-04-24T11:05:00Z">
        <w:r w:rsidRPr="00F46A0D" w:rsidDel="009F4973">
          <w:rPr>
            <w:rFonts w:ascii="Times New Roman" w:hAnsi="Times New Roman" w:cs="Times New Roman"/>
          </w:rPr>
          <w:delText xml:space="preserve">which </w:delText>
        </w:r>
      </w:del>
      <w:del w:id="314" w:author="DAUNIZEAU Jean" w:date="2020-04-28T12:00:00Z">
        <w:r w:rsidRPr="00F46A0D" w:rsidDel="003E5F5D">
          <w:rPr>
            <w:rFonts w:ascii="Times New Roman" w:hAnsi="Times New Roman" w:cs="Times New Roman"/>
          </w:rPr>
          <w:delText xml:space="preserve">are above 18 years old with no age limit or gender restriction. </w:delText>
        </w:r>
        <w:r w:rsidR="00F46A0D" w:rsidRPr="00F46A0D" w:rsidDel="003E5F5D">
          <w:rPr>
            <w:rFonts w:ascii="Times New Roman" w:hAnsi="Times New Roman" w:cs="Times New Roman"/>
          </w:rPr>
          <w:delText xml:space="preserve">Participants with any neurological or psychiatric conditions will not be eligible to participate. </w:delText>
        </w:r>
      </w:del>
      <w:r w:rsidRPr="00F46A0D">
        <w:rPr>
          <w:rFonts w:ascii="Times New Roman" w:hAnsi="Times New Roman" w:cs="Times New Roman"/>
        </w:rPr>
        <w:t xml:space="preserve"> </w:t>
      </w:r>
    </w:p>
    <w:p w14:paraId="1F09EC16" w14:textId="5D8FC973" w:rsid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15" w:author="DAUNIZEAU Jean" w:date="2020-04-28T12:01:00Z"/>
          <w:rFonts w:ascii="Times New Roman" w:hAnsi="Times New Roman" w:cs="Times New Roman"/>
        </w:rPr>
      </w:pPr>
      <w:ins w:id="316" w:author="DAUNIZEAU Jean" w:date="2020-04-28T12:01:00Z">
        <w:r w:rsidRPr="003E5F5D">
          <w:rPr>
            <w:rFonts w:ascii="Times New Roman" w:hAnsi="Times New Roman" w:cs="Times New Roman"/>
          </w:rPr>
          <w:t>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also know, previous experience with similar testing conditions, that this drop-out rate is likely to be even higher in the context of online experiments (</w:t>
        </w:r>
        <w:proofErr w:type="spellStart"/>
        <w:r w:rsidRPr="003E5F5D">
          <w:rPr>
            <w:rFonts w:ascii="Times New Roman" w:hAnsi="Times New Roman" w:cs="Times New Roman"/>
          </w:rPr>
          <w:t>Klindt</w:t>
        </w:r>
        <w:proofErr w:type="spellEnd"/>
        <w:r w:rsidRPr="003E5F5D">
          <w:rPr>
            <w:rFonts w:ascii="Times New Roman" w:hAnsi="Times New Roman" w:cs="Times New Roman"/>
          </w:rPr>
          <w:t xml:space="preserve"> et al, 2016). Therefore, our worst-case scenario is that 70% of participants would effectively quit before the end of the experiment, which is why we aim at enrolling 100 participants.</w:t>
        </w:r>
      </w:ins>
    </w:p>
    <w:p w14:paraId="5AB2D611"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17" w:author="DAUNIZEAU Jean" w:date="2020-04-28T12:01:00Z"/>
          <w:rFonts w:ascii="Times New Roman" w:hAnsi="Times New Roman" w:cs="Times New Roman"/>
        </w:rPr>
      </w:pPr>
      <w:ins w:id="318" w:author="DAUNIZEAU Jean" w:date="2020-04-28T12:01:00Z">
        <w:r w:rsidRPr="003E5F5D">
          <w:rPr>
            <w:rFonts w:ascii="Times New Roman" w:hAnsi="Times New Roman" w:cs="Times New Roman"/>
          </w:rPr>
          <w:t xml:space="preserve"> </w:t>
        </w:r>
      </w:ins>
    </w:p>
    <w:p w14:paraId="19CB2E5C"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19" w:author="DAUNIZEAU Jean" w:date="2020-04-28T12:01:00Z"/>
          <w:rFonts w:ascii="Times New Roman" w:hAnsi="Times New Roman" w:cs="Times New Roman"/>
        </w:rPr>
      </w:pPr>
      <w:ins w:id="320" w:author="DAUNIZEAU Jean" w:date="2020-04-28T12:01:00Z">
        <w:r w:rsidRPr="003E5F5D">
          <w:rPr>
            <w:rFonts w:ascii="Times New Roman" w:hAnsi="Times New Roman" w:cs="Times New Roman"/>
            <w:u w:val="single"/>
            <w:rPrChange w:id="321" w:author="DAUNIZEAU Jean" w:date="2020-04-28T12:02:00Z">
              <w:rPr>
                <w:rFonts w:ascii="Times New Roman" w:hAnsi="Times New Roman" w:cs="Times New Roman"/>
              </w:rPr>
            </w:rPrChange>
          </w:rPr>
          <w:t>Inclusion criteria</w:t>
        </w:r>
        <w:r w:rsidRPr="003E5F5D">
          <w:rPr>
            <w:rFonts w:ascii="Times New Roman" w:hAnsi="Times New Roman" w:cs="Times New Roman"/>
          </w:rPr>
          <w:t xml:space="preserve"> are:</w:t>
        </w:r>
      </w:ins>
    </w:p>
    <w:p w14:paraId="22BE2D48"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2" w:author="DAUNIZEAU Jean" w:date="2020-04-28T12:01:00Z"/>
          <w:rFonts w:ascii="Times New Roman" w:hAnsi="Times New Roman" w:cs="Times New Roman"/>
        </w:rPr>
      </w:pPr>
      <w:ins w:id="323" w:author="DAUNIZEAU Jean" w:date="2020-04-28T12:01:00Z">
        <w:r w:rsidRPr="003E5F5D">
          <w:rPr>
            <w:rFonts w:ascii="Times New Roman" w:hAnsi="Times New Roman" w:cs="Times New Roman"/>
          </w:rPr>
          <w:t xml:space="preserve">• Participants must provide informed consent </w:t>
        </w:r>
      </w:ins>
    </w:p>
    <w:p w14:paraId="74DBDCEC"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4" w:author="DAUNIZEAU Jean" w:date="2020-04-28T12:01:00Z"/>
          <w:rFonts w:ascii="Times New Roman" w:hAnsi="Times New Roman" w:cs="Times New Roman"/>
        </w:rPr>
      </w:pPr>
      <w:ins w:id="325" w:author="DAUNIZEAU Jean" w:date="2020-04-28T12:01:00Z">
        <w:r w:rsidRPr="003E5F5D">
          <w:rPr>
            <w:rFonts w:ascii="Times New Roman" w:hAnsi="Times New Roman" w:cs="Times New Roman"/>
          </w:rPr>
          <w:t>• Participants must be over 18 years of age.</w:t>
        </w:r>
      </w:ins>
    </w:p>
    <w:p w14:paraId="31B74BA9"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6" w:author="DAUNIZEAU Jean" w:date="2020-04-28T12:01:00Z"/>
          <w:rFonts w:ascii="Times New Roman" w:hAnsi="Times New Roman" w:cs="Times New Roman"/>
        </w:rPr>
      </w:pPr>
      <w:ins w:id="327" w:author="DAUNIZEAU Jean" w:date="2020-04-28T12:01:00Z">
        <w:r w:rsidRPr="003E5F5D">
          <w:rPr>
            <w:rFonts w:ascii="Times New Roman" w:hAnsi="Times New Roman" w:cs="Times New Roman"/>
          </w:rPr>
          <w:t xml:space="preserve"> </w:t>
        </w:r>
      </w:ins>
    </w:p>
    <w:p w14:paraId="5FDE6B08"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28" w:author="DAUNIZEAU Jean" w:date="2020-04-28T12:01:00Z"/>
          <w:rFonts w:ascii="Times New Roman" w:hAnsi="Times New Roman" w:cs="Times New Roman"/>
        </w:rPr>
      </w:pPr>
      <w:ins w:id="329" w:author="DAUNIZEAU Jean" w:date="2020-04-28T12:01:00Z">
        <w:r w:rsidRPr="003E5F5D">
          <w:rPr>
            <w:rFonts w:ascii="Times New Roman" w:hAnsi="Times New Roman" w:cs="Times New Roman"/>
            <w:u w:val="single"/>
            <w:rPrChange w:id="330" w:author="DAUNIZEAU Jean" w:date="2020-04-28T12:02:00Z">
              <w:rPr>
                <w:rFonts w:ascii="Times New Roman" w:hAnsi="Times New Roman" w:cs="Times New Roman"/>
              </w:rPr>
            </w:rPrChange>
          </w:rPr>
          <w:t>Exclusion criteria</w:t>
        </w:r>
        <w:r w:rsidRPr="003E5F5D">
          <w:rPr>
            <w:rFonts w:ascii="Times New Roman" w:hAnsi="Times New Roman" w:cs="Times New Roman"/>
          </w:rPr>
          <w:t xml:space="preserve"> are:</w:t>
        </w:r>
      </w:ins>
    </w:p>
    <w:p w14:paraId="72BD0D89"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1" w:author="DAUNIZEAU Jean" w:date="2020-04-28T12:01:00Z"/>
          <w:rFonts w:ascii="Times New Roman" w:hAnsi="Times New Roman" w:cs="Times New Roman"/>
        </w:rPr>
      </w:pPr>
      <w:ins w:id="332" w:author="DAUNIZEAU Jean" w:date="2020-04-28T12:01:00Z">
        <w:r w:rsidRPr="003E5F5D">
          <w:rPr>
            <w:rFonts w:ascii="Times New Roman" w:hAnsi="Times New Roman" w:cs="Times New Roman"/>
          </w:rPr>
          <w:t>• Participants must not have a neurological or psychiatric history.</w:t>
        </w:r>
      </w:ins>
    </w:p>
    <w:p w14:paraId="59BD35BB"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3" w:author="DAUNIZEAU Jean" w:date="2020-04-28T12:01:00Z"/>
          <w:rFonts w:ascii="Times New Roman" w:hAnsi="Times New Roman" w:cs="Times New Roman"/>
        </w:rPr>
      </w:pPr>
      <w:ins w:id="334" w:author="DAUNIZEAU Jean" w:date="2020-04-28T12:01:00Z">
        <w:r w:rsidRPr="003E5F5D">
          <w:rPr>
            <w:rFonts w:ascii="Times New Roman" w:hAnsi="Times New Roman" w:cs="Times New Roman"/>
          </w:rPr>
          <w:t>• Participants should not be under psychotropic treatment.</w:t>
        </w:r>
      </w:ins>
    </w:p>
    <w:p w14:paraId="4AC3359A" w14:textId="626B1FBD" w:rsid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5" w:author="DAUNIZEAU Jean" w:date="2020-04-28T12:02:00Z"/>
          <w:rFonts w:ascii="Times New Roman" w:hAnsi="Times New Roman" w:cs="Times New Roman"/>
        </w:rPr>
      </w:pPr>
      <w:ins w:id="336" w:author="DAUNIZEAU Jean" w:date="2020-04-28T12:01:00Z">
        <w:r w:rsidRPr="003E5F5D">
          <w:rPr>
            <w:rFonts w:ascii="Times New Roman" w:hAnsi="Times New Roman" w:cs="Times New Roman"/>
          </w:rPr>
          <w:t>• Participants must not have an ophthalmological history.</w:t>
        </w:r>
      </w:ins>
    </w:p>
    <w:p w14:paraId="3DEC39A6" w14:textId="4F5C3573"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37" w:author="DAUNIZEAU Jean" w:date="2020-04-28T12:01:00Z"/>
          <w:rFonts w:ascii="Times New Roman" w:hAnsi="Times New Roman" w:cs="Times New Roman"/>
        </w:rPr>
      </w:pPr>
      <w:ins w:id="338" w:author="DAUNIZEAU Jean" w:date="2020-04-28T12:03:00Z">
        <w:r w:rsidRPr="003E5F5D">
          <w:rPr>
            <w:rFonts w:ascii="Times New Roman" w:hAnsi="Times New Roman" w:cs="Times New Roman"/>
          </w:rPr>
          <w:t xml:space="preserve">• </w:t>
        </w:r>
      </w:ins>
      <w:ins w:id="339" w:author="DAUNIZEAU Jean" w:date="2020-04-28T12:06:00Z">
        <w:r w:rsidRPr="003E5F5D">
          <w:rPr>
            <w:rFonts w:ascii="Times New Roman" w:hAnsi="Times New Roman" w:cs="Times New Roman"/>
          </w:rPr>
          <w:t xml:space="preserve">Additional performance-based exclusions criteria follow standard international guidelines (Oppenheimer et al., 2009). </w:t>
        </w:r>
        <w:proofErr w:type="gramStart"/>
        <w:r w:rsidRPr="003E5F5D">
          <w:rPr>
            <w:rFonts w:ascii="Times New Roman" w:hAnsi="Times New Roman" w:cs="Times New Roman"/>
          </w:rPr>
          <w:t>In particular, during</w:t>
        </w:r>
        <w:proofErr w:type="gramEnd"/>
        <w:r w:rsidRPr="003E5F5D">
          <w:rPr>
            <w:rFonts w:ascii="Times New Roman" w:hAnsi="Times New Roman" w:cs="Times New Roman"/>
          </w:rPr>
          <w:t xml:space="preserve"> the main experiment, participants performing near-chance level on the task (i.e. &gt; 55% accuracy) for more than 95% of the time will be excluded. A catch question (i.e. “If you are paying attention to these questions, please select "A little" as your answer") is included in one questionnaire. Failing to respond to this question accordingly will result in the exclusion of the participant. Note: we will not exclude participants on the basis of other (non-catch items)</w:t>
        </w:r>
      </w:ins>
      <w:moveToRangeStart w:id="340" w:author="DAUNIZEAU Jean" w:date="2020-04-28T12:03:00Z" w:name="move38967848"/>
      <w:moveTo w:id="341" w:author="DAUNIZEAU Jean" w:date="2020-04-28T12:03:00Z">
        <w:del w:id="342" w:author="DAUNIZEAU Jean" w:date="2020-04-28T12:06:00Z">
          <w:r w:rsidRPr="00F46A0D" w:rsidDel="003E5F5D">
            <w:rPr>
              <w:rFonts w:ascii="Times New Roman" w:hAnsi="Times New Roman" w:cs="Times New Roman"/>
            </w:rPr>
            <w:fldChar w:fldCharType="begin" w:fldLock="1"/>
          </w:r>
          <w:r w:rsidRPr="00F46A0D" w:rsidDel="003E5F5D">
            <w:rPr>
              <w:rFonts w:ascii="Times New Roman" w:hAnsi="Times New Roman" w:cs="Times New Roman"/>
            </w:rPr>
            <w:delInstrText>ADDIN CSL_CITATION {"citationItems":[{"id":"ITEM-1","itemData":{"DOI":"10.1016/j.jesp.2009.03.009","ISSN":"00221031","abstract":"Participants are not always as diligent in reading and following instructions as experimenters would like them to be. When participants fail to follow instructions, this increases noise and decreases the validity of their data. This paper presents and validates a new tool for detecting participants who are not following instructions - the Instructional manipulation check (IMC). We demonstrate how the inclusion of an IMC can increase statistical power and reliability of a dataset. © 2009 Elsevier Inc. All rights reserved.","author":[{"dropping-particle":"","family":"Oppenheimer","given":"Daniel M.","non-dropping-particle":"","parse-names":false,"suffix":""},{"dropping-particle":"","family":"Meyvis","given":"Tom","non-dropping-particle":"","parse-names":false,"suffix":""},{"dropping-particle":"","family":"Davidenko","given":"Nicolas","non-dropping-particle":"","parse-names":false,"suffix":""}],"container-title":"Journal of Experimental Social Psychology","id":"ITEM-1","issue":"4","issued":{"date-parts":[["2009"]]},"page":"867-872","publisher":"Elsevier Inc.","title":"Instructional manipulation checks: Detecting satisficing to increase statistical power","type":"article-journal","volume":"45"},"uris":["http://www.mendeley.com/documents/?uuid=4db53e84-46bb-478f-ba6f-0715e2699b1b"]}],"mendeley":{"formattedCitation":"(Oppenheimer et al., 2009)","plainTextFormattedCitation":"(Oppenheimer et al., 2009)","previouslyFormattedCitation":"(Oppenheimer et al., 2009)"},"properties":{"noteIndex":0},"schema":"https://github.com/citation-style-language/schema/raw/master/csl-citation.json"}</w:delInstrText>
          </w:r>
          <w:r w:rsidRPr="00F46A0D" w:rsidDel="003E5F5D">
            <w:rPr>
              <w:rFonts w:ascii="Times New Roman" w:hAnsi="Times New Roman" w:cs="Times New Roman"/>
            </w:rPr>
            <w:fldChar w:fldCharType="separate"/>
          </w:r>
          <w:r w:rsidRPr="00F46A0D" w:rsidDel="003E5F5D">
            <w:rPr>
              <w:rFonts w:ascii="Times New Roman" w:hAnsi="Times New Roman" w:cs="Times New Roman"/>
              <w:noProof/>
            </w:rPr>
            <w:delText>(Oppenheimer et al., 2009)</w:delText>
          </w:r>
          <w:r w:rsidRPr="00F46A0D" w:rsidDel="003E5F5D">
            <w:rPr>
              <w:rFonts w:ascii="Times New Roman" w:hAnsi="Times New Roman" w:cs="Times New Roman"/>
            </w:rPr>
            <w:fldChar w:fldCharType="end"/>
          </w:r>
          <w:r w:rsidRPr="00F46A0D" w:rsidDel="003E5F5D">
            <w:rPr>
              <w:rFonts w:ascii="Times New Roman" w:hAnsi="Times New Roman" w:cs="Times New Roman"/>
            </w:rPr>
            <w:delText xml:space="preserve">. Participants </w:delText>
          </w:r>
          <w:r w:rsidDel="003E5F5D">
            <w:rPr>
              <w:rFonts w:ascii="Times New Roman" w:hAnsi="Times New Roman" w:cs="Times New Roman"/>
            </w:rPr>
            <w:delText>will be</w:delText>
          </w:r>
          <w:r w:rsidRPr="00F46A0D" w:rsidDel="003E5F5D">
            <w:rPr>
              <w:rFonts w:ascii="Times New Roman" w:hAnsi="Times New Roman" w:cs="Times New Roman"/>
            </w:rPr>
            <w:delText xml:space="preserve"> excluded according to the following criteria. </w:delText>
          </w:r>
          <w:r w:rsidRPr="00F46A0D" w:rsidDel="003E5F5D">
            <w:rPr>
              <w:rFonts w:ascii="Times New Roman" w:hAnsi="Times New Roman" w:cs="Times New Roman"/>
              <w:lang w:eastAsia="fr-FR"/>
            </w:rPr>
            <w:delText xml:space="preserve">During the main experiment, participants performing near-chance level on the task (i.e. &gt; 55% accuracy) </w:delText>
          </w:r>
          <w:r w:rsidDel="003E5F5D">
            <w:rPr>
              <w:rFonts w:ascii="Times New Roman" w:hAnsi="Times New Roman" w:cs="Times New Roman"/>
              <w:lang w:eastAsia="fr-FR"/>
            </w:rPr>
            <w:delText xml:space="preserve">or </w:delText>
          </w:r>
          <w:r w:rsidRPr="00F46A0D" w:rsidDel="003E5F5D">
            <w:rPr>
              <w:rFonts w:ascii="Times New Roman" w:hAnsi="Times New Roman" w:cs="Times New Roman"/>
              <w:lang w:eastAsia="fr-FR"/>
            </w:rPr>
            <w:delText xml:space="preserve">pressing the same key of the keyboard (i.e. “Y” or “N”) for more than 95% of the time </w:delText>
          </w:r>
          <w:r w:rsidDel="003E5F5D">
            <w:rPr>
              <w:rFonts w:ascii="Times New Roman" w:hAnsi="Times New Roman" w:cs="Times New Roman"/>
              <w:lang w:eastAsia="fr-FR"/>
            </w:rPr>
            <w:delText>will be</w:delText>
          </w:r>
          <w:r w:rsidRPr="00F46A0D" w:rsidDel="003E5F5D">
            <w:rPr>
              <w:rFonts w:ascii="Times New Roman" w:hAnsi="Times New Roman" w:cs="Times New Roman"/>
              <w:lang w:eastAsia="fr-FR"/>
            </w:rPr>
            <w:delText xml:space="preserve"> excluded. A catch question (i.e. “If you are paying attention to these questions, please select "A little" as your answer") </w:delText>
          </w:r>
          <w:r w:rsidDel="003E5F5D">
            <w:rPr>
              <w:rFonts w:ascii="Times New Roman" w:hAnsi="Times New Roman" w:cs="Times New Roman"/>
              <w:lang w:eastAsia="fr-FR"/>
            </w:rPr>
            <w:delText>is</w:delText>
          </w:r>
          <w:r w:rsidRPr="00F46A0D" w:rsidDel="003E5F5D">
            <w:rPr>
              <w:rFonts w:ascii="Times New Roman" w:hAnsi="Times New Roman" w:cs="Times New Roman"/>
              <w:lang w:eastAsia="fr-FR"/>
            </w:rPr>
            <w:delText xml:space="preserve"> included in one questionnaire. Failing to respond to this question accordingly </w:delText>
          </w:r>
          <w:r w:rsidDel="003E5F5D">
            <w:rPr>
              <w:rFonts w:ascii="Times New Roman" w:hAnsi="Times New Roman" w:cs="Times New Roman"/>
              <w:lang w:eastAsia="fr-FR"/>
            </w:rPr>
            <w:delText xml:space="preserve">will </w:delText>
          </w:r>
          <w:r w:rsidRPr="00F46A0D" w:rsidDel="003E5F5D">
            <w:rPr>
              <w:rFonts w:ascii="Times New Roman" w:hAnsi="Times New Roman" w:cs="Times New Roman"/>
              <w:lang w:eastAsia="fr-FR"/>
            </w:rPr>
            <w:delText>result in the exclusion of the participant.</w:delText>
          </w:r>
        </w:del>
      </w:moveTo>
      <w:moveToRangeEnd w:id="340"/>
    </w:p>
    <w:p w14:paraId="2A6C73F1" w14:textId="77777777" w:rsidR="003E5F5D" w:rsidRP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43" w:author="DAUNIZEAU Jean" w:date="2020-04-28T12:01:00Z"/>
          <w:rFonts w:ascii="Times New Roman" w:hAnsi="Times New Roman" w:cs="Times New Roman"/>
        </w:rPr>
      </w:pPr>
      <w:ins w:id="344" w:author="DAUNIZEAU Jean" w:date="2020-04-28T12:01:00Z">
        <w:r w:rsidRPr="003E5F5D">
          <w:rPr>
            <w:rFonts w:ascii="Times New Roman" w:hAnsi="Times New Roman" w:cs="Times New Roman"/>
          </w:rPr>
          <w:lastRenderedPageBreak/>
          <w:t xml:space="preserve"> </w:t>
        </w:r>
      </w:ins>
    </w:p>
    <w:p w14:paraId="631662C1" w14:textId="2130B949" w:rsidR="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ins w:id="345" w:author="DAUNIZEAU Jean" w:date="2020-04-28T12:02:00Z"/>
          <w:rFonts w:ascii="Times New Roman" w:hAnsi="Times New Roman" w:cs="Times New Roman"/>
        </w:rPr>
      </w:pPr>
      <w:ins w:id="346" w:author="DAUNIZEAU Jean" w:date="2020-04-28T12:01:00Z">
        <w:r w:rsidRPr="003E5F5D">
          <w:rPr>
            <w:rFonts w:ascii="Times New Roman" w:hAnsi="Times New Roman" w:cs="Times New Roman"/>
          </w:rPr>
          <w:t xml:space="preserve">We ask participants to complete about 10 experimental sessions during the whole longitudinal study (see testing schedule below). However, they </w:t>
        </w:r>
        <w:proofErr w:type="gramStart"/>
        <w:r w:rsidRPr="003E5F5D">
          <w:rPr>
            <w:rFonts w:ascii="Times New Roman" w:hAnsi="Times New Roman" w:cs="Times New Roman"/>
          </w:rPr>
          <w:t>are allowed to</w:t>
        </w:r>
        <w:proofErr w:type="gramEnd"/>
        <w:r w:rsidRPr="003E5F5D">
          <w:rPr>
            <w:rFonts w:ascii="Times New Roman" w:hAnsi="Times New Roman" w:cs="Times New Roman"/>
          </w:rPr>
          <w:t xml:space="preserve"> </w:t>
        </w:r>
      </w:ins>
      <w:ins w:id="347" w:author="DAUNIZEAU Jean" w:date="2020-04-28T14:22:00Z">
        <w:r w:rsidR="00063DF1">
          <w:rPr>
            <w:rFonts w:ascii="Times New Roman" w:hAnsi="Times New Roman" w:cs="Times New Roman"/>
          </w:rPr>
          <w:t>withdraw from</w:t>
        </w:r>
      </w:ins>
      <w:ins w:id="348" w:author="DAUNIZEAU Jean" w:date="2020-04-28T12:01:00Z">
        <w:r w:rsidRPr="003E5F5D">
          <w:rPr>
            <w:rFonts w:ascii="Times New Roman" w:hAnsi="Times New Roman" w:cs="Times New Roman"/>
          </w:rPr>
          <w:t xml:space="preserve"> the study at any time, without having to justify their decision.</w:t>
        </w:r>
      </w:ins>
    </w:p>
    <w:p w14:paraId="02B1BDA4" w14:textId="77777777" w:rsidR="003E5F5D" w:rsidRPr="00F46A0D" w:rsidDel="003E5F5D" w:rsidRDefault="003E5F5D" w:rsidP="003E5F5D">
      <w:pPr>
        <w:pBdr>
          <w:top w:val="single" w:sz="4" w:space="0" w:color="000000"/>
          <w:left w:val="single" w:sz="4" w:space="0" w:color="000000"/>
          <w:bottom w:val="single" w:sz="4" w:space="0" w:color="000000"/>
          <w:right w:val="single" w:sz="4" w:space="0" w:color="000000"/>
        </w:pBdr>
        <w:spacing w:after="0" w:line="360" w:lineRule="auto"/>
        <w:ind w:firstLine="720"/>
        <w:jc w:val="both"/>
        <w:rPr>
          <w:del w:id="349" w:author="DAUNIZEAU Jean" w:date="2020-04-28T12:04:00Z"/>
          <w:rFonts w:ascii="Times New Roman" w:hAnsi="Times New Roman" w:cs="Times New Roman"/>
        </w:rPr>
      </w:pPr>
    </w:p>
    <w:p w14:paraId="1AB7807C" w14:textId="0CC497A1" w:rsidR="00652A60" w:rsidRPr="00F46A0D" w:rsidRDefault="00652A60">
      <w:pPr>
        <w:pBdr>
          <w:top w:val="single" w:sz="4" w:space="0" w:color="000000"/>
          <w:left w:val="single" w:sz="4" w:space="0" w:color="000000"/>
          <w:bottom w:val="single" w:sz="4" w:space="0" w:color="000000"/>
          <w:right w:val="single" w:sz="4" w:space="0" w:color="000000"/>
        </w:pBdr>
        <w:spacing w:after="0" w:line="360" w:lineRule="auto"/>
        <w:jc w:val="both"/>
        <w:rPr>
          <w:rFonts w:ascii="Times New Roman" w:hAnsi="Times New Roman" w:cs="Times New Roman"/>
        </w:rPr>
        <w:pPrChange w:id="350" w:author="DAUNIZEAU Jean" w:date="2020-04-28T12:04: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del w:id="351" w:author="DAUNIZEAU Jean" w:date="2020-04-28T12:04:00Z">
        <w:r w:rsidRPr="00F46A0D" w:rsidDel="003E5F5D">
          <w:rPr>
            <w:rFonts w:ascii="Times New Roman" w:hAnsi="Times New Roman" w:cs="Times New Roman"/>
          </w:rPr>
          <w:delText xml:space="preserve">To ensure online data quality, we predefined the exclusion criteria to reflect standard guidelines </w:delText>
        </w:r>
      </w:del>
      <w:moveFromRangeStart w:id="352" w:author="DAUNIZEAU Jean" w:date="2020-04-28T12:03:00Z" w:name="move38967848"/>
      <w:moveFrom w:id="353" w:author="DAUNIZEAU Jean" w:date="2020-04-28T12:03:00Z">
        <w:r w:rsidRPr="00F46A0D" w:rsidDel="003E5F5D">
          <w:rPr>
            <w:rFonts w:ascii="Times New Roman" w:hAnsi="Times New Roman" w:cs="Times New Roman"/>
          </w:rPr>
          <w:fldChar w:fldCharType="begin" w:fldLock="1"/>
        </w:r>
        <w:r w:rsidRPr="00F46A0D" w:rsidDel="003E5F5D">
          <w:rPr>
            <w:rFonts w:ascii="Times New Roman" w:hAnsi="Times New Roman" w:cs="Times New Roman"/>
          </w:rPr>
          <w:instrText>ADDIN CSL_CITATION {"citationItems":[{"id":"ITEM-1","itemData":{"DOI":"10.1016/j.jesp.2009.03.009","ISSN":"00221031","abstract":"Participants are not always as diligent in reading and following instructions as experimenters would like them to be. When participants fail to follow instructions, this increases noise and decreases the validity of their data. This paper presents and validates a new tool for detecting participants who are not following instructions - the Instructional manipulation check (IMC). We demonstrate how the inclusion of an IMC can increase statistical power and reliability of a dataset. © 2009 Elsevier Inc. All rights reserved.","author":[{"dropping-particle":"","family":"Oppenheimer","given":"Daniel M.","non-dropping-particle":"","parse-names":false,"suffix":""},{"dropping-particle":"","family":"Meyvis","given":"Tom","non-dropping-particle":"","parse-names":false,"suffix":""},{"dropping-particle":"","family":"Davidenko","given":"Nicolas","non-dropping-particle":"","parse-names":false,"suffix":""}],"container-title":"Journal of Experimental Social Psychology","id":"ITEM-1","issue":"4","issued":{"date-parts":[["2009"]]},"page":"867-872","publisher":"Elsevier Inc.","title":"Instructional manipulation checks: Detecting satisficing to increase statistical power","type":"article-journal","volume":"45"},"uris":["http://www.mendeley.com/documents/?uuid=4db53e84-46bb-478f-ba6f-0715e2699b1b"]}],"mendeley":{"formattedCitation":"(Oppenheimer et al., 2009)","plainTextFormattedCitation":"(Oppenheimer et al., 2009)","previouslyFormattedCitation":"(Oppenheimer et al., 2009)"},"properties":{"noteIndex":0},"schema":"https://github.com/citation-style-language/schema/raw/master/csl-citation.json"}</w:instrText>
        </w:r>
        <w:r w:rsidRPr="00F46A0D" w:rsidDel="003E5F5D">
          <w:rPr>
            <w:rFonts w:ascii="Times New Roman" w:hAnsi="Times New Roman" w:cs="Times New Roman"/>
          </w:rPr>
          <w:fldChar w:fldCharType="separate"/>
        </w:r>
        <w:r w:rsidRPr="00F46A0D" w:rsidDel="003E5F5D">
          <w:rPr>
            <w:rFonts w:ascii="Times New Roman" w:hAnsi="Times New Roman" w:cs="Times New Roman"/>
            <w:noProof/>
          </w:rPr>
          <w:t>(Oppenheimer et al., 2009)</w:t>
        </w:r>
        <w:r w:rsidRPr="00F46A0D" w:rsidDel="003E5F5D">
          <w:rPr>
            <w:rFonts w:ascii="Times New Roman" w:hAnsi="Times New Roman" w:cs="Times New Roman"/>
          </w:rPr>
          <w:fldChar w:fldCharType="end"/>
        </w:r>
        <w:r w:rsidRPr="00F46A0D" w:rsidDel="003E5F5D">
          <w:rPr>
            <w:rFonts w:ascii="Times New Roman" w:hAnsi="Times New Roman" w:cs="Times New Roman"/>
          </w:rPr>
          <w:t xml:space="preserve">. Participants </w:t>
        </w:r>
        <w:r w:rsidR="0006640D" w:rsidDel="003E5F5D">
          <w:rPr>
            <w:rFonts w:ascii="Times New Roman" w:hAnsi="Times New Roman" w:cs="Times New Roman"/>
          </w:rPr>
          <w:t>will be</w:t>
        </w:r>
        <w:r w:rsidRPr="00F46A0D" w:rsidDel="003E5F5D">
          <w:rPr>
            <w:rFonts w:ascii="Times New Roman" w:hAnsi="Times New Roman" w:cs="Times New Roman"/>
          </w:rPr>
          <w:t xml:space="preserve"> excluded according to the following criteria. </w:t>
        </w:r>
        <w:r w:rsidR="00F46A0D" w:rsidRPr="00F46A0D" w:rsidDel="003E5F5D">
          <w:rPr>
            <w:rFonts w:ascii="Times New Roman" w:hAnsi="Times New Roman" w:cs="Times New Roman"/>
            <w:lang w:eastAsia="fr-FR"/>
          </w:rPr>
          <w:t xml:space="preserve">During the main experiment, participants performing near-chance level on the task (i.e. &gt; 55% accuracy) </w:t>
        </w:r>
        <w:r w:rsidR="0006640D" w:rsidDel="003E5F5D">
          <w:rPr>
            <w:rFonts w:ascii="Times New Roman" w:hAnsi="Times New Roman" w:cs="Times New Roman"/>
            <w:lang w:eastAsia="fr-FR"/>
          </w:rPr>
          <w:t xml:space="preserve">or </w:t>
        </w:r>
        <w:r w:rsidR="0006640D" w:rsidRPr="00F46A0D" w:rsidDel="003E5F5D">
          <w:rPr>
            <w:rFonts w:ascii="Times New Roman" w:hAnsi="Times New Roman" w:cs="Times New Roman"/>
            <w:lang w:eastAsia="fr-FR"/>
          </w:rPr>
          <w:t xml:space="preserve">pressing the same key of the keyboard (i.e. “Y” or “N”) for more than 95% of the time </w:t>
        </w:r>
        <w:r w:rsidR="0006640D" w:rsidDel="003E5F5D">
          <w:rPr>
            <w:rFonts w:ascii="Times New Roman" w:hAnsi="Times New Roman" w:cs="Times New Roman"/>
            <w:lang w:eastAsia="fr-FR"/>
          </w:rPr>
          <w:t>will be</w:t>
        </w:r>
        <w:r w:rsidR="00F46A0D" w:rsidRPr="00F46A0D" w:rsidDel="003E5F5D">
          <w:rPr>
            <w:rFonts w:ascii="Times New Roman" w:hAnsi="Times New Roman" w:cs="Times New Roman"/>
            <w:lang w:eastAsia="fr-FR"/>
          </w:rPr>
          <w:t xml:space="preserve"> excluded. A catch question (i.e. “If you are paying attention to these questions, please select "A little" as your answer") </w:t>
        </w:r>
        <w:r w:rsidR="0006640D" w:rsidDel="003E5F5D">
          <w:rPr>
            <w:rFonts w:ascii="Times New Roman" w:hAnsi="Times New Roman" w:cs="Times New Roman"/>
            <w:lang w:eastAsia="fr-FR"/>
          </w:rPr>
          <w:t>is</w:t>
        </w:r>
        <w:r w:rsidR="00F46A0D" w:rsidRPr="00F46A0D" w:rsidDel="003E5F5D">
          <w:rPr>
            <w:rFonts w:ascii="Times New Roman" w:hAnsi="Times New Roman" w:cs="Times New Roman"/>
            <w:lang w:eastAsia="fr-FR"/>
          </w:rPr>
          <w:t xml:space="preserve"> included in one questionnaire. Failing to respond to this question accordingly </w:t>
        </w:r>
        <w:r w:rsidR="0006640D" w:rsidDel="003E5F5D">
          <w:rPr>
            <w:rFonts w:ascii="Times New Roman" w:hAnsi="Times New Roman" w:cs="Times New Roman"/>
            <w:lang w:eastAsia="fr-FR"/>
          </w:rPr>
          <w:t xml:space="preserve">will </w:t>
        </w:r>
        <w:r w:rsidR="00F46A0D" w:rsidRPr="00F46A0D" w:rsidDel="003E5F5D">
          <w:rPr>
            <w:rFonts w:ascii="Times New Roman" w:hAnsi="Times New Roman" w:cs="Times New Roman"/>
            <w:lang w:eastAsia="fr-FR"/>
          </w:rPr>
          <w:t xml:space="preserve">result in the exclusion of the participant. </w:t>
        </w:r>
      </w:moveFrom>
      <w:moveFromRangeEnd w:id="352"/>
    </w:p>
    <w:p w14:paraId="1D76CF8A" w14:textId="77777777" w:rsidR="00F54640" w:rsidRDefault="00F54640">
      <w:pPr>
        <w:pBdr>
          <w:top w:val="single" w:sz="4" w:space="0" w:color="000000"/>
          <w:left w:val="single" w:sz="4" w:space="0" w:color="000000"/>
          <w:bottom w:val="single" w:sz="4" w:space="0" w:color="000000"/>
          <w:right w:val="single" w:sz="4" w:space="0" w:color="000000"/>
        </w:pBdr>
        <w:spacing w:after="0"/>
      </w:pPr>
    </w:p>
    <w:p w14:paraId="40617F0A" w14:textId="68C9B586" w:rsidR="0099173B"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sz w:val="24"/>
        </w:rPr>
      </w:pPr>
      <w:proofErr w:type="spellStart"/>
      <w:r w:rsidRPr="0006640D">
        <w:rPr>
          <w:sz w:val="24"/>
        </w:rPr>
        <w:t>Modalités</w:t>
      </w:r>
      <w:proofErr w:type="spellEnd"/>
      <w:r w:rsidRPr="0006640D">
        <w:rPr>
          <w:sz w:val="24"/>
        </w:rPr>
        <w:t xml:space="preserve"> de </w:t>
      </w:r>
      <w:proofErr w:type="spellStart"/>
      <w:r w:rsidRPr="0006640D">
        <w:rPr>
          <w:sz w:val="24"/>
        </w:rPr>
        <w:t>recrutement</w:t>
      </w:r>
      <w:proofErr w:type="spellEnd"/>
      <w:r w:rsidRPr="0006640D">
        <w:rPr>
          <w:sz w:val="24"/>
        </w:rPr>
        <w:t xml:space="preserve"> des participants</w:t>
      </w:r>
      <w:r>
        <w:rPr>
          <w:sz w:val="24"/>
        </w:rPr>
        <w:t xml:space="preserve"> </w:t>
      </w:r>
    </w:p>
    <w:p w14:paraId="1D45CDCB" w14:textId="77777777" w:rsidR="001345B9" w:rsidRDefault="001345B9">
      <w:pPr>
        <w:pBdr>
          <w:top w:val="single" w:sz="4" w:space="0" w:color="000000"/>
          <w:left w:val="single" w:sz="4" w:space="0" w:color="000000"/>
          <w:bottom w:val="single" w:sz="4" w:space="0" w:color="000000"/>
          <w:right w:val="single" w:sz="4" w:space="0" w:color="000000"/>
        </w:pBdr>
        <w:spacing w:after="5" w:line="250" w:lineRule="auto"/>
        <w:ind w:left="10" w:hanging="10"/>
      </w:pPr>
    </w:p>
    <w:p w14:paraId="563EDF57" w14:textId="77777777" w:rsidR="00B67474" w:rsidRPr="00B67474" w:rsidRDefault="00F46A0D">
      <w:pPr>
        <w:pBdr>
          <w:top w:val="single" w:sz="4" w:space="0" w:color="000000"/>
          <w:left w:val="single" w:sz="4" w:space="0" w:color="000000"/>
          <w:bottom w:val="single" w:sz="4" w:space="0" w:color="000000"/>
          <w:right w:val="single" w:sz="4" w:space="0" w:color="000000"/>
        </w:pBdr>
        <w:spacing w:after="5" w:line="360" w:lineRule="auto"/>
        <w:ind w:left="10" w:hanging="10"/>
        <w:rPr>
          <w:ins w:id="354" w:author="DAUNIZEAU Jean" w:date="2020-04-28T12:28:00Z"/>
          <w:rFonts w:ascii="Times New Roman" w:hAnsi="Times New Roman" w:cs="Times New Roman"/>
        </w:rPr>
        <w:pPrChange w:id="355" w:author="DAUNIZEAU Jean" w:date="2020-04-28T12:32:00Z">
          <w:pPr>
            <w:pBdr>
              <w:top w:val="single" w:sz="4" w:space="0" w:color="000000"/>
              <w:left w:val="single" w:sz="4" w:space="0" w:color="000000"/>
              <w:bottom w:val="single" w:sz="4" w:space="0" w:color="000000"/>
              <w:right w:val="single" w:sz="4" w:space="0" w:color="000000"/>
            </w:pBdr>
            <w:spacing w:after="5" w:line="250" w:lineRule="auto"/>
            <w:ind w:left="10" w:hanging="10"/>
          </w:pPr>
        </w:pPrChange>
      </w:pPr>
      <w:moveFromRangeStart w:id="356" w:author="DAUNIZEAU Jean" w:date="2020-04-24T11:06:00Z" w:name="move38618834"/>
      <w:moveFrom w:id="357" w:author="DAUNIZEAU Jean" w:date="2020-04-24T11:06:00Z">
        <w:r w:rsidRPr="00540C92" w:rsidDel="006A3115">
          <w:rPr>
            <w:rFonts w:ascii="Times New Roman" w:hAnsi="Times New Roman" w:cs="Times New Roman"/>
          </w:rPr>
          <w:t xml:space="preserve">We will be collecting data online using </w:t>
        </w:r>
        <w:r w:rsidR="001345B9" w:rsidRPr="00540C92" w:rsidDel="006A3115">
          <w:rPr>
            <w:rFonts w:ascii="Times New Roman" w:hAnsi="Times New Roman" w:cs="Times New Roman"/>
          </w:rPr>
          <w:t xml:space="preserve">a </w:t>
        </w:r>
        <w:r w:rsidRPr="00540C92" w:rsidDel="006A3115">
          <w:rPr>
            <w:rFonts w:ascii="Times New Roman" w:hAnsi="Times New Roman" w:cs="Times New Roman"/>
          </w:rPr>
          <w:t>crowdsourcing</w:t>
        </w:r>
        <w:r w:rsidR="001345B9" w:rsidRPr="00540C92" w:rsidDel="006A3115">
          <w:rPr>
            <w:rFonts w:ascii="Times New Roman" w:hAnsi="Times New Roman" w:cs="Times New Roman"/>
          </w:rPr>
          <w:t xml:space="preserve"> platform according to the ICM online data procedure. </w:t>
        </w:r>
      </w:moveFrom>
      <w:moveFromRangeEnd w:id="356"/>
      <w:ins w:id="358" w:author="DAUNIZEAU Jean" w:date="2020-04-28T12:28:00Z">
        <w:r w:rsidR="00B67474" w:rsidRPr="00B67474">
          <w:rPr>
            <w:rFonts w:ascii="Times New Roman" w:hAnsi="Times New Roman" w:cs="Times New Roman"/>
          </w:rPr>
          <w:t>The participants will be recruited through RISC (</w:t>
        </w:r>
        <w:proofErr w:type="spellStart"/>
        <w:r w:rsidR="00B67474" w:rsidRPr="00B67474">
          <w:rPr>
            <w:rFonts w:ascii="Times New Roman" w:hAnsi="Times New Roman" w:cs="Times New Roman"/>
          </w:rPr>
          <w:t>Relais</w:t>
        </w:r>
        <w:proofErr w:type="spellEnd"/>
        <w:r w:rsidR="00B67474" w:rsidRPr="00B67474">
          <w:rPr>
            <w:rFonts w:ascii="Times New Roman" w:hAnsi="Times New Roman" w:cs="Times New Roman"/>
          </w:rPr>
          <w:t xml:space="preserve"> </w:t>
        </w:r>
        <w:proofErr w:type="spellStart"/>
        <w:r w:rsidR="00B67474" w:rsidRPr="00B67474">
          <w:rPr>
            <w:rFonts w:ascii="Times New Roman" w:hAnsi="Times New Roman" w:cs="Times New Roman"/>
          </w:rPr>
          <w:t>d’Information</w:t>
        </w:r>
        <w:proofErr w:type="spellEnd"/>
        <w:r w:rsidR="00B67474" w:rsidRPr="00B67474">
          <w:rPr>
            <w:rFonts w:ascii="Times New Roman" w:hAnsi="Times New Roman" w:cs="Times New Roman"/>
          </w:rPr>
          <w:t xml:space="preserve"> sur les Sciences de la Cognition: this is a specialised platform on which many people who take part in Cognitive Science experiments of various institutes in Paris are registered), as part of a larger cognitive study that comprises this and two additional projects of the same kind.</w:t>
        </w:r>
      </w:ins>
    </w:p>
    <w:p w14:paraId="450AEDCA" w14:textId="76356C73" w:rsidR="00B67474" w:rsidRPr="00B67474" w:rsidRDefault="00B67474">
      <w:pPr>
        <w:pBdr>
          <w:top w:val="single" w:sz="4" w:space="0" w:color="000000"/>
          <w:left w:val="single" w:sz="4" w:space="0" w:color="000000"/>
          <w:bottom w:val="single" w:sz="4" w:space="0" w:color="000000"/>
          <w:right w:val="single" w:sz="4" w:space="0" w:color="000000"/>
        </w:pBdr>
        <w:spacing w:after="5" w:line="360" w:lineRule="auto"/>
        <w:ind w:left="10" w:hanging="10"/>
        <w:rPr>
          <w:ins w:id="359" w:author="DAUNIZEAU Jean" w:date="2020-04-28T12:28:00Z"/>
          <w:rFonts w:ascii="Times New Roman" w:hAnsi="Times New Roman" w:cs="Times New Roman"/>
        </w:rPr>
        <w:pPrChange w:id="360" w:author="DAUNIZEAU Jean" w:date="2020-04-28T12:32:00Z">
          <w:pPr>
            <w:pBdr>
              <w:top w:val="single" w:sz="4" w:space="0" w:color="000000"/>
              <w:left w:val="single" w:sz="4" w:space="0" w:color="000000"/>
              <w:bottom w:val="single" w:sz="4" w:space="0" w:color="000000"/>
              <w:right w:val="single" w:sz="4" w:space="0" w:color="000000"/>
            </w:pBdr>
            <w:spacing w:after="5" w:line="250" w:lineRule="auto"/>
            <w:ind w:left="10" w:hanging="10"/>
          </w:pPr>
        </w:pPrChange>
      </w:pPr>
      <w:ins w:id="361" w:author="DAUNIZEAU Jean" w:date="2020-04-28T12:28:00Z">
        <w:r w:rsidRPr="00B67474">
          <w:rPr>
            <w:rFonts w:ascii="Times New Roman" w:hAnsi="Times New Roman" w:cs="Times New Roman"/>
          </w:rPr>
          <w:t xml:space="preserve">Personal information including name, contact email address and banking details (which are required for later financial </w:t>
        </w:r>
      </w:ins>
      <w:ins w:id="362" w:author="DAUNIZEAU Jean" w:date="2020-04-28T16:20:00Z">
        <w:r w:rsidR="0097137F">
          <w:rPr>
            <w:rFonts w:ascii="Times New Roman" w:hAnsi="Times New Roman" w:cs="Times New Roman"/>
          </w:rPr>
          <w:t>retribution</w:t>
        </w:r>
      </w:ins>
      <w:ins w:id="363" w:author="DAUNIZEAU Jean" w:date="2020-04-28T12:28:00Z">
        <w:r w:rsidRPr="00B67474">
          <w:rPr>
            <w:rFonts w:ascii="Times New Roman" w:hAnsi="Times New Roman" w:cs="Times New Roman"/>
          </w:rPr>
          <w:t>) will be collected upon participants’ registration by the ICM/PRISME platform and stored according to General Data Protection Regulation standards, along with participants’ de-identified ID</w:t>
        </w:r>
      </w:ins>
      <w:ins w:id="364" w:author="DAUNIZEAU Jean" w:date="2020-04-28T16:21:00Z">
        <w:r w:rsidR="0097137F">
          <w:rPr>
            <w:rFonts w:ascii="Times New Roman" w:hAnsi="Times New Roman" w:cs="Times New Roman"/>
          </w:rPr>
          <w:t xml:space="preserve"> code</w:t>
        </w:r>
      </w:ins>
      <w:ins w:id="365" w:author="DAUNIZEAU Jean" w:date="2020-04-28T12:28:00Z">
        <w:r w:rsidRPr="00B67474">
          <w:rPr>
            <w:rFonts w:ascii="Times New Roman" w:hAnsi="Times New Roman" w:cs="Times New Roman"/>
          </w:rPr>
          <w:t>.</w:t>
        </w:r>
      </w:ins>
    </w:p>
    <w:p w14:paraId="7715E3C8" w14:textId="3508A667" w:rsidR="00540C92" w:rsidRPr="00540C92" w:rsidRDefault="00B67474">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366" w:author="DAUNIZEAU Jean" w:date="2020-04-28T12:28:00Z">
        <w:r w:rsidRPr="00B67474">
          <w:rPr>
            <w:rFonts w:ascii="Times New Roman" w:hAnsi="Times New Roman" w:cs="Times New Roman"/>
          </w:rPr>
          <w:t xml:space="preserve">Note: participants test and questionnaire data will be collected using a crowdsourcing ICM/PRISME and stored on a separate (GDPR-compliant) secure database, and linked to participants’ ID </w:t>
        </w:r>
      </w:ins>
      <w:ins w:id="367" w:author="DAUNIZEAU Jean" w:date="2020-04-28T16:20:00Z">
        <w:r w:rsidR="0097137F">
          <w:rPr>
            <w:rFonts w:ascii="Times New Roman" w:hAnsi="Times New Roman" w:cs="Times New Roman"/>
          </w:rPr>
          <w:t xml:space="preserve">code </w:t>
        </w:r>
      </w:ins>
      <w:ins w:id="368" w:author="DAUNIZEAU Jean" w:date="2020-04-28T12:28:00Z">
        <w:r w:rsidRPr="00B67474">
          <w:rPr>
            <w:rFonts w:ascii="Times New Roman" w:hAnsi="Times New Roman" w:cs="Times New Roman"/>
          </w:rPr>
          <w:t>(without any connexion to the personal information above).</w:t>
        </w:r>
      </w:ins>
      <w:del w:id="369" w:author="DAUNIZEAU Jean" w:date="2020-04-28T12:28:00Z">
        <w:r w:rsidR="00540C92" w:rsidRPr="00540C92" w:rsidDel="00B67474">
          <w:rPr>
            <w:rFonts w:ascii="Times New Roman" w:hAnsi="Times New Roman" w:cs="Times New Roman"/>
          </w:rPr>
          <w:delText xml:space="preserve">The participants </w:delText>
        </w:r>
      </w:del>
      <w:del w:id="370" w:author="DAUNIZEAU Jean" w:date="2020-04-28T12:13:00Z">
        <w:r w:rsidR="00540C92" w:rsidRPr="00540C92" w:rsidDel="0024673D">
          <w:rPr>
            <w:rFonts w:ascii="Times New Roman" w:hAnsi="Times New Roman" w:cs="Times New Roman"/>
          </w:rPr>
          <w:delText xml:space="preserve">are </w:delText>
        </w:r>
      </w:del>
      <w:del w:id="371" w:author="DAUNIZEAU Jean" w:date="2020-04-28T12:28:00Z">
        <w:r w:rsidR="00540C92" w:rsidRPr="00540C92" w:rsidDel="00B67474">
          <w:rPr>
            <w:rFonts w:ascii="Times New Roman" w:hAnsi="Times New Roman" w:cs="Times New Roman"/>
          </w:rPr>
          <w:delText xml:space="preserve">recruited through RISC </w:delText>
        </w:r>
        <w:r w:rsidR="00A66BCB" w:rsidRPr="00762258" w:rsidDel="00B67474">
          <w:rPr>
            <w:rFonts w:ascii="Times New Roman" w:hAnsi="Times New Roman" w:cs="Times New Roman"/>
          </w:rPr>
          <w:delText>(Relais d’Information sur les Sciences de la Cognition</w:delText>
        </w:r>
      </w:del>
      <w:del w:id="372" w:author="DAUNIZEAU Jean" w:date="2020-04-28T12:14:00Z">
        <w:r w:rsidR="00A66BCB" w:rsidRPr="00762258" w:rsidDel="0024673D">
          <w:rPr>
            <w:rFonts w:ascii="Times New Roman" w:hAnsi="Times New Roman" w:cs="Times New Roman"/>
          </w:rPr>
          <w:delText xml:space="preserve">) </w:delText>
        </w:r>
        <w:r w:rsidR="00540C92" w:rsidRPr="00540C92" w:rsidDel="0024673D">
          <w:rPr>
            <w:rFonts w:ascii="Times New Roman" w:hAnsi="Times New Roman" w:cs="Times New Roman"/>
          </w:rPr>
          <w:delText>which</w:delText>
        </w:r>
      </w:del>
      <w:del w:id="373" w:author="DAUNIZEAU Jean" w:date="2020-04-28T12:28:00Z">
        <w:r w:rsidR="00540C92" w:rsidRPr="00540C92" w:rsidDel="00B67474">
          <w:rPr>
            <w:rFonts w:ascii="Times New Roman" w:hAnsi="Times New Roman" w:cs="Times New Roman"/>
          </w:rPr>
          <w:delText xml:space="preserve"> is a specialised platform on which many people who take part in Cognitive Science experiments of various institutes in Paris are registered</w:delText>
        </w:r>
      </w:del>
      <w:del w:id="374" w:author="DAUNIZEAU Jean" w:date="2020-04-28T12:14:00Z">
        <w:r w:rsidR="00540C92" w:rsidRPr="00540C92" w:rsidDel="0024673D">
          <w:rPr>
            <w:rFonts w:ascii="Times New Roman" w:hAnsi="Times New Roman" w:cs="Times New Roman"/>
          </w:rPr>
          <w:delText>.</w:delText>
        </w:r>
      </w:del>
      <w:moveToRangeStart w:id="375" w:author="DAUNIZEAU Jean" w:date="2020-04-24T11:06:00Z" w:name="move38618834"/>
      <w:moveTo w:id="376" w:author="DAUNIZEAU Jean" w:date="2020-04-24T11:06:00Z">
        <w:del w:id="377" w:author="DAUNIZEAU Jean" w:date="2020-04-28T12:28:00Z">
          <w:r w:rsidR="006A3115" w:rsidRPr="00540C92" w:rsidDel="00B67474">
            <w:rPr>
              <w:rFonts w:ascii="Times New Roman" w:hAnsi="Times New Roman" w:cs="Times New Roman"/>
            </w:rPr>
            <w:delText xml:space="preserve">We will be collecting data online using a crowdsourcing platform </w:delText>
          </w:r>
        </w:del>
        <w:del w:id="378" w:author="DAUNIZEAU Jean" w:date="2020-04-24T12:15:00Z">
          <w:r w:rsidR="006A3115" w:rsidRPr="00540C92" w:rsidDel="009D382B">
            <w:rPr>
              <w:rFonts w:ascii="Times New Roman" w:hAnsi="Times New Roman" w:cs="Times New Roman"/>
            </w:rPr>
            <w:delText>according to the ICM online data procedure</w:delText>
          </w:r>
        </w:del>
        <w:del w:id="379" w:author="DAUNIZEAU Jean" w:date="2020-04-28T12:28:00Z">
          <w:r w:rsidR="006A3115" w:rsidRPr="00540C92" w:rsidDel="00B67474">
            <w:rPr>
              <w:rFonts w:ascii="Times New Roman" w:hAnsi="Times New Roman" w:cs="Times New Roman"/>
            </w:rPr>
            <w:delText>.</w:delText>
          </w:r>
        </w:del>
      </w:moveTo>
      <w:moveToRangeEnd w:id="375"/>
      <w:ins w:id="380" w:author="DAUNIZEAU Jean" w:date="2020-04-24T11:07:00Z">
        <w:r w:rsidR="006A3115">
          <w:rPr>
            <w:rFonts w:ascii="Times New Roman" w:hAnsi="Times New Roman" w:cs="Times New Roman"/>
          </w:rPr>
          <w:t xml:space="preserve"> </w:t>
        </w:r>
      </w:ins>
    </w:p>
    <w:p w14:paraId="5A03124F" w14:textId="77777777" w:rsidR="0099173B" w:rsidRDefault="00AA3E65">
      <w:pPr>
        <w:pBdr>
          <w:top w:val="single" w:sz="4" w:space="0" w:color="000000"/>
          <w:left w:val="single" w:sz="4" w:space="0" w:color="000000"/>
          <w:bottom w:val="single" w:sz="4" w:space="0" w:color="000000"/>
          <w:right w:val="single" w:sz="4" w:space="0" w:color="000000"/>
        </w:pBdr>
        <w:spacing w:after="0"/>
      </w:pPr>
      <w:r>
        <w:rPr>
          <w:sz w:val="24"/>
        </w:rPr>
        <w:t xml:space="preserve"> </w:t>
      </w:r>
    </w:p>
    <w:p w14:paraId="42E237B1" w14:textId="32FE6134" w:rsidR="0099173B" w:rsidRPr="0006640D"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sz w:val="24"/>
        </w:rPr>
      </w:pPr>
      <w:proofErr w:type="spellStart"/>
      <w:r w:rsidRPr="0006640D">
        <w:rPr>
          <w:sz w:val="24"/>
        </w:rPr>
        <w:t>Indemnisation</w:t>
      </w:r>
      <w:proofErr w:type="spellEnd"/>
      <w:r w:rsidRPr="0006640D">
        <w:rPr>
          <w:sz w:val="24"/>
        </w:rPr>
        <w:t xml:space="preserve"> </w:t>
      </w:r>
      <w:proofErr w:type="spellStart"/>
      <w:r w:rsidRPr="0006640D">
        <w:rPr>
          <w:sz w:val="24"/>
        </w:rPr>
        <w:t>éventuelle</w:t>
      </w:r>
      <w:proofErr w:type="spellEnd"/>
      <w:r w:rsidRPr="0006640D">
        <w:rPr>
          <w:sz w:val="24"/>
        </w:rPr>
        <w:t xml:space="preserve"> </w:t>
      </w:r>
    </w:p>
    <w:p w14:paraId="7AE5E2C7" w14:textId="7A0374DB" w:rsidR="00D0072B" w:rsidRDefault="00D0072B" w:rsidP="00792674">
      <w:pPr>
        <w:pBdr>
          <w:top w:val="single" w:sz="4" w:space="0" w:color="000000"/>
          <w:left w:val="single" w:sz="4" w:space="0" w:color="000000"/>
          <w:bottom w:val="single" w:sz="4" w:space="0" w:color="000000"/>
          <w:right w:val="single" w:sz="4" w:space="0" w:color="000000"/>
        </w:pBdr>
        <w:spacing w:after="0" w:line="360" w:lineRule="auto"/>
        <w:ind w:firstLine="720"/>
        <w:jc w:val="both"/>
        <w:rPr>
          <w:ins w:id="381" w:author="DAUNIZEAU Jean" w:date="2020-04-28T12:39:00Z"/>
          <w:rFonts w:ascii="Times New Roman" w:hAnsi="Times New Roman" w:cs="Times New Roman"/>
        </w:rPr>
      </w:pPr>
      <w:ins w:id="382" w:author="DAUNIZEAU Jean" w:date="2020-04-28T12:39:00Z">
        <w:r w:rsidRPr="00D0072B">
          <w:rPr>
            <w:rFonts w:ascii="Times New Roman" w:hAnsi="Times New Roman" w:cs="Times New Roman"/>
          </w:rPr>
          <w:t xml:space="preserve">Since online testing does not require participants to leave home, they will receive a base rate salary of € 8 test session </w:t>
        </w:r>
      </w:ins>
      <w:ins w:id="383" w:author="DAUNIZEAU Jean" w:date="2020-04-28T12:40:00Z">
        <w:r>
          <w:rPr>
            <w:rFonts w:ascii="Times New Roman" w:hAnsi="Times New Roman" w:cs="Times New Roman"/>
          </w:rPr>
          <w:t xml:space="preserve">(each test session comprises </w:t>
        </w:r>
        <w:r w:rsidRPr="00D0072B">
          <w:rPr>
            <w:rFonts w:ascii="Times New Roman" w:hAnsi="Times New Roman" w:cs="Times New Roman"/>
            <w:highlight w:val="yellow"/>
            <w:rPrChange w:id="384" w:author="DAUNIZEAU Jean" w:date="2020-04-28T12:40:00Z">
              <w:rPr>
                <w:rFonts w:ascii="Times New Roman" w:hAnsi="Times New Roman" w:cs="Times New Roman"/>
              </w:rPr>
            </w:rPrChange>
          </w:rPr>
          <w:t>XXX</w:t>
        </w:r>
        <w:r>
          <w:rPr>
            <w:rFonts w:ascii="Times New Roman" w:hAnsi="Times New Roman" w:cs="Times New Roman"/>
          </w:rPr>
          <w:t xml:space="preserve"> trials and lasts for about </w:t>
        </w:r>
      </w:ins>
      <w:ins w:id="385" w:author="DAUNIZEAU Jean" w:date="2020-04-28T14:05:00Z">
        <w:r w:rsidR="00CD7350">
          <w:rPr>
            <w:rFonts w:ascii="Times New Roman" w:hAnsi="Times New Roman" w:cs="Times New Roman"/>
          </w:rPr>
          <w:t>one hour</w:t>
        </w:r>
      </w:ins>
      <w:ins w:id="386" w:author="DAUNIZEAU Jean" w:date="2020-04-28T12:40:00Z">
        <w:r>
          <w:rPr>
            <w:rFonts w:ascii="Times New Roman" w:hAnsi="Times New Roman" w:cs="Times New Roman"/>
          </w:rPr>
          <w:t xml:space="preserve">) </w:t>
        </w:r>
      </w:ins>
      <w:ins w:id="387" w:author="DAUNIZEAU Jean" w:date="2020-04-28T12:39:00Z">
        <w:r w:rsidRPr="00D0072B">
          <w:rPr>
            <w:rFonts w:ascii="Times New Roman" w:hAnsi="Times New Roman" w:cs="Times New Roman"/>
          </w:rPr>
          <w:t xml:space="preserve">plus a financial bonus depending on their performance on test sessions (of up to about €8). </w:t>
        </w:r>
      </w:ins>
      <w:ins w:id="388" w:author="DAUNIZEAU Jean" w:date="2020-04-28T12:40:00Z">
        <w:r>
          <w:rPr>
            <w:rFonts w:ascii="Times New Roman" w:hAnsi="Times New Roman" w:cs="Times New Roman"/>
          </w:rPr>
          <w:t xml:space="preserve">This bonus is important for assessing the effect of motivation. </w:t>
        </w:r>
      </w:ins>
      <w:ins w:id="389" w:author="DAUNIZEAU Jean" w:date="2020-04-28T12:39:00Z">
        <w:r w:rsidRPr="00D0072B">
          <w:rPr>
            <w:rFonts w:ascii="Times New Roman" w:hAnsi="Times New Roman" w:cs="Times New Roman"/>
          </w:rPr>
          <w:t>Two months after the start of the experiment, participants will receive the base rate salary that corresponds to the sessions that they have performed so far. The remaining amount will be paid upon completion of the longitudinal study.</w:t>
        </w:r>
      </w:ins>
    </w:p>
    <w:p w14:paraId="1B22C8D0" w14:textId="5895339E" w:rsidR="000C21E6" w:rsidRDefault="00BF5395" w:rsidP="00BF5395">
      <w:pPr>
        <w:pBdr>
          <w:top w:val="single" w:sz="4" w:space="0" w:color="000000"/>
          <w:left w:val="single" w:sz="4" w:space="0" w:color="000000"/>
          <w:bottom w:val="single" w:sz="4" w:space="0" w:color="000000"/>
          <w:right w:val="single" w:sz="4" w:space="0" w:color="000000"/>
        </w:pBdr>
        <w:spacing w:after="0" w:line="360" w:lineRule="auto"/>
        <w:ind w:firstLine="720"/>
        <w:jc w:val="both"/>
        <w:rPr>
          <w:ins w:id="390" w:author="DAUNIZEAU Jean" w:date="2020-04-24T11:28:00Z"/>
          <w:rFonts w:ascii="Times New Roman" w:hAnsi="Times New Roman" w:cs="Times New Roman"/>
        </w:rPr>
      </w:pPr>
      <w:ins w:id="391" w:author="DAUNIZEAU Jean" w:date="2020-04-24T11:19:00Z">
        <w:r>
          <w:rPr>
            <w:rFonts w:ascii="Times New Roman" w:hAnsi="Times New Roman" w:cs="Times New Roman"/>
          </w:rPr>
          <w:t xml:space="preserve">Recall that </w:t>
        </w:r>
      </w:ins>
      <w:moveToRangeStart w:id="392" w:author="DAUNIZEAU Jean" w:date="2020-04-24T11:27:00Z" w:name="move38620067"/>
      <w:moveTo w:id="393" w:author="DAUNIZEAU Jean" w:date="2020-04-24T11:27:00Z">
        <w:del w:id="394" w:author="DAUNIZEAU Jean" w:date="2020-04-24T11:27:00Z">
          <w:r w:rsidRPr="001345B9" w:rsidDel="00BF5395">
            <w:rPr>
              <w:rFonts w:ascii="Times New Roman" w:hAnsi="Times New Roman" w:cs="Times New Roman"/>
            </w:rPr>
            <w:delText xml:space="preserve">The </w:delText>
          </w:r>
        </w:del>
        <w:r w:rsidRPr="001345B9">
          <w:rPr>
            <w:rFonts w:ascii="Times New Roman" w:hAnsi="Times New Roman" w:cs="Times New Roman"/>
          </w:rPr>
          <w:t xml:space="preserve">participants </w:t>
        </w:r>
        <w:del w:id="395" w:author="DAUNIZEAU Jean" w:date="2020-04-24T11:32:00Z">
          <w:r w:rsidRPr="001345B9" w:rsidDel="000C21E6">
            <w:rPr>
              <w:rFonts w:ascii="Times New Roman" w:hAnsi="Times New Roman" w:cs="Times New Roman"/>
            </w:rPr>
            <w:delText>we</w:delText>
          </w:r>
        </w:del>
      </w:moveTo>
      <w:ins w:id="396" w:author="DAUNIZEAU Jean" w:date="2020-04-24T11:32:00Z">
        <w:r w:rsidR="000C21E6">
          <w:rPr>
            <w:rFonts w:ascii="Times New Roman" w:hAnsi="Times New Roman" w:cs="Times New Roman"/>
          </w:rPr>
          <w:t>a</w:t>
        </w:r>
      </w:ins>
      <w:moveTo w:id="397" w:author="DAUNIZEAU Jean" w:date="2020-04-24T11:27:00Z">
        <w:r w:rsidRPr="001345B9">
          <w:rPr>
            <w:rFonts w:ascii="Times New Roman" w:hAnsi="Times New Roman" w:cs="Times New Roman"/>
          </w:rPr>
          <w:t xml:space="preserve">re instructed </w:t>
        </w:r>
        <w:del w:id="398" w:author="DAUNIZEAU Jean" w:date="2020-04-24T11:28:00Z">
          <w:r w:rsidRPr="001345B9" w:rsidDel="00BF5395">
            <w:rPr>
              <w:rFonts w:ascii="Times New Roman" w:hAnsi="Times New Roman" w:cs="Times New Roman"/>
            </w:rPr>
            <w:delText xml:space="preserve">that the goal of the task was </w:delText>
          </w:r>
        </w:del>
        <w:r w:rsidRPr="001345B9">
          <w:rPr>
            <w:rFonts w:ascii="Times New Roman" w:hAnsi="Times New Roman" w:cs="Times New Roman"/>
          </w:rPr>
          <w:t xml:space="preserve">to </w:t>
        </w:r>
        <w:del w:id="399" w:author="DAUNIZEAU Jean" w:date="2020-04-24T11:32:00Z">
          <w:r w:rsidRPr="001345B9" w:rsidDel="000C21E6">
            <w:rPr>
              <w:rFonts w:ascii="Times New Roman" w:hAnsi="Times New Roman" w:cs="Times New Roman"/>
            </w:rPr>
            <w:delText>win</w:delText>
          </w:r>
        </w:del>
      </w:moveTo>
      <w:ins w:id="400" w:author="DAUNIZEAU Jean" w:date="2020-04-24T11:32:00Z">
        <w:r w:rsidR="000C21E6">
          <w:rPr>
            <w:rFonts w:ascii="Times New Roman" w:hAnsi="Times New Roman" w:cs="Times New Roman"/>
          </w:rPr>
          <w:t>earn</w:t>
        </w:r>
      </w:ins>
      <w:moveTo w:id="401" w:author="DAUNIZEAU Jean" w:date="2020-04-24T11:27:00Z">
        <w:r w:rsidRPr="001345B9">
          <w:rPr>
            <w:rFonts w:ascii="Times New Roman" w:hAnsi="Times New Roman" w:cs="Times New Roman"/>
          </w:rPr>
          <w:t xml:space="preserve"> as much money as possible.</w:t>
        </w:r>
      </w:moveTo>
      <w:moveToRangeEnd w:id="392"/>
      <w:ins w:id="402" w:author="DAUNIZEAU Jean" w:date="2020-04-24T11:27:00Z">
        <w:r>
          <w:rPr>
            <w:rFonts w:ascii="Times New Roman" w:hAnsi="Times New Roman" w:cs="Times New Roman"/>
          </w:rPr>
          <w:t xml:space="preserve"> Importantly, </w:t>
        </w:r>
      </w:ins>
      <w:ins w:id="403" w:author="DAUNIZEAU Jean" w:date="2020-04-24T11:19:00Z">
        <w:r>
          <w:rPr>
            <w:rFonts w:ascii="Times New Roman" w:hAnsi="Times New Roman" w:cs="Times New Roman"/>
          </w:rPr>
          <w:t>each trial is associated with either a low (0.0</w:t>
        </w:r>
      </w:ins>
      <w:ins w:id="404" w:author="DAUNIZEAU Jean" w:date="2020-04-24T11:21:00Z">
        <w:r>
          <w:rPr>
            <w:rFonts w:ascii="Times New Roman" w:hAnsi="Times New Roman" w:cs="Times New Roman"/>
          </w:rPr>
          <w:t>5</w:t>
        </w:r>
      </w:ins>
      <w:ins w:id="405" w:author="DAUNIZEAU Jean" w:date="2020-04-24T11:19:00Z">
        <w:r>
          <w:rPr>
            <w:rFonts w:ascii="Times New Roman" w:hAnsi="Times New Roman" w:cs="Times New Roman"/>
          </w:rPr>
          <w:t xml:space="preserve"> €) or a high </w:t>
        </w:r>
      </w:ins>
      <w:ins w:id="406" w:author="DAUNIZEAU Jean" w:date="2020-04-24T11:20:00Z">
        <w:r>
          <w:rPr>
            <w:rFonts w:ascii="Times New Roman" w:hAnsi="Times New Roman" w:cs="Times New Roman"/>
          </w:rPr>
          <w:t>(</w:t>
        </w:r>
      </w:ins>
      <w:ins w:id="407" w:author="DAUNIZEAU Jean" w:date="2020-04-24T11:21:00Z">
        <w:r>
          <w:rPr>
            <w:rFonts w:ascii="Times New Roman" w:hAnsi="Times New Roman" w:cs="Times New Roman"/>
          </w:rPr>
          <w:t>2</w:t>
        </w:r>
      </w:ins>
      <w:ins w:id="408" w:author="DAUNIZEAU Jean" w:date="2020-04-24T11:20:00Z">
        <w:r>
          <w:rPr>
            <w:rFonts w:ascii="Times New Roman" w:hAnsi="Times New Roman" w:cs="Times New Roman"/>
          </w:rPr>
          <w:t xml:space="preserve">€) reward. </w:t>
        </w:r>
      </w:ins>
      <w:ins w:id="409" w:author="DAUNIZEAU Jean" w:date="2020-04-24T11:21:00Z">
        <w:r>
          <w:rPr>
            <w:rFonts w:ascii="Times New Roman" w:hAnsi="Times New Roman" w:cs="Times New Roman"/>
          </w:rPr>
          <w:t xml:space="preserve">At the end of the </w:t>
        </w:r>
      </w:ins>
      <w:ins w:id="410" w:author="DAUNIZEAU Jean" w:date="2020-04-24T11:45:00Z">
        <w:r w:rsidR="000643AF">
          <w:rPr>
            <w:rFonts w:ascii="Times New Roman" w:hAnsi="Times New Roman" w:cs="Times New Roman"/>
          </w:rPr>
          <w:t>session</w:t>
        </w:r>
      </w:ins>
      <w:ins w:id="411" w:author="DAUNIZEAU Jean" w:date="2020-04-24T11:21:00Z">
        <w:r>
          <w:rPr>
            <w:rFonts w:ascii="Times New Roman" w:hAnsi="Times New Roman" w:cs="Times New Roman"/>
          </w:rPr>
          <w:t xml:space="preserve">, we will select </w:t>
        </w:r>
      </w:ins>
      <w:ins w:id="412" w:author="DAUNIZEAU Jean" w:date="2020-04-24T11:26:00Z">
        <w:r>
          <w:rPr>
            <w:rFonts w:ascii="Times New Roman" w:hAnsi="Times New Roman" w:cs="Times New Roman"/>
          </w:rPr>
          <w:t>4</w:t>
        </w:r>
      </w:ins>
      <w:ins w:id="413" w:author="DAUNIZEAU Jean" w:date="2020-04-24T11:21:00Z">
        <w:r>
          <w:rPr>
            <w:rFonts w:ascii="Times New Roman" w:hAnsi="Times New Roman" w:cs="Times New Roman"/>
          </w:rPr>
          <w:t xml:space="preserve"> </w:t>
        </w:r>
      </w:ins>
      <w:ins w:id="414" w:author="DAUNIZEAU Jean" w:date="2020-04-24T11:22:00Z">
        <w:r>
          <w:rPr>
            <w:rFonts w:ascii="Times New Roman" w:hAnsi="Times New Roman" w:cs="Times New Roman"/>
          </w:rPr>
          <w:t xml:space="preserve">trials </w:t>
        </w:r>
      </w:ins>
      <w:ins w:id="415" w:author="DAUNIZEAU Jean" w:date="2020-04-24T11:25:00Z">
        <w:r>
          <w:rPr>
            <w:rFonts w:ascii="Times New Roman" w:hAnsi="Times New Roman" w:cs="Times New Roman"/>
          </w:rPr>
          <w:t xml:space="preserve">of each kind </w:t>
        </w:r>
      </w:ins>
      <w:ins w:id="416" w:author="DAUNIZEAU Jean" w:date="2020-04-24T11:22:00Z">
        <w:r>
          <w:rPr>
            <w:rFonts w:ascii="Times New Roman" w:hAnsi="Times New Roman" w:cs="Times New Roman"/>
          </w:rPr>
          <w:t xml:space="preserve">at random. </w:t>
        </w:r>
      </w:ins>
      <w:del w:id="417" w:author="DAUNIZEAU Jean" w:date="2020-04-24T11:20:00Z">
        <w:r w:rsidR="00792674" w:rsidRPr="0006640D" w:rsidDel="00BF5395">
          <w:rPr>
            <w:rFonts w:ascii="Times New Roman" w:hAnsi="Times New Roman" w:cs="Times New Roman"/>
          </w:rPr>
          <w:delText>The monetary bonus</w:delText>
        </w:r>
        <w:r w:rsidR="00792674" w:rsidRPr="001345B9" w:rsidDel="00BF5395">
          <w:rPr>
            <w:rFonts w:ascii="Times New Roman" w:hAnsi="Times New Roman" w:cs="Times New Roman"/>
          </w:rPr>
          <w:delText xml:space="preserve"> is conditional on the performance of </w:delText>
        </w:r>
        <w:r w:rsidR="00792674" w:rsidRPr="00792674" w:rsidDel="00BF5395">
          <w:rPr>
            <w:rFonts w:ascii="Times New Roman" w:hAnsi="Times New Roman" w:cs="Times New Roman"/>
            <w:highlight w:val="yellow"/>
          </w:rPr>
          <w:delText>X</w:delText>
        </w:r>
        <w:r w:rsidR="00792674" w:rsidRPr="001345B9" w:rsidDel="00BF5395">
          <w:rPr>
            <w:rFonts w:ascii="Times New Roman" w:hAnsi="Times New Roman" w:cs="Times New Roman"/>
          </w:rPr>
          <w:delText xml:space="preserve"> randomly selected trials. </w:delText>
        </w:r>
      </w:del>
      <w:ins w:id="418" w:author="DAUNIZEAU Jean" w:date="2020-04-24T11:47:00Z">
        <w:r w:rsidR="000643AF">
          <w:rPr>
            <w:rFonts w:ascii="Times New Roman" w:hAnsi="Times New Roman" w:cs="Times New Roman"/>
          </w:rPr>
          <w:t>P</w:t>
        </w:r>
      </w:ins>
      <w:ins w:id="419" w:author="DAUNIZEAU Jean" w:date="2020-04-24T11:22:00Z">
        <w:r>
          <w:rPr>
            <w:rFonts w:ascii="Times New Roman" w:hAnsi="Times New Roman" w:cs="Times New Roman"/>
          </w:rPr>
          <w:t>articipant</w:t>
        </w:r>
      </w:ins>
      <w:ins w:id="420" w:author="DAUNIZEAU Jean" w:date="2020-04-24T11:47:00Z">
        <w:r w:rsidR="000643AF">
          <w:rPr>
            <w:rFonts w:ascii="Times New Roman" w:hAnsi="Times New Roman" w:cs="Times New Roman"/>
          </w:rPr>
          <w:t>s</w:t>
        </w:r>
      </w:ins>
      <w:ins w:id="421" w:author="DAUNIZEAU Jean" w:date="2020-04-24T11:22:00Z">
        <w:r>
          <w:rPr>
            <w:rFonts w:ascii="Times New Roman" w:hAnsi="Times New Roman" w:cs="Times New Roman"/>
          </w:rPr>
          <w:t xml:space="preserve"> will receive the sum of the reward associated with each correc</w:t>
        </w:r>
      </w:ins>
      <w:ins w:id="422" w:author="DAUNIZEAU Jean" w:date="2020-04-24T11:23:00Z">
        <w:r>
          <w:rPr>
            <w:rFonts w:ascii="Times New Roman" w:hAnsi="Times New Roman" w:cs="Times New Roman"/>
          </w:rPr>
          <w:t xml:space="preserve">t </w:t>
        </w:r>
      </w:ins>
      <w:ins w:id="423" w:author="DAUNIZEAU Jean" w:date="2020-04-24T11:48:00Z">
        <w:r w:rsidR="000643AF">
          <w:rPr>
            <w:rFonts w:ascii="Times New Roman" w:hAnsi="Times New Roman" w:cs="Times New Roman"/>
          </w:rPr>
          <w:t>answer</w:t>
        </w:r>
      </w:ins>
      <w:ins w:id="424" w:author="DAUNIZEAU Jean" w:date="2020-04-24T11:23:00Z">
        <w:r>
          <w:rPr>
            <w:rFonts w:ascii="Times New Roman" w:hAnsi="Times New Roman" w:cs="Times New Roman"/>
          </w:rPr>
          <w:t xml:space="preserve"> within these preselected trials. </w:t>
        </w:r>
      </w:ins>
      <w:del w:id="425" w:author="DAUNIZEAU Jean" w:date="2020-04-24T11:23:00Z">
        <w:r w:rsidR="00792674" w:rsidRPr="001345B9" w:rsidDel="00BF5395">
          <w:rPr>
            <w:rFonts w:ascii="Times New Roman" w:hAnsi="Times New Roman" w:cs="Times New Roman"/>
          </w:rPr>
          <w:delText xml:space="preserve">Thus, if the participants were correct, they will receive the sum that was allocated to this specific trial. If they were not, they would not receive anything. </w:delText>
        </w:r>
      </w:del>
      <w:del w:id="426" w:author="DAUNIZEAU Jean" w:date="2020-04-24T11:24:00Z">
        <w:r w:rsidR="00792674" w:rsidRPr="001345B9" w:rsidDel="00BF5395">
          <w:rPr>
            <w:rFonts w:ascii="Times New Roman" w:hAnsi="Times New Roman" w:cs="Times New Roman"/>
          </w:rPr>
          <w:delText xml:space="preserve">With a </w:delText>
        </w:r>
      </w:del>
      <w:del w:id="427" w:author="DAUNIZEAU Jean" w:date="2020-04-24T11:23:00Z">
        <w:r w:rsidR="00792674" w:rsidRPr="001345B9" w:rsidDel="00BF5395">
          <w:rPr>
            <w:rFonts w:ascii="Times New Roman" w:hAnsi="Times New Roman" w:cs="Times New Roman"/>
          </w:rPr>
          <w:delText xml:space="preserve">baseline </w:delText>
        </w:r>
      </w:del>
      <w:del w:id="428" w:author="DAUNIZEAU Jean" w:date="2020-04-24T11:24:00Z">
        <w:r w:rsidR="00792674" w:rsidRPr="001345B9" w:rsidDel="00BF5395">
          <w:rPr>
            <w:rFonts w:ascii="Times New Roman" w:hAnsi="Times New Roman" w:cs="Times New Roman"/>
          </w:rPr>
          <w:delText xml:space="preserve">of </w:delText>
        </w:r>
      </w:del>
      <w:del w:id="429" w:author="DAUNIZEAU Jean" w:date="2020-04-24T11:23:00Z">
        <w:r w:rsidR="00792674" w:rsidRPr="00792674" w:rsidDel="00BF5395">
          <w:rPr>
            <w:rFonts w:ascii="Times New Roman" w:hAnsi="Times New Roman" w:cs="Times New Roman"/>
            <w:highlight w:val="yellow"/>
          </w:rPr>
          <w:delText>X euros</w:delText>
        </w:r>
      </w:del>
      <w:del w:id="430" w:author="DAUNIZEAU Jean" w:date="2020-04-24T11:24:00Z">
        <w:r w:rsidR="00792674" w:rsidRPr="001345B9" w:rsidDel="00BF5395">
          <w:rPr>
            <w:rFonts w:ascii="Times New Roman" w:hAnsi="Times New Roman" w:cs="Times New Roman"/>
          </w:rPr>
          <w:delText>, t</w:delText>
        </w:r>
      </w:del>
      <w:ins w:id="431" w:author="DAUNIZEAU Jean" w:date="2020-04-24T11:24:00Z">
        <w:r>
          <w:rPr>
            <w:rFonts w:ascii="Times New Roman" w:hAnsi="Times New Roman" w:cs="Times New Roman"/>
          </w:rPr>
          <w:t>T</w:t>
        </w:r>
      </w:ins>
      <w:r w:rsidR="00792674" w:rsidRPr="001345B9">
        <w:rPr>
          <w:rFonts w:ascii="Times New Roman" w:hAnsi="Times New Roman" w:cs="Times New Roman"/>
        </w:rPr>
        <w:t xml:space="preserve">he participants </w:t>
      </w:r>
      <w:del w:id="432" w:author="DAUNIZEAU Jean" w:date="2020-04-24T11:23:00Z">
        <w:r w:rsidR="00792674" w:rsidRPr="001345B9" w:rsidDel="00BF5395">
          <w:rPr>
            <w:rFonts w:ascii="Times New Roman" w:hAnsi="Times New Roman" w:cs="Times New Roman"/>
          </w:rPr>
          <w:delText xml:space="preserve">could </w:delText>
        </w:r>
      </w:del>
      <w:ins w:id="433" w:author="DAUNIZEAU Jean" w:date="2020-04-24T11:23:00Z">
        <w:r w:rsidRPr="001345B9">
          <w:rPr>
            <w:rFonts w:ascii="Times New Roman" w:hAnsi="Times New Roman" w:cs="Times New Roman"/>
          </w:rPr>
          <w:t>c</w:t>
        </w:r>
        <w:r>
          <w:rPr>
            <w:rFonts w:ascii="Times New Roman" w:hAnsi="Times New Roman" w:cs="Times New Roman"/>
          </w:rPr>
          <w:t>an</w:t>
        </w:r>
        <w:r w:rsidRPr="001345B9">
          <w:rPr>
            <w:rFonts w:ascii="Times New Roman" w:hAnsi="Times New Roman" w:cs="Times New Roman"/>
          </w:rPr>
          <w:t xml:space="preserve"> </w:t>
        </w:r>
      </w:ins>
      <w:ins w:id="434" w:author="DAUNIZEAU Jean" w:date="2020-04-24T11:24:00Z">
        <w:r>
          <w:rPr>
            <w:rFonts w:ascii="Times New Roman" w:hAnsi="Times New Roman" w:cs="Times New Roman"/>
          </w:rPr>
          <w:t xml:space="preserve">thus </w:t>
        </w:r>
      </w:ins>
      <w:r w:rsidR="00792674" w:rsidRPr="001345B9">
        <w:rPr>
          <w:rFonts w:ascii="Times New Roman" w:hAnsi="Times New Roman" w:cs="Times New Roman"/>
        </w:rPr>
        <w:t xml:space="preserve">receive a bonus between </w:t>
      </w:r>
      <w:del w:id="435" w:author="DAUNIZEAU Jean" w:date="2020-04-24T11:24:00Z">
        <w:r w:rsidR="00792674" w:rsidRPr="00792674" w:rsidDel="00BF5395">
          <w:rPr>
            <w:rFonts w:ascii="Times New Roman" w:hAnsi="Times New Roman" w:cs="Times New Roman"/>
            <w:highlight w:val="yellow"/>
          </w:rPr>
          <w:delText xml:space="preserve">X </w:delText>
        </w:r>
      </w:del>
      <w:ins w:id="436" w:author="DAUNIZEAU Jean" w:date="2020-04-24T11:24:00Z">
        <w:r>
          <w:rPr>
            <w:rFonts w:ascii="Times New Roman" w:hAnsi="Times New Roman" w:cs="Times New Roman"/>
            <w:highlight w:val="yellow"/>
          </w:rPr>
          <w:t>0</w:t>
        </w:r>
        <w:r w:rsidRPr="00792674">
          <w:rPr>
            <w:rFonts w:ascii="Times New Roman" w:hAnsi="Times New Roman" w:cs="Times New Roman"/>
            <w:highlight w:val="yellow"/>
          </w:rPr>
          <w:t xml:space="preserve"> </w:t>
        </w:r>
      </w:ins>
      <w:r w:rsidR="00792674" w:rsidRPr="00792674">
        <w:rPr>
          <w:rFonts w:ascii="Times New Roman" w:hAnsi="Times New Roman" w:cs="Times New Roman"/>
          <w:highlight w:val="yellow"/>
        </w:rPr>
        <w:t xml:space="preserve">and </w:t>
      </w:r>
      <w:del w:id="437" w:author="DAUNIZEAU Jean" w:date="2020-04-24T11:26:00Z">
        <w:r w:rsidR="00792674" w:rsidRPr="00792674" w:rsidDel="00BF5395">
          <w:rPr>
            <w:rFonts w:ascii="Times New Roman" w:hAnsi="Times New Roman" w:cs="Times New Roman"/>
            <w:highlight w:val="yellow"/>
          </w:rPr>
          <w:delText xml:space="preserve">X </w:delText>
        </w:r>
      </w:del>
      <w:ins w:id="438" w:author="DAUNIZEAU Jean" w:date="2020-04-24T11:26:00Z">
        <w:r>
          <w:rPr>
            <w:rFonts w:ascii="Times New Roman" w:hAnsi="Times New Roman" w:cs="Times New Roman"/>
            <w:highlight w:val="yellow"/>
          </w:rPr>
          <w:t>8,20€</w:t>
        </w:r>
        <w:r w:rsidRPr="00792674">
          <w:rPr>
            <w:rFonts w:ascii="Times New Roman" w:hAnsi="Times New Roman" w:cs="Times New Roman"/>
            <w:highlight w:val="yellow"/>
          </w:rPr>
          <w:t xml:space="preserve"> </w:t>
        </w:r>
      </w:ins>
      <w:r w:rsidR="00792674" w:rsidRPr="00792674">
        <w:rPr>
          <w:rFonts w:ascii="Times New Roman" w:hAnsi="Times New Roman" w:cs="Times New Roman"/>
          <w:highlight w:val="yellow"/>
        </w:rPr>
        <w:t>and</w:t>
      </w:r>
      <w:r w:rsidR="00792674" w:rsidRPr="001345B9">
        <w:rPr>
          <w:rFonts w:ascii="Times New Roman" w:hAnsi="Times New Roman" w:cs="Times New Roman"/>
        </w:rPr>
        <w:t xml:space="preserve"> thus, a total ranging between </w:t>
      </w:r>
      <w:del w:id="439" w:author="DAUNIZEAU Jean" w:date="2020-04-24T11:26:00Z">
        <w:r w:rsidR="00792674" w:rsidRPr="00792674" w:rsidDel="00BF5395">
          <w:rPr>
            <w:rFonts w:ascii="Times New Roman" w:hAnsi="Times New Roman" w:cs="Times New Roman"/>
            <w:highlight w:val="yellow"/>
          </w:rPr>
          <w:delText xml:space="preserve">X </w:delText>
        </w:r>
      </w:del>
      <w:ins w:id="440" w:author="DAUNIZEAU Jean" w:date="2020-04-24T11:26:00Z">
        <w:r>
          <w:rPr>
            <w:rFonts w:ascii="Times New Roman" w:hAnsi="Times New Roman" w:cs="Times New Roman"/>
            <w:highlight w:val="yellow"/>
          </w:rPr>
          <w:t>8€</w:t>
        </w:r>
        <w:r w:rsidRPr="00792674">
          <w:rPr>
            <w:rFonts w:ascii="Times New Roman" w:hAnsi="Times New Roman" w:cs="Times New Roman"/>
            <w:highlight w:val="yellow"/>
          </w:rPr>
          <w:t xml:space="preserve"> </w:t>
        </w:r>
      </w:ins>
      <w:r w:rsidR="00792674" w:rsidRPr="00792674">
        <w:rPr>
          <w:rFonts w:ascii="Times New Roman" w:hAnsi="Times New Roman" w:cs="Times New Roman"/>
          <w:highlight w:val="yellow"/>
        </w:rPr>
        <w:t xml:space="preserve">and </w:t>
      </w:r>
      <w:del w:id="441" w:author="DAUNIZEAU Jean" w:date="2020-04-24T11:26:00Z">
        <w:r w:rsidR="00792674" w:rsidRPr="00792674" w:rsidDel="00BF5395">
          <w:rPr>
            <w:rFonts w:ascii="Times New Roman" w:hAnsi="Times New Roman" w:cs="Times New Roman"/>
            <w:highlight w:val="yellow"/>
          </w:rPr>
          <w:delText>X</w:delText>
        </w:r>
      </w:del>
      <w:ins w:id="442" w:author="DAUNIZEAU Jean" w:date="2020-04-24T11:26:00Z">
        <w:r>
          <w:rPr>
            <w:rFonts w:ascii="Times New Roman" w:hAnsi="Times New Roman" w:cs="Times New Roman"/>
          </w:rPr>
          <w:t>16,20€</w:t>
        </w:r>
      </w:ins>
      <w:ins w:id="443" w:author="DAUNIZEAU Jean" w:date="2020-04-24T11:28:00Z">
        <w:r w:rsidR="000C21E6">
          <w:rPr>
            <w:rFonts w:ascii="Times New Roman" w:hAnsi="Times New Roman" w:cs="Times New Roman"/>
          </w:rPr>
          <w:t xml:space="preserve"> per </w:t>
        </w:r>
      </w:ins>
      <w:ins w:id="444" w:author="DAUNIZEAU Jean" w:date="2020-04-24T11:48:00Z">
        <w:r w:rsidR="000643AF">
          <w:rPr>
            <w:rFonts w:ascii="Times New Roman" w:hAnsi="Times New Roman" w:cs="Times New Roman"/>
          </w:rPr>
          <w:t>session</w:t>
        </w:r>
      </w:ins>
      <w:r w:rsidR="00792674" w:rsidRPr="001345B9">
        <w:rPr>
          <w:rFonts w:ascii="Times New Roman" w:hAnsi="Times New Roman" w:cs="Times New Roman"/>
        </w:rPr>
        <w:t xml:space="preserve">. </w:t>
      </w:r>
      <w:ins w:id="445" w:author="DAUNIZEAU Jean" w:date="2020-04-24T11:29:00Z">
        <w:r w:rsidR="000C21E6">
          <w:rPr>
            <w:rFonts w:ascii="Times New Roman" w:hAnsi="Times New Roman" w:cs="Times New Roman"/>
          </w:rPr>
          <w:t xml:space="preserve">We expect the longitudinal study to yield </w:t>
        </w:r>
      </w:ins>
      <w:ins w:id="446" w:author="DAUNIZEAU Jean" w:date="2020-04-24T11:31:00Z">
        <w:r w:rsidR="000C21E6">
          <w:rPr>
            <w:rFonts w:ascii="Times New Roman" w:hAnsi="Times New Roman" w:cs="Times New Roman"/>
          </w:rPr>
          <w:t xml:space="preserve">about </w:t>
        </w:r>
      </w:ins>
      <w:ins w:id="447" w:author="DAUNIZEAU Jean" w:date="2020-04-24T11:29:00Z">
        <w:r w:rsidR="000C21E6">
          <w:rPr>
            <w:rFonts w:ascii="Times New Roman" w:hAnsi="Times New Roman" w:cs="Times New Roman"/>
          </w:rPr>
          <w:t xml:space="preserve">10 </w:t>
        </w:r>
      </w:ins>
      <w:ins w:id="448" w:author="DAUNIZEAU Jean" w:date="2020-04-24T11:44:00Z">
        <w:r w:rsidR="000643AF">
          <w:rPr>
            <w:rFonts w:ascii="Times New Roman" w:hAnsi="Times New Roman" w:cs="Times New Roman"/>
          </w:rPr>
          <w:t>sessions</w:t>
        </w:r>
      </w:ins>
      <w:ins w:id="449" w:author="DAUNIZEAU Jean" w:date="2020-04-24T11:30:00Z">
        <w:r w:rsidR="000C21E6">
          <w:rPr>
            <w:rFonts w:ascii="Times New Roman" w:hAnsi="Times New Roman" w:cs="Times New Roman"/>
          </w:rPr>
          <w:t xml:space="preserve"> (pending the outcome of this ethical application). This means that each participant can earn, overall, </w:t>
        </w:r>
      </w:ins>
      <w:ins w:id="450" w:author="DAUNIZEAU Jean" w:date="2020-04-24T11:31:00Z">
        <w:r w:rsidR="000C21E6">
          <w:rPr>
            <w:rFonts w:ascii="Times New Roman" w:hAnsi="Times New Roman" w:cs="Times New Roman"/>
          </w:rPr>
          <w:t>between 80€ and</w:t>
        </w:r>
      </w:ins>
      <w:ins w:id="451" w:author="DAUNIZEAU Jean" w:date="2020-04-24T11:30:00Z">
        <w:r w:rsidR="000C21E6">
          <w:rPr>
            <w:rFonts w:ascii="Times New Roman" w:hAnsi="Times New Roman" w:cs="Times New Roman"/>
          </w:rPr>
          <w:t xml:space="preserve"> </w:t>
        </w:r>
      </w:ins>
      <w:ins w:id="452" w:author="DAUNIZEAU Jean" w:date="2020-04-24T11:31:00Z">
        <w:r w:rsidR="000C21E6">
          <w:rPr>
            <w:rFonts w:ascii="Times New Roman" w:hAnsi="Times New Roman" w:cs="Times New Roman"/>
          </w:rPr>
          <w:t xml:space="preserve">162€. </w:t>
        </w:r>
      </w:ins>
      <w:ins w:id="453" w:author="DAUNIZEAU Jean" w:date="2020-04-24T11:32:00Z">
        <w:r w:rsidR="000C21E6">
          <w:rPr>
            <w:rFonts w:ascii="Times New Roman" w:hAnsi="Times New Roman" w:cs="Times New Roman"/>
          </w:rPr>
          <w:t>Online payment will be processed by the ICM/PRISME platform, upon completion of the longitudinal study.</w:t>
        </w:r>
      </w:ins>
    </w:p>
    <w:p w14:paraId="3899B1A2" w14:textId="49A43479" w:rsidR="00792674" w:rsidRPr="001345B9" w:rsidRDefault="00792674" w:rsidP="00BF5395">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moveFromRangeStart w:id="454" w:author="DAUNIZEAU Jean" w:date="2020-04-24T11:27:00Z" w:name="move38620067"/>
      <w:moveFrom w:id="455" w:author="DAUNIZEAU Jean" w:date="2020-04-24T11:27:00Z">
        <w:r w:rsidRPr="001345B9" w:rsidDel="00BF5395">
          <w:rPr>
            <w:rFonts w:ascii="Times New Roman" w:hAnsi="Times New Roman" w:cs="Times New Roman"/>
          </w:rPr>
          <w:t>The participants were instructed that the goal of the task was to win as much money as possible</w:t>
        </w:r>
        <w:del w:id="456" w:author="DAUNIZEAU Jean" w:date="2020-04-24T11:32:00Z">
          <w:r w:rsidRPr="001345B9" w:rsidDel="000C21E6">
            <w:rPr>
              <w:rFonts w:ascii="Times New Roman" w:hAnsi="Times New Roman" w:cs="Times New Roman"/>
            </w:rPr>
            <w:delText>.</w:delText>
          </w:r>
          <w:r w:rsidR="0006640D" w:rsidDel="000C21E6">
            <w:rPr>
              <w:lang w:val="en-US" w:eastAsia="fr-FR"/>
            </w:rPr>
            <w:delText xml:space="preserve"> </w:delText>
          </w:r>
        </w:del>
      </w:moveFrom>
      <w:moveFromRangeEnd w:id="454"/>
      <w:del w:id="457" w:author="DAUNIZEAU Jean" w:date="2020-04-24T11:32:00Z">
        <w:r w:rsidR="0006640D" w:rsidDel="000C21E6">
          <w:rPr>
            <w:lang w:val="en-US" w:eastAsia="fr-FR"/>
          </w:rPr>
          <w:delText xml:space="preserve">Participants will be </w:delText>
        </w:r>
        <w:r w:rsidR="0006640D" w:rsidDel="000C21E6">
          <w:rPr>
            <w:lang w:val="en-US"/>
          </w:rPr>
          <w:delText>compensated upon completion of the longitudinal study.</w:delText>
        </w:r>
      </w:del>
    </w:p>
    <w:p w14:paraId="5F2EAD61" w14:textId="12852EEE" w:rsidR="0099173B" w:rsidRDefault="0099173B">
      <w:pPr>
        <w:pBdr>
          <w:top w:val="single" w:sz="4" w:space="0" w:color="000000"/>
          <w:left w:val="single" w:sz="4" w:space="0" w:color="000000"/>
          <w:bottom w:val="single" w:sz="4" w:space="0" w:color="000000"/>
          <w:right w:val="single" w:sz="4" w:space="0" w:color="000000"/>
        </w:pBdr>
        <w:spacing w:after="0"/>
      </w:pPr>
    </w:p>
    <w:p w14:paraId="1CBE48AB" w14:textId="3A2AC261" w:rsidR="0099173B" w:rsidRPr="00762258" w:rsidRDefault="00AA3E65">
      <w:pPr>
        <w:pBdr>
          <w:top w:val="single" w:sz="4" w:space="0" w:color="000000"/>
          <w:left w:val="single" w:sz="4" w:space="0" w:color="000000"/>
          <w:bottom w:val="single" w:sz="4" w:space="0" w:color="000000"/>
          <w:right w:val="single" w:sz="4" w:space="0" w:color="000000"/>
        </w:pBdr>
        <w:spacing w:after="0" w:line="240" w:lineRule="auto"/>
        <w:rPr>
          <w:sz w:val="24"/>
          <w:lang w:val="fr-FR"/>
        </w:rPr>
      </w:pPr>
      <w:r w:rsidRPr="00762258">
        <w:rPr>
          <w:sz w:val="24"/>
          <w:lang w:val="fr-FR"/>
        </w:rPr>
        <w:lastRenderedPageBreak/>
        <w:t xml:space="preserve">Protocole (description des tâches et matériel utilisé). </w:t>
      </w:r>
      <w:r w:rsidRPr="00762258">
        <w:rPr>
          <w:i/>
          <w:color w:val="FF0000"/>
          <w:sz w:val="24"/>
          <w:lang w:val="fr-FR"/>
        </w:rPr>
        <w:t>Les échelles, questionnaires, grilles d’entretien, etc., doivent être présentés en annexe</w:t>
      </w:r>
      <w:r w:rsidRPr="00762258">
        <w:rPr>
          <w:sz w:val="24"/>
          <w:lang w:val="fr-FR"/>
        </w:rPr>
        <w:t xml:space="preserve">.  </w:t>
      </w:r>
    </w:p>
    <w:p w14:paraId="156FE28D" w14:textId="0052F080" w:rsidR="001345B9" w:rsidRPr="00762258" w:rsidRDefault="001345B9">
      <w:pPr>
        <w:pBdr>
          <w:top w:val="single" w:sz="4" w:space="0" w:color="000000"/>
          <w:left w:val="single" w:sz="4" w:space="0" w:color="000000"/>
          <w:bottom w:val="single" w:sz="4" w:space="0" w:color="000000"/>
          <w:right w:val="single" w:sz="4" w:space="0" w:color="000000"/>
        </w:pBdr>
        <w:spacing w:after="0" w:line="240" w:lineRule="auto"/>
        <w:rPr>
          <w:sz w:val="24"/>
          <w:lang w:val="fr-FR"/>
        </w:rPr>
      </w:pPr>
    </w:p>
    <w:p w14:paraId="587AA920" w14:textId="77777777"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1345B9">
        <w:rPr>
          <w:rFonts w:ascii="Times New Roman" w:hAnsi="Times New Roman" w:cs="Times New Roman"/>
        </w:rPr>
        <w:t xml:space="preserve">Material: </w:t>
      </w:r>
    </w:p>
    <w:p w14:paraId="08E11799" w14:textId="63AE4FE8" w:rsidR="001345B9" w:rsidRPr="001345B9" w:rsidRDefault="000C21E6"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458" w:author="DAUNIZEAU Jean" w:date="2020-04-24T11:33:00Z">
        <w:r>
          <w:rPr>
            <w:rFonts w:ascii="Times New Roman" w:hAnsi="Times New Roman" w:cs="Times New Roman"/>
          </w:rPr>
          <w:t>D</w:t>
        </w:r>
        <w:r w:rsidRPr="001345B9">
          <w:rPr>
            <w:rFonts w:ascii="Times New Roman" w:hAnsi="Times New Roman" w:cs="Times New Roman"/>
          </w:rPr>
          <w:t>ue to their ecological validity and ease of use</w:t>
        </w:r>
        <w:r>
          <w:rPr>
            <w:rFonts w:ascii="Times New Roman" w:hAnsi="Times New Roman" w:cs="Times New Roman"/>
          </w:rPr>
          <w:t>,</w:t>
        </w:r>
        <w:r w:rsidRPr="001345B9">
          <w:rPr>
            <w:rFonts w:ascii="Times New Roman" w:hAnsi="Times New Roman" w:cs="Times New Roman"/>
          </w:rPr>
          <w:t xml:space="preserve"> </w:t>
        </w:r>
      </w:ins>
      <w:del w:id="459" w:author="DAUNIZEAU Jean" w:date="2020-04-24T11:33:00Z">
        <w:r w:rsidR="001345B9" w:rsidRPr="001345B9" w:rsidDel="000C21E6">
          <w:rPr>
            <w:rFonts w:ascii="Times New Roman" w:hAnsi="Times New Roman" w:cs="Times New Roman"/>
          </w:rPr>
          <w:delText xml:space="preserve">One </w:delText>
        </w:r>
      </w:del>
      <w:ins w:id="460" w:author="DAUNIZEAU Jean" w:date="2020-04-24T11:33:00Z">
        <w:r>
          <w:rPr>
            <w:rFonts w:ascii="Times New Roman" w:hAnsi="Times New Roman" w:cs="Times New Roman"/>
          </w:rPr>
          <w:t>a</w:t>
        </w:r>
        <w:r w:rsidRPr="001345B9">
          <w:rPr>
            <w:rFonts w:ascii="Times New Roman" w:hAnsi="Times New Roman" w:cs="Times New Roman"/>
          </w:rPr>
          <w:t xml:space="preserve"> </w:t>
        </w:r>
      </w:ins>
      <w:r w:rsidR="001345B9" w:rsidRPr="001345B9">
        <w:rPr>
          <w:rFonts w:ascii="Times New Roman" w:hAnsi="Times New Roman" w:cs="Times New Roman"/>
        </w:rPr>
        <w:t>commonly used class of stimuli to investigate attentional processing of emotions consists of faces with emotional expressions</w:t>
      </w:r>
      <w:del w:id="461" w:author="DAUNIZEAU Jean" w:date="2020-04-24T11:33:00Z">
        <w:r w:rsidR="001345B9" w:rsidRPr="001345B9" w:rsidDel="000C21E6">
          <w:rPr>
            <w:rFonts w:ascii="Times New Roman" w:hAnsi="Times New Roman" w:cs="Times New Roman"/>
          </w:rPr>
          <w:delText xml:space="preserve"> due to their ecological validity and ease of use</w:delText>
        </w:r>
      </w:del>
      <w:r w:rsidR="001345B9" w:rsidRPr="001345B9">
        <w:rPr>
          <w:rFonts w:ascii="Times New Roman" w:hAnsi="Times New Roman" w:cs="Times New Roman"/>
        </w:rPr>
        <w:t xml:space="preserve">. We utilise the Chicago Face Database (CFD) which provides standardised and high-quality images </w:t>
      </w:r>
      <w:r w:rsidR="001345B9" w:rsidRPr="001345B9">
        <w:rPr>
          <w:rFonts w:ascii="Times New Roman" w:hAnsi="Times New Roman" w:cs="Times New Roman"/>
        </w:rPr>
        <w:fldChar w:fldCharType="begin" w:fldLock="1"/>
      </w:r>
      <w:r w:rsidR="001345B9" w:rsidRPr="001345B9">
        <w:rPr>
          <w:rFonts w:ascii="Times New Roman" w:hAnsi="Times New Roman" w:cs="Times New Roman"/>
        </w:rPr>
        <w:instrText>ADDIN CSL_CITATION {"citationItems":[{"id":"ITEM-1","itemData":{"DOI":"10.3758/s13428-014-0532-5","ISBN":"1342801405325","ISSN":"15543528","abstract":"Researchers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measures.","author":[{"dropping-particle":"","family":"Ma","given":"Debbie S.","non-dropping-particle":"","parse-names":false,"suffix":""},{"dropping-particle":"","family":"Correll","given":"Joshua","non-dropping-particle":"","parse-names":false,"suffix":""},{"dropping-particle":"","family":"Wittenbrink","given":"Bernd","non-dropping-particle":"","parse-names":false,"suffix":""}],"container-title":"Behavior Research Methods","id":"ITEM-1","issue":"4","issued":{"date-parts":[["2015"]]},"page":"1122-1135","title":"The Chicago face database: A free stimulus set of faces and norming data","type":"article-journal","volume":"47"},"uris":["http://www.mendeley.com/documents/?uuid=6dfa4b48-5236-4359-b9e3-1061bc0f9eb4"]}],"mendeley":{"formattedCitation":"(Ma et al., 2015)","plainTextFormattedCitation":"(Ma et al., 2015)","previouslyFormattedCitation":"(Ma et al., 2015)"},"properties":{"noteIndex":0},"schema":"https://github.com/citation-style-language/schema/raw/master/csl-citation.json"}</w:instrText>
      </w:r>
      <w:r w:rsidR="001345B9" w:rsidRPr="001345B9">
        <w:rPr>
          <w:rFonts w:ascii="Times New Roman" w:hAnsi="Times New Roman" w:cs="Times New Roman"/>
        </w:rPr>
        <w:fldChar w:fldCharType="separate"/>
      </w:r>
      <w:r w:rsidR="001345B9" w:rsidRPr="001345B9">
        <w:rPr>
          <w:rFonts w:ascii="Times New Roman" w:hAnsi="Times New Roman" w:cs="Times New Roman"/>
          <w:noProof/>
        </w:rPr>
        <w:t>(Ma et al., 2015)</w:t>
      </w:r>
      <w:r w:rsidR="001345B9" w:rsidRPr="001345B9">
        <w:rPr>
          <w:rFonts w:ascii="Times New Roman" w:hAnsi="Times New Roman" w:cs="Times New Roman"/>
        </w:rPr>
        <w:fldChar w:fldCharType="end"/>
      </w:r>
      <w:r w:rsidR="001345B9" w:rsidRPr="001345B9">
        <w:rPr>
          <w:rFonts w:ascii="Times New Roman" w:hAnsi="Times New Roman" w:cs="Times New Roman"/>
        </w:rPr>
        <w:t xml:space="preserve">. </w:t>
      </w:r>
      <w:ins w:id="462" w:author="DAUNIZEAU Jean" w:date="2020-04-24T11:34:00Z">
        <w:r>
          <w:rPr>
            <w:rFonts w:ascii="Times New Roman" w:hAnsi="Times New Roman" w:cs="Times New Roman"/>
          </w:rPr>
          <w:t xml:space="preserve">We already used </w:t>
        </w:r>
      </w:ins>
      <w:del w:id="463" w:author="DAUNIZEAU Jean" w:date="2020-04-24T11:34:00Z">
        <w:r w:rsidR="001345B9" w:rsidRPr="001345B9" w:rsidDel="000C21E6">
          <w:rPr>
            <w:rFonts w:ascii="Times New Roman" w:hAnsi="Times New Roman" w:cs="Times New Roman"/>
          </w:rPr>
          <w:delText xml:space="preserve">The </w:delText>
        </w:r>
      </w:del>
      <w:ins w:id="464" w:author="DAUNIZEAU Jean" w:date="2020-04-24T11:34:00Z">
        <w:r>
          <w:rPr>
            <w:rFonts w:ascii="Times New Roman" w:hAnsi="Times New Roman" w:cs="Times New Roman"/>
          </w:rPr>
          <w:t>t</w:t>
        </w:r>
        <w:r w:rsidRPr="001345B9">
          <w:rPr>
            <w:rFonts w:ascii="Times New Roman" w:hAnsi="Times New Roman" w:cs="Times New Roman"/>
          </w:rPr>
          <w:t xml:space="preserve">he </w:t>
        </w:r>
        <w:r>
          <w:rPr>
            <w:rFonts w:ascii="Times New Roman" w:hAnsi="Times New Roman" w:cs="Times New Roman"/>
          </w:rPr>
          <w:t xml:space="preserve">associated </w:t>
        </w:r>
      </w:ins>
      <w:r w:rsidR="001345B9" w:rsidRPr="001345B9">
        <w:rPr>
          <w:rFonts w:ascii="Times New Roman" w:hAnsi="Times New Roman" w:cs="Times New Roman"/>
        </w:rPr>
        <w:t xml:space="preserve">norming data which includes subjective ratings from a large sample of participants </w:t>
      </w:r>
      <w:del w:id="465" w:author="DAUNIZEAU Jean" w:date="2020-04-24T11:34:00Z">
        <w:r w:rsidR="001345B9" w:rsidRPr="001345B9" w:rsidDel="000C21E6">
          <w:rPr>
            <w:rFonts w:ascii="Times New Roman" w:hAnsi="Times New Roman" w:cs="Times New Roman"/>
          </w:rPr>
          <w:delText xml:space="preserve">allowed us </w:delText>
        </w:r>
      </w:del>
      <w:r w:rsidR="001345B9" w:rsidRPr="001345B9">
        <w:rPr>
          <w:rFonts w:ascii="Times New Roman" w:hAnsi="Times New Roman" w:cs="Times New Roman"/>
        </w:rPr>
        <w:t xml:space="preserve">to exclude </w:t>
      </w:r>
      <w:del w:id="466" w:author="DAUNIZEAU Jean" w:date="2020-04-24T11:34:00Z">
        <w:r w:rsidR="001345B9" w:rsidRPr="001345B9" w:rsidDel="000C21E6">
          <w:rPr>
            <w:rFonts w:ascii="Times New Roman" w:hAnsi="Times New Roman" w:cs="Times New Roman"/>
          </w:rPr>
          <w:delText xml:space="preserve">individuals </w:delText>
        </w:r>
      </w:del>
      <w:ins w:id="467" w:author="DAUNIZEAU Jean" w:date="2020-04-24T11:34:00Z">
        <w:r>
          <w:rPr>
            <w:rFonts w:ascii="Times New Roman" w:hAnsi="Times New Roman" w:cs="Times New Roman"/>
          </w:rPr>
          <w:t>faces</w:t>
        </w:r>
        <w:r w:rsidRPr="001345B9">
          <w:rPr>
            <w:rFonts w:ascii="Times New Roman" w:hAnsi="Times New Roman" w:cs="Times New Roman"/>
          </w:rPr>
          <w:t xml:space="preserve"> </w:t>
        </w:r>
      </w:ins>
      <w:r w:rsidR="001345B9" w:rsidRPr="001345B9">
        <w:rPr>
          <w:rFonts w:ascii="Times New Roman" w:hAnsi="Times New Roman" w:cs="Times New Roman"/>
        </w:rPr>
        <w:t>that were not Caucasian and were rated as looking too unusual, too afraid or too surprised even in a neutral facial expression (i.e. ratings being three standard deviations from the mean). In summary, our stimuli set is composed of four different emotional faces categories; fearful male</w:t>
      </w:r>
      <w:ins w:id="468" w:author="DAUNIZEAU Jean" w:date="2020-04-24T11:34:00Z">
        <w:r>
          <w:rPr>
            <w:rFonts w:ascii="Times New Roman" w:hAnsi="Times New Roman" w:cs="Times New Roman"/>
          </w:rPr>
          <w:t>s</w:t>
        </w:r>
      </w:ins>
      <w:r w:rsidR="001345B9" w:rsidRPr="001345B9">
        <w:rPr>
          <w:rFonts w:ascii="Times New Roman" w:hAnsi="Times New Roman" w:cs="Times New Roman"/>
        </w:rPr>
        <w:t xml:space="preserve"> (N = 29, 11.98%), neutral male</w:t>
      </w:r>
      <w:ins w:id="469" w:author="DAUNIZEAU Jean" w:date="2020-04-24T11:34:00Z">
        <w:r>
          <w:rPr>
            <w:rFonts w:ascii="Times New Roman" w:hAnsi="Times New Roman" w:cs="Times New Roman"/>
          </w:rPr>
          <w:t>s</w:t>
        </w:r>
      </w:ins>
      <w:r w:rsidR="001345B9" w:rsidRPr="001345B9">
        <w:rPr>
          <w:rFonts w:ascii="Times New Roman" w:hAnsi="Times New Roman" w:cs="Times New Roman"/>
        </w:rPr>
        <w:t xml:space="preserve"> (N=91, 37.60%), fearful female</w:t>
      </w:r>
      <w:ins w:id="470" w:author="DAUNIZEAU Jean" w:date="2020-04-24T11:34:00Z">
        <w:r>
          <w:rPr>
            <w:rFonts w:ascii="Times New Roman" w:hAnsi="Times New Roman" w:cs="Times New Roman"/>
          </w:rPr>
          <w:t>s</w:t>
        </w:r>
      </w:ins>
      <w:r w:rsidR="001345B9" w:rsidRPr="001345B9">
        <w:rPr>
          <w:rFonts w:ascii="Times New Roman" w:hAnsi="Times New Roman" w:cs="Times New Roman"/>
        </w:rPr>
        <w:t xml:space="preserve"> (N=36, 14.88%), neutral female</w:t>
      </w:r>
      <w:ins w:id="471" w:author="DAUNIZEAU Jean" w:date="2020-04-24T11:35:00Z">
        <w:r>
          <w:rPr>
            <w:rFonts w:ascii="Times New Roman" w:hAnsi="Times New Roman" w:cs="Times New Roman"/>
          </w:rPr>
          <w:t>s</w:t>
        </w:r>
      </w:ins>
      <w:r w:rsidR="001345B9" w:rsidRPr="001345B9">
        <w:rPr>
          <w:rFonts w:ascii="Times New Roman" w:hAnsi="Times New Roman" w:cs="Times New Roman"/>
        </w:rPr>
        <w:t xml:space="preserve"> (N=86, 35.54%) for a total of 242 images. </w:t>
      </w:r>
      <w:del w:id="472" w:author="DAUNIZEAU Jean" w:date="2020-04-28T14:05:00Z">
        <w:r w:rsidR="001345B9" w:rsidRPr="001345B9" w:rsidDel="00CD7350">
          <w:rPr>
            <w:rFonts w:ascii="Times New Roman" w:hAnsi="Times New Roman" w:cs="Times New Roman"/>
          </w:rPr>
          <w:delText xml:space="preserve"> </w:delText>
        </w:r>
      </w:del>
    </w:p>
    <w:p w14:paraId="1C36770A" w14:textId="70816D82"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p>
    <w:p w14:paraId="764EEE88" w14:textId="77777777"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1345B9">
        <w:rPr>
          <w:rFonts w:ascii="Times New Roman" w:hAnsi="Times New Roman" w:cs="Times New Roman"/>
        </w:rPr>
        <w:t xml:space="preserve">Experimental design: </w:t>
      </w:r>
    </w:p>
    <w:p w14:paraId="4BD07142" w14:textId="7D14E76E" w:rsidR="001345B9" w:rsidRPr="001345B9" w:rsidRDefault="00A91413"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473" w:author="DAUNIZEAU Jean" w:date="2020-04-24T12:18:00Z">
        <w:r>
          <w:rPr>
            <w:rFonts w:ascii="Times New Roman" w:hAnsi="Times New Roman" w:cs="Times New Roman"/>
          </w:rPr>
          <w:t>At</w:t>
        </w:r>
      </w:ins>
      <w:ins w:id="474" w:author="DAUNIZEAU Jean" w:date="2020-04-24T11:52:00Z">
        <w:r w:rsidR="007A112A">
          <w:rPr>
            <w:rFonts w:ascii="Times New Roman" w:hAnsi="Times New Roman" w:cs="Times New Roman"/>
          </w:rPr>
          <w:t xml:space="preserve"> each RSVP trial, </w:t>
        </w:r>
      </w:ins>
      <w:del w:id="475" w:author="DAUNIZEAU Jean" w:date="2020-04-24T11:52:00Z">
        <w:r w:rsidR="001345B9" w:rsidRPr="001345B9" w:rsidDel="007A112A">
          <w:rPr>
            <w:rFonts w:ascii="Times New Roman" w:hAnsi="Times New Roman" w:cs="Times New Roman"/>
          </w:rPr>
          <w:delText xml:space="preserve">Participants </w:delText>
        </w:r>
      </w:del>
      <w:ins w:id="476" w:author="DAUNIZEAU Jean" w:date="2020-04-24T11:52:00Z">
        <w:r w:rsidR="007A112A">
          <w:rPr>
            <w:rFonts w:ascii="Times New Roman" w:hAnsi="Times New Roman" w:cs="Times New Roman"/>
          </w:rPr>
          <w:t>p</w:t>
        </w:r>
        <w:r w:rsidR="007A112A" w:rsidRPr="001345B9">
          <w:rPr>
            <w:rFonts w:ascii="Times New Roman" w:hAnsi="Times New Roman" w:cs="Times New Roman"/>
          </w:rPr>
          <w:t xml:space="preserve">articipants </w:t>
        </w:r>
      </w:ins>
      <w:r w:rsidR="0006640D">
        <w:rPr>
          <w:rFonts w:ascii="Times New Roman" w:hAnsi="Times New Roman" w:cs="Times New Roman"/>
        </w:rPr>
        <w:t>are</w:t>
      </w:r>
      <w:r w:rsidR="001345B9" w:rsidRPr="001345B9">
        <w:rPr>
          <w:rFonts w:ascii="Times New Roman" w:hAnsi="Times New Roman" w:cs="Times New Roman"/>
        </w:rPr>
        <w:t xml:space="preserve"> asked to </w:t>
      </w:r>
      <w:del w:id="477" w:author="DAUNIZEAU Jean" w:date="2020-04-24T11:35:00Z">
        <w:r w:rsidR="001345B9" w:rsidRPr="001345B9" w:rsidDel="000C21E6">
          <w:rPr>
            <w:rFonts w:ascii="Times New Roman" w:hAnsi="Times New Roman" w:cs="Times New Roman"/>
          </w:rPr>
          <w:delText xml:space="preserve">search </w:delText>
        </w:r>
      </w:del>
      <w:ins w:id="478" w:author="DAUNIZEAU Jean" w:date="2020-04-24T11:35:00Z">
        <w:r w:rsidR="000C21E6">
          <w:rPr>
            <w:rFonts w:ascii="Times New Roman" w:hAnsi="Times New Roman" w:cs="Times New Roman"/>
          </w:rPr>
          <w:t>attend to</w:t>
        </w:r>
        <w:r w:rsidR="000C21E6" w:rsidRPr="001345B9">
          <w:rPr>
            <w:rFonts w:ascii="Times New Roman" w:hAnsi="Times New Roman" w:cs="Times New Roman"/>
          </w:rPr>
          <w:t xml:space="preserve"> </w:t>
        </w:r>
      </w:ins>
      <w:r w:rsidR="001345B9" w:rsidRPr="001345B9">
        <w:rPr>
          <w:rFonts w:ascii="Times New Roman" w:hAnsi="Times New Roman" w:cs="Times New Roman"/>
        </w:rPr>
        <w:t>a target embedded in a stream of 13 non-critical distractors and one critical distractor</w:t>
      </w:r>
      <w:ins w:id="479" w:author="DAUNIZEAU Jean" w:date="2020-04-24T11:36:00Z">
        <w:r w:rsidR="000C21E6">
          <w:rPr>
            <w:rFonts w:ascii="Times New Roman" w:hAnsi="Times New Roman" w:cs="Times New Roman"/>
          </w:rPr>
          <w:t>,</w:t>
        </w:r>
      </w:ins>
      <w:r w:rsidR="001345B9" w:rsidRPr="001345B9">
        <w:rPr>
          <w:rFonts w:ascii="Times New Roman" w:hAnsi="Times New Roman" w:cs="Times New Roman"/>
        </w:rPr>
        <w:t xml:space="preserve"> each displayed in the center of the screen for 70 ms with no interstimulus interval. The critical distractor </w:t>
      </w:r>
      <w:r w:rsidR="0006640D">
        <w:rPr>
          <w:rFonts w:ascii="Times New Roman" w:hAnsi="Times New Roman" w:cs="Times New Roman"/>
        </w:rPr>
        <w:t>is</w:t>
      </w:r>
      <w:r w:rsidR="001345B9" w:rsidRPr="001345B9">
        <w:rPr>
          <w:rFonts w:ascii="Times New Roman" w:hAnsi="Times New Roman" w:cs="Times New Roman"/>
        </w:rPr>
        <w:t xml:space="preserve"> presented </w:t>
      </w:r>
      <w:r w:rsidR="001345B9" w:rsidRPr="00AD7720">
        <w:rPr>
          <w:rFonts w:ascii="Times New Roman" w:hAnsi="Times New Roman" w:cs="Times New Roman"/>
        </w:rPr>
        <w:t>either 1 image apart (lag 2, 140 ms) or 3 images apart</w:t>
      </w:r>
      <w:r w:rsidR="0099004E" w:rsidRPr="00AD7720">
        <w:rPr>
          <w:rFonts w:ascii="Times New Roman" w:hAnsi="Times New Roman" w:cs="Times New Roman"/>
        </w:rPr>
        <w:t xml:space="preserve"> </w:t>
      </w:r>
      <w:r w:rsidR="001345B9" w:rsidRPr="00AD7720">
        <w:rPr>
          <w:rFonts w:ascii="Times New Roman" w:hAnsi="Times New Roman" w:cs="Times New Roman"/>
        </w:rPr>
        <w:t>(lag 4, 280 ms) before the target and each consist</w:t>
      </w:r>
      <w:r w:rsidR="0006640D">
        <w:rPr>
          <w:rFonts w:ascii="Times New Roman" w:hAnsi="Times New Roman" w:cs="Times New Roman"/>
        </w:rPr>
        <w:t xml:space="preserve"> o</w:t>
      </w:r>
      <w:r w:rsidR="001345B9" w:rsidRPr="00AD7720">
        <w:rPr>
          <w:rFonts w:ascii="Times New Roman" w:hAnsi="Times New Roman" w:cs="Times New Roman"/>
        </w:rPr>
        <w:t>f an intact</w:t>
      </w:r>
      <w:r w:rsidR="001345B9" w:rsidRPr="001345B9">
        <w:rPr>
          <w:rFonts w:ascii="Times New Roman" w:hAnsi="Times New Roman" w:cs="Times New Roman"/>
        </w:rPr>
        <w:t xml:space="preserve"> face (i.e. not scrambled). In contrast, the non-critical distractors </w:t>
      </w:r>
      <w:r w:rsidR="0006640D">
        <w:rPr>
          <w:rFonts w:ascii="Times New Roman" w:hAnsi="Times New Roman" w:cs="Times New Roman"/>
        </w:rPr>
        <w:t>are</w:t>
      </w:r>
      <w:r w:rsidR="001345B9" w:rsidRPr="001345B9">
        <w:rPr>
          <w:rFonts w:ascii="Times New Roman" w:hAnsi="Times New Roman" w:cs="Times New Roman"/>
        </w:rPr>
        <w:t xml:space="preserve"> faces scrambled into 16 (4 x 4) randomly positioned squares. </w:t>
      </w:r>
      <w:ins w:id="480" w:author="DAUNIZEAU Jean" w:date="2020-04-24T11:40:00Z">
        <w:r w:rsidR="000643AF">
          <w:rPr>
            <w:rFonts w:ascii="Times New Roman" w:hAnsi="Times New Roman" w:cs="Times New Roman"/>
          </w:rPr>
          <w:t xml:space="preserve">At the end of the </w:t>
        </w:r>
      </w:ins>
      <w:ins w:id="481" w:author="DAUNIZEAU Jean" w:date="2020-04-24T11:52:00Z">
        <w:r w:rsidR="007A112A">
          <w:rPr>
            <w:rFonts w:ascii="Times New Roman" w:hAnsi="Times New Roman" w:cs="Times New Roman"/>
          </w:rPr>
          <w:t>RSVP trial</w:t>
        </w:r>
      </w:ins>
      <w:ins w:id="482" w:author="DAUNIZEAU Jean" w:date="2020-04-24T11:40:00Z">
        <w:r w:rsidR="000643AF">
          <w:rPr>
            <w:rFonts w:ascii="Times New Roman" w:hAnsi="Times New Roman" w:cs="Times New Roman"/>
          </w:rPr>
          <w:t xml:space="preserve">, participants </w:t>
        </w:r>
      </w:ins>
      <w:ins w:id="483" w:author="DAUNIZEAU Jean" w:date="2020-04-24T11:53:00Z">
        <w:r w:rsidR="007A112A">
          <w:rPr>
            <w:rFonts w:ascii="Times New Roman" w:hAnsi="Times New Roman" w:cs="Times New Roman"/>
          </w:rPr>
          <w:t xml:space="preserve">are asked to report on the target’s gender </w:t>
        </w:r>
      </w:ins>
      <w:ins w:id="484" w:author="DAUNIZEAU Jean" w:date="2020-04-24T11:58:00Z">
        <w:r w:rsidR="007A112A">
          <w:rPr>
            <w:rFonts w:ascii="Times New Roman" w:hAnsi="Times New Roman" w:cs="Times New Roman"/>
          </w:rPr>
          <w:t xml:space="preserve">as quickly and accurately as possible </w:t>
        </w:r>
      </w:ins>
      <w:ins w:id="485" w:author="DAUNIZEAU Jean" w:date="2020-04-24T11:48:00Z">
        <w:r w:rsidR="007A112A">
          <w:rPr>
            <w:rFonts w:ascii="Times New Roman" w:hAnsi="Times New Roman" w:cs="Times New Roman"/>
          </w:rPr>
          <w:t>(</w:t>
        </w:r>
      </w:ins>
      <w:ins w:id="486" w:author="DAUNIZEAU Jean" w:date="2020-04-24T11:49:00Z">
        <w:r w:rsidR="007A112A">
          <w:rPr>
            <w:rFonts w:ascii="Times New Roman" w:hAnsi="Times New Roman" w:cs="Times New Roman"/>
          </w:rPr>
          <w:t xml:space="preserve">correct answers enter </w:t>
        </w:r>
      </w:ins>
      <w:ins w:id="487" w:author="DAUNIZEAU Jean" w:date="2020-04-24T11:48:00Z">
        <w:r w:rsidR="007A112A">
          <w:rPr>
            <w:rFonts w:ascii="Times New Roman" w:hAnsi="Times New Roman" w:cs="Times New Roman"/>
          </w:rPr>
          <w:t xml:space="preserve">the </w:t>
        </w:r>
      </w:ins>
      <w:ins w:id="488" w:author="DAUNIZEAU Jean" w:date="2020-04-24T11:49:00Z">
        <w:r w:rsidR="007A112A">
          <w:rPr>
            <w:rFonts w:ascii="Times New Roman" w:hAnsi="Times New Roman" w:cs="Times New Roman"/>
          </w:rPr>
          <w:t xml:space="preserve">final </w:t>
        </w:r>
      </w:ins>
      <w:ins w:id="489" w:author="DAUNIZEAU Jean" w:date="2020-04-24T11:48:00Z">
        <w:r w:rsidR="007A112A">
          <w:rPr>
            <w:rFonts w:ascii="Times New Roman" w:hAnsi="Times New Roman" w:cs="Times New Roman"/>
          </w:rPr>
          <w:t>bonus</w:t>
        </w:r>
      </w:ins>
      <w:ins w:id="490" w:author="DAUNIZEAU Jean" w:date="2020-04-24T11:49:00Z">
        <w:r w:rsidR="007A112A">
          <w:rPr>
            <w:rFonts w:ascii="Times New Roman" w:hAnsi="Times New Roman" w:cs="Times New Roman"/>
          </w:rPr>
          <w:t xml:space="preserve"> they receive</w:t>
        </w:r>
      </w:ins>
      <w:ins w:id="491" w:author="DAUNIZEAU Jean" w:date="2020-04-24T11:53:00Z">
        <w:r w:rsidR="007A112A">
          <w:rPr>
            <w:rFonts w:ascii="Times New Roman" w:hAnsi="Times New Roman" w:cs="Times New Roman"/>
          </w:rPr>
          <w:t>, see below</w:t>
        </w:r>
      </w:ins>
      <w:ins w:id="492" w:author="DAUNIZEAU Jean" w:date="2020-04-24T11:48:00Z">
        <w:r w:rsidR="007A112A">
          <w:rPr>
            <w:rFonts w:ascii="Times New Roman" w:hAnsi="Times New Roman" w:cs="Times New Roman"/>
          </w:rPr>
          <w:t>)</w:t>
        </w:r>
      </w:ins>
      <w:ins w:id="493" w:author="DAUNIZEAU Jean" w:date="2020-04-24T11:41:00Z">
        <w:r w:rsidR="000643AF">
          <w:rPr>
            <w:rFonts w:ascii="Times New Roman" w:hAnsi="Times New Roman" w:cs="Times New Roman"/>
          </w:rPr>
          <w:t>.</w:t>
        </w:r>
      </w:ins>
      <w:ins w:id="494" w:author="DAUNIZEAU Jean" w:date="2020-04-24T11:58:00Z">
        <w:r w:rsidR="007A112A">
          <w:rPr>
            <w:rFonts w:ascii="Times New Roman" w:hAnsi="Times New Roman" w:cs="Times New Roman"/>
          </w:rPr>
          <w:t xml:space="preserve"> T</w:t>
        </w:r>
        <w:r w:rsidR="007A112A" w:rsidRPr="001345B9">
          <w:rPr>
            <w:rFonts w:ascii="Times New Roman" w:hAnsi="Times New Roman" w:cs="Times New Roman"/>
          </w:rPr>
          <w:t>hen</w:t>
        </w:r>
        <w:r w:rsidR="007A112A">
          <w:rPr>
            <w:rFonts w:ascii="Times New Roman" w:hAnsi="Times New Roman" w:cs="Times New Roman"/>
          </w:rPr>
          <w:t>,</w:t>
        </w:r>
        <w:r w:rsidR="00B5684F">
          <w:rPr>
            <w:rFonts w:ascii="Times New Roman" w:hAnsi="Times New Roman" w:cs="Times New Roman"/>
          </w:rPr>
          <w:t xml:space="preserve"> </w:t>
        </w:r>
        <w:r w:rsidR="007A112A">
          <w:rPr>
            <w:rFonts w:ascii="Times New Roman" w:hAnsi="Times New Roman" w:cs="Times New Roman"/>
          </w:rPr>
          <w:t>there is</w:t>
        </w:r>
        <w:r w:rsidR="007A112A" w:rsidRPr="001345B9">
          <w:rPr>
            <w:rFonts w:ascii="Times New Roman" w:hAnsi="Times New Roman" w:cs="Times New Roman"/>
          </w:rPr>
          <w:t xml:space="preserve"> a blank inter-trial interval of 2000 ms before the start of the next trial.</w:t>
        </w:r>
      </w:ins>
    </w:p>
    <w:p w14:paraId="0ED42019" w14:textId="02DF6C10" w:rsidR="001345B9" w:rsidRPr="001345B9"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1345B9">
        <w:rPr>
          <w:rFonts w:ascii="Times New Roman" w:hAnsi="Times New Roman" w:cs="Times New Roman"/>
        </w:rPr>
        <w:t xml:space="preserve">The emotional nature of each stimulus </w:t>
      </w:r>
      <w:r w:rsidR="0006640D">
        <w:rPr>
          <w:rFonts w:ascii="Times New Roman" w:hAnsi="Times New Roman" w:cs="Times New Roman"/>
        </w:rPr>
        <w:t>is</w:t>
      </w:r>
      <w:r w:rsidRPr="001345B9">
        <w:rPr>
          <w:rFonts w:ascii="Times New Roman" w:hAnsi="Times New Roman" w:cs="Times New Roman"/>
        </w:rPr>
        <w:t xml:space="preserve"> dependent on the condition. In the detrimental condition (DC), the distractors </w:t>
      </w:r>
      <w:r w:rsidR="0006640D">
        <w:rPr>
          <w:rFonts w:ascii="Times New Roman" w:hAnsi="Times New Roman" w:cs="Times New Roman"/>
        </w:rPr>
        <w:t>are</w:t>
      </w:r>
      <w:r w:rsidRPr="001345B9">
        <w:rPr>
          <w:rFonts w:ascii="Times New Roman" w:hAnsi="Times New Roman" w:cs="Times New Roman"/>
        </w:rPr>
        <w:t xml:space="preserve"> fearful faces with a neutral target as </w:t>
      </w:r>
      <w:del w:id="495" w:author="DAUNIZEAU Jean" w:date="2020-04-24T11:37:00Z">
        <w:r w:rsidRPr="001345B9" w:rsidDel="000C21E6">
          <w:rPr>
            <w:rFonts w:ascii="Times New Roman" w:hAnsi="Times New Roman" w:cs="Times New Roman"/>
          </w:rPr>
          <w:delText>we hypothesi</w:delText>
        </w:r>
        <w:r w:rsidR="0006640D" w:rsidDel="000C21E6">
          <w:rPr>
            <w:rFonts w:ascii="Times New Roman" w:hAnsi="Times New Roman" w:cs="Times New Roman"/>
          </w:rPr>
          <w:delText>z</w:delText>
        </w:r>
        <w:r w:rsidRPr="001345B9" w:rsidDel="000C21E6">
          <w:rPr>
            <w:rFonts w:ascii="Times New Roman" w:hAnsi="Times New Roman" w:cs="Times New Roman"/>
          </w:rPr>
          <w:delText xml:space="preserve">e that an </w:delText>
        </w:r>
      </w:del>
      <w:r w:rsidRPr="001345B9">
        <w:rPr>
          <w:rFonts w:ascii="Times New Roman" w:hAnsi="Times New Roman" w:cs="Times New Roman"/>
        </w:rPr>
        <w:t>emotional distractor</w:t>
      </w:r>
      <w:ins w:id="496" w:author="DAUNIZEAU Jean" w:date="2020-04-24T11:37:00Z">
        <w:r w:rsidR="000C21E6">
          <w:rPr>
            <w:rFonts w:ascii="Times New Roman" w:hAnsi="Times New Roman" w:cs="Times New Roman"/>
          </w:rPr>
          <w:t>s</w:t>
        </w:r>
      </w:ins>
      <w:r w:rsidRPr="001345B9">
        <w:rPr>
          <w:rFonts w:ascii="Times New Roman" w:hAnsi="Times New Roman" w:cs="Times New Roman"/>
        </w:rPr>
        <w:t xml:space="preserve"> </w:t>
      </w:r>
      <w:del w:id="497" w:author="DAUNIZEAU Jean" w:date="2020-04-24T11:37:00Z">
        <w:r w:rsidRPr="001345B9" w:rsidDel="000C21E6">
          <w:rPr>
            <w:rFonts w:ascii="Times New Roman" w:hAnsi="Times New Roman" w:cs="Times New Roman"/>
          </w:rPr>
          <w:delText xml:space="preserve">would </w:delText>
        </w:r>
      </w:del>
      <w:r w:rsidRPr="001345B9">
        <w:rPr>
          <w:rFonts w:ascii="Times New Roman" w:hAnsi="Times New Roman" w:cs="Times New Roman"/>
        </w:rPr>
        <w:t>impact the detection of the non-emotional target</w:t>
      </w:r>
      <w:ins w:id="498" w:author="DAUNIZEAU Jean" w:date="2020-04-24T11:37:00Z">
        <w:r w:rsidR="000C21E6">
          <w:rPr>
            <w:rFonts w:ascii="Times New Roman" w:hAnsi="Times New Roman" w:cs="Times New Roman"/>
          </w:rPr>
          <w:t>s</w:t>
        </w:r>
      </w:ins>
      <w:r w:rsidRPr="001345B9">
        <w:rPr>
          <w:rFonts w:ascii="Times New Roman" w:hAnsi="Times New Roman" w:cs="Times New Roman"/>
        </w:rPr>
        <w:t xml:space="preserve"> according to the Emotional Attentional Blink (EAB, </w:t>
      </w:r>
      <w:r w:rsidRPr="001345B9">
        <w:rPr>
          <w:rFonts w:ascii="Times New Roman" w:hAnsi="Times New Roman" w:cs="Times New Roman"/>
        </w:rPr>
        <w:fldChar w:fldCharType="begin" w:fldLock="1"/>
      </w:r>
      <w:r w:rsidRPr="001345B9">
        <w:rPr>
          <w:rFonts w:ascii="Times New Roman" w:hAnsi="Times New Roman" w:cs="Times New Roman"/>
        </w:rPr>
        <w:instrText>ADDIN CSL_CITATION {"citationItems":[{"id":"ITEM-1","itemData":{"DOI":"10.3389/fnhum.2013.00151","ISSN":"1662-5161","abstract":"The emotional attentional blink (EAB), also known as emotion-induced blindness, refers to a phenomenon in which the brief appearance of a task-irrelevant, emotionally arousing image captures attention to such an extent that individuals cannot detect target stimuli for several hundred ms after the emotional stimulus. The EAB allows for mental chronometry of stimulus-driven attention and the time needed to disengage and refocus goal-directed attention. In this review, we discuss current evidence for the mechanisms through which the EAB occurs. Although the EAB shares some similarities to both surprise-induced blindness and other paradigms for assessing emotion-attention interactions, it possesses features that are distinct from these paradigms, and thus appears to provide a unique measure of the influence of emotion on stimulus-driven attention. The neural substrates of the EAB are not completely understood, but neuroimaging and neuropsychological data suggest some possible neural mechanisms underlying the phenomenon. The importance of understanding the EAB is highlighted by recent evidence indicating that EAB tasks can detect altered sensitivity to disorder relevant stimuli in psychiatric conditions such as post-traumatic stress disorder. © 2013 Mchugo, Olatunji and Zald.","author":[{"dropping-particle":"","family":"McHugo","given":"Maureen","non-dropping-particle":"","parse-names":false,"suffix":""},{"dropping-particle":"","family":"Olatunji","given":"Bunmi O.","non-dropping-particle":"","parse-names":false,"suffix":""},{"dropping-particle":"","family":"Zald","given":"David H.","non-dropping-particle":"","parse-names":false,"suffix":""}],"container-title":"Frontiers in Human Neuroscience","id":"ITEM-1","issue":"APR 2013","issued":{"date-parts":[["2013"]]},"page":"1-9","title":"The emotional attentional blink: what we know so far","type":"article-journal","volume":"7"},"uris":["http://www.mendeley.com/documents/?uuid=9eefe0aa-5b9d-4809-b2d8-f97a49d604fc"]}],"mendeley":{"formattedCitation":"(McHugo et al., 2013)","manualFormatting":"McHugo et al., 2013)","plainTextFormattedCitation":"(McHugo et al., 2013)","previouslyFormattedCitation":"(McHugo et al., 2013)"},"properties":{"noteIndex":0},"schema":"https://github.com/citation-style-language/schema/raw/master/csl-citation.json"}</w:instrText>
      </w:r>
      <w:r w:rsidRPr="001345B9">
        <w:rPr>
          <w:rFonts w:ascii="Times New Roman" w:hAnsi="Times New Roman" w:cs="Times New Roman"/>
        </w:rPr>
        <w:fldChar w:fldCharType="separate"/>
      </w:r>
      <w:r w:rsidRPr="001345B9">
        <w:rPr>
          <w:rFonts w:ascii="Times New Roman" w:hAnsi="Times New Roman" w:cs="Times New Roman"/>
          <w:noProof/>
        </w:rPr>
        <w:t>McHugo et al., 2013)</w:t>
      </w:r>
      <w:r w:rsidRPr="001345B9">
        <w:rPr>
          <w:rFonts w:ascii="Times New Roman" w:hAnsi="Times New Roman" w:cs="Times New Roman"/>
        </w:rPr>
        <w:fldChar w:fldCharType="end"/>
      </w:r>
      <w:r w:rsidRPr="001345B9">
        <w:rPr>
          <w:rFonts w:ascii="Times New Roman" w:hAnsi="Times New Roman" w:cs="Times New Roman"/>
        </w:rPr>
        <w:t xml:space="preserve">. In </w:t>
      </w:r>
      <w:del w:id="499" w:author="DAUNIZEAU Jean" w:date="2020-04-24T11:37:00Z">
        <w:r w:rsidRPr="001345B9" w:rsidDel="000C21E6">
          <w:rPr>
            <w:rFonts w:ascii="Times New Roman" w:hAnsi="Times New Roman" w:cs="Times New Roman"/>
          </w:rPr>
          <w:delText xml:space="preserve">contrast, </w:delText>
        </w:r>
      </w:del>
      <w:ins w:id="500" w:author="DAUNIZEAU Jean" w:date="2020-04-24T11:37:00Z">
        <w:r w:rsidR="000C21E6">
          <w:rPr>
            <w:rFonts w:ascii="Times New Roman" w:hAnsi="Times New Roman" w:cs="Times New Roman"/>
          </w:rPr>
          <w:t xml:space="preserve">the beneficial condition (BC), </w:t>
        </w:r>
      </w:ins>
      <w:r w:rsidRPr="001345B9">
        <w:rPr>
          <w:rFonts w:ascii="Times New Roman" w:hAnsi="Times New Roman" w:cs="Times New Roman"/>
        </w:rPr>
        <w:t xml:space="preserve">the distractors </w:t>
      </w:r>
      <w:r w:rsidR="0006640D">
        <w:rPr>
          <w:rFonts w:ascii="Times New Roman" w:hAnsi="Times New Roman" w:cs="Times New Roman"/>
        </w:rPr>
        <w:t>are</w:t>
      </w:r>
      <w:r w:rsidRPr="001345B9">
        <w:rPr>
          <w:rFonts w:ascii="Times New Roman" w:hAnsi="Times New Roman" w:cs="Times New Roman"/>
        </w:rPr>
        <w:t xml:space="preserve"> neutral faces </w:t>
      </w:r>
      <w:ins w:id="501" w:author="DAUNIZEAU Jean" w:date="2020-04-24T11:38:00Z">
        <w:r w:rsidR="000C21E6">
          <w:rPr>
            <w:rFonts w:ascii="Times New Roman" w:hAnsi="Times New Roman" w:cs="Times New Roman"/>
          </w:rPr>
          <w:t>and the target is a fearful face</w:t>
        </w:r>
      </w:ins>
      <w:del w:id="502" w:author="DAUNIZEAU Jean" w:date="2020-04-24T11:38:00Z">
        <w:r w:rsidRPr="001345B9" w:rsidDel="000C21E6">
          <w:rPr>
            <w:rFonts w:ascii="Times New Roman" w:hAnsi="Times New Roman" w:cs="Times New Roman"/>
          </w:rPr>
          <w:delText>with a fearful target</w:delText>
        </w:r>
      </w:del>
      <w:del w:id="503" w:author="DAUNIZEAU Jean" w:date="2020-04-24T11:37:00Z">
        <w:r w:rsidRPr="001345B9" w:rsidDel="000C21E6">
          <w:rPr>
            <w:rFonts w:ascii="Times New Roman" w:hAnsi="Times New Roman" w:cs="Times New Roman"/>
          </w:rPr>
          <w:delText xml:space="preserve"> in the beneficial condition (BC) as we </w:delText>
        </w:r>
        <w:r w:rsidR="0006640D" w:rsidRPr="001345B9" w:rsidDel="000C21E6">
          <w:rPr>
            <w:rFonts w:ascii="Times New Roman" w:hAnsi="Times New Roman" w:cs="Times New Roman"/>
          </w:rPr>
          <w:delText>hypothesi</w:delText>
        </w:r>
        <w:r w:rsidR="0006640D" w:rsidDel="000C21E6">
          <w:rPr>
            <w:rFonts w:ascii="Times New Roman" w:hAnsi="Times New Roman" w:cs="Times New Roman"/>
          </w:rPr>
          <w:delText>z</w:delText>
        </w:r>
        <w:r w:rsidR="0006640D" w:rsidRPr="001345B9" w:rsidDel="000C21E6">
          <w:rPr>
            <w:rFonts w:ascii="Times New Roman" w:hAnsi="Times New Roman" w:cs="Times New Roman"/>
          </w:rPr>
          <w:delText xml:space="preserve">e </w:delText>
        </w:r>
        <w:r w:rsidRPr="001345B9" w:rsidDel="000C21E6">
          <w:rPr>
            <w:rFonts w:ascii="Times New Roman" w:hAnsi="Times New Roman" w:cs="Times New Roman"/>
          </w:rPr>
          <w:delText>that</w:delText>
        </w:r>
      </w:del>
      <w:ins w:id="504" w:author="DAUNIZEAU Jean" w:date="2020-04-24T11:38:00Z">
        <w:r w:rsidR="000C21E6">
          <w:rPr>
            <w:rFonts w:ascii="Times New Roman" w:hAnsi="Times New Roman" w:cs="Times New Roman"/>
          </w:rPr>
          <w:t xml:space="preserve"> (whose</w:t>
        </w:r>
      </w:ins>
      <w:del w:id="505" w:author="DAUNIZEAU Jean" w:date="2020-04-24T11:38:00Z">
        <w:r w:rsidRPr="001345B9" w:rsidDel="000C21E6">
          <w:rPr>
            <w:rFonts w:ascii="Times New Roman" w:hAnsi="Times New Roman" w:cs="Times New Roman"/>
          </w:rPr>
          <w:delText xml:space="preserve"> the </w:delText>
        </w:r>
      </w:del>
      <w:ins w:id="506" w:author="DAUNIZEAU Jean" w:date="2020-04-24T11:38:00Z">
        <w:r w:rsidR="000643AF">
          <w:rPr>
            <w:rFonts w:ascii="Times New Roman" w:hAnsi="Times New Roman" w:cs="Times New Roman"/>
          </w:rPr>
          <w:t xml:space="preserve"> </w:t>
        </w:r>
      </w:ins>
      <w:r w:rsidRPr="001345B9">
        <w:rPr>
          <w:rFonts w:ascii="Times New Roman" w:hAnsi="Times New Roman" w:cs="Times New Roman"/>
        </w:rPr>
        <w:t xml:space="preserve">saliency </w:t>
      </w:r>
      <w:del w:id="507" w:author="DAUNIZEAU Jean" w:date="2020-04-24T11:38:00Z">
        <w:r w:rsidRPr="001345B9" w:rsidDel="000C21E6">
          <w:rPr>
            <w:rFonts w:ascii="Times New Roman" w:hAnsi="Times New Roman" w:cs="Times New Roman"/>
          </w:rPr>
          <w:delText xml:space="preserve">of the emotional target </w:delText>
        </w:r>
      </w:del>
      <w:r w:rsidRPr="001345B9">
        <w:rPr>
          <w:rFonts w:ascii="Times New Roman" w:hAnsi="Times New Roman" w:cs="Times New Roman"/>
        </w:rPr>
        <w:t>will help its detection</w:t>
      </w:r>
      <w:ins w:id="508" w:author="DAUNIZEAU Jean" w:date="2020-04-24T11:38:00Z">
        <w:r w:rsidR="000643AF">
          <w:rPr>
            <w:rFonts w:ascii="Times New Roman" w:hAnsi="Times New Roman" w:cs="Times New Roman"/>
          </w:rPr>
          <w:t>)</w:t>
        </w:r>
      </w:ins>
      <w:r w:rsidRPr="001345B9">
        <w:rPr>
          <w:rFonts w:ascii="Times New Roman" w:hAnsi="Times New Roman" w:cs="Times New Roman"/>
        </w:rPr>
        <w:t xml:space="preserve">. In the control condition (CC), the emotional valence of the distractor and target </w:t>
      </w:r>
      <w:r w:rsidR="0006640D">
        <w:rPr>
          <w:rFonts w:ascii="Times New Roman" w:hAnsi="Times New Roman" w:cs="Times New Roman"/>
        </w:rPr>
        <w:t>are</w:t>
      </w:r>
      <w:r w:rsidRPr="001345B9">
        <w:rPr>
          <w:rFonts w:ascii="Times New Roman" w:hAnsi="Times New Roman" w:cs="Times New Roman"/>
        </w:rPr>
        <w:t xml:space="preserve"> </w:t>
      </w:r>
      <w:ins w:id="509" w:author="DAUNIZEAU Jean" w:date="2020-04-24T11:39:00Z">
        <w:r w:rsidR="000643AF">
          <w:rPr>
            <w:rFonts w:ascii="Times New Roman" w:hAnsi="Times New Roman" w:cs="Times New Roman"/>
          </w:rPr>
          <w:t xml:space="preserve">identical (50% both </w:t>
        </w:r>
        <w:r w:rsidR="007A112A">
          <w:rPr>
            <w:rFonts w:ascii="Times New Roman" w:hAnsi="Times New Roman" w:cs="Times New Roman"/>
          </w:rPr>
          <w:t>f</w:t>
        </w:r>
        <w:r w:rsidR="000643AF">
          <w:rPr>
            <w:rFonts w:ascii="Times New Roman" w:hAnsi="Times New Roman" w:cs="Times New Roman"/>
          </w:rPr>
          <w:t>earful and 50% both neutral)</w:t>
        </w:r>
      </w:ins>
      <w:del w:id="510" w:author="DAUNIZEAU Jean" w:date="2020-04-24T11:39:00Z">
        <w:r w:rsidRPr="001345B9" w:rsidDel="000643AF">
          <w:rPr>
            <w:rFonts w:ascii="Times New Roman" w:hAnsi="Times New Roman" w:cs="Times New Roman"/>
          </w:rPr>
          <w:delText>congruent such as they were either both fearful or both neutral</w:delText>
        </w:r>
      </w:del>
      <w:r w:rsidRPr="001345B9">
        <w:rPr>
          <w:rFonts w:ascii="Times New Roman" w:hAnsi="Times New Roman" w:cs="Times New Roman"/>
        </w:rPr>
        <w:t xml:space="preserve">. </w:t>
      </w:r>
    </w:p>
    <w:p w14:paraId="55815939" w14:textId="43D3C961" w:rsidR="001345B9" w:rsidRPr="001345B9" w:rsidRDefault="000643AF"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moveToRangeStart w:id="511" w:author="DAUNIZEAU Jean" w:date="2020-04-24T11:44:00Z" w:name="move38621081"/>
      <w:moveTo w:id="512" w:author="DAUNIZEAU Jean" w:date="2020-04-24T11:44:00Z">
        <w:del w:id="513" w:author="DAUNIZEAU Jean" w:date="2020-04-24T11:44:00Z">
          <w:r w:rsidRPr="001345B9" w:rsidDel="000643AF">
            <w:rPr>
              <w:rFonts w:ascii="Times New Roman" w:hAnsi="Times New Roman" w:cs="Times New Roman"/>
            </w:rPr>
            <w:delText>They</w:delText>
          </w:r>
        </w:del>
      </w:moveTo>
      <w:ins w:id="514" w:author="DAUNIZEAU Jean" w:date="2020-04-24T11:44:00Z">
        <w:r>
          <w:rPr>
            <w:rFonts w:ascii="Times New Roman" w:hAnsi="Times New Roman" w:cs="Times New Roman"/>
          </w:rPr>
          <w:t xml:space="preserve">Before the start of each </w:t>
        </w:r>
        <w:r w:rsidR="007A112A">
          <w:rPr>
            <w:rFonts w:ascii="Times New Roman" w:hAnsi="Times New Roman" w:cs="Times New Roman"/>
          </w:rPr>
          <w:t>ses</w:t>
        </w:r>
        <w:r>
          <w:rPr>
            <w:rFonts w:ascii="Times New Roman" w:hAnsi="Times New Roman" w:cs="Times New Roman"/>
          </w:rPr>
          <w:t>s</w:t>
        </w:r>
      </w:ins>
      <w:ins w:id="515" w:author="DAUNIZEAU Jean" w:date="2020-04-24T11:49:00Z">
        <w:r w:rsidR="007A112A">
          <w:rPr>
            <w:rFonts w:ascii="Times New Roman" w:hAnsi="Times New Roman" w:cs="Times New Roman"/>
          </w:rPr>
          <w:t>i</w:t>
        </w:r>
      </w:ins>
      <w:ins w:id="516" w:author="DAUNIZEAU Jean" w:date="2020-04-24T11:44:00Z">
        <w:r>
          <w:rPr>
            <w:rFonts w:ascii="Times New Roman" w:hAnsi="Times New Roman" w:cs="Times New Roman"/>
          </w:rPr>
          <w:t>on</w:t>
        </w:r>
      </w:ins>
      <w:ins w:id="517" w:author="DAUNIZEAU Jean" w:date="2020-04-24T11:49:00Z">
        <w:r w:rsidR="007A112A">
          <w:rPr>
            <w:rFonts w:ascii="Times New Roman" w:hAnsi="Times New Roman" w:cs="Times New Roman"/>
          </w:rPr>
          <w:t>, participants</w:t>
        </w:r>
      </w:ins>
      <w:moveTo w:id="518" w:author="DAUNIZEAU Jean" w:date="2020-04-24T11:44:00Z">
        <w:r w:rsidRPr="001345B9">
          <w:rPr>
            <w:rFonts w:ascii="Times New Roman" w:hAnsi="Times New Roman" w:cs="Times New Roman"/>
          </w:rPr>
          <w:t xml:space="preserve"> </w:t>
        </w:r>
        <w:r>
          <w:rPr>
            <w:rFonts w:ascii="Times New Roman" w:hAnsi="Times New Roman" w:cs="Times New Roman"/>
          </w:rPr>
          <w:t>are</w:t>
        </w:r>
        <w:r w:rsidRPr="001345B9">
          <w:rPr>
            <w:rFonts w:ascii="Times New Roman" w:hAnsi="Times New Roman" w:cs="Times New Roman"/>
          </w:rPr>
          <w:t xml:space="preserve"> </w:t>
        </w:r>
        <w:del w:id="519" w:author="DAUNIZEAU Jean" w:date="2020-04-24T11:49:00Z">
          <w:r w:rsidRPr="001345B9" w:rsidDel="007A112A">
            <w:rPr>
              <w:rFonts w:ascii="Times New Roman" w:hAnsi="Times New Roman" w:cs="Times New Roman"/>
            </w:rPr>
            <w:delText>informed</w:delText>
          </w:r>
        </w:del>
      </w:moveTo>
      <w:ins w:id="520" w:author="DAUNIZEAU Jean" w:date="2020-04-24T11:49:00Z">
        <w:r w:rsidR="007A112A">
          <w:rPr>
            <w:rFonts w:ascii="Times New Roman" w:hAnsi="Times New Roman" w:cs="Times New Roman"/>
          </w:rPr>
          <w:t>remembered</w:t>
        </w:r>
      </w:ins>
      <w:moveTo w:id="521" w:author="DAUNIZEAU Jean" w:date="2020-04-24T11:44:00Z">
        <w:r w:rsidRPr="001345B9">
          <w:rPr>
            <w:rFonts w:ascii="Times New Roman" w:hAnsi="Times New Roman" w:cs="Times New Roman"/>
          </w:rPr>
          <w:t xml:space="preserve"> that fearful faces </w:t>
        </w:r>
        <w:del w:id="522" w:author="DAUNIZEAU Jean" w:date="2020-04-24T11:49:00Z">
          <w:r w:rsidRPr="001345B9" w:rsidDel="007A112A">
            <w:rPr>
              <w:rFonts w:ascii="Times New Roman" w:hAnsi="Times New Roman" w:cs="Times New Roman"/>
            </w:rPr>
            <w:delText xml:space="preserve">will </w:delText>
          </w:r>
        </w:del>
        <w:r w:rsidRPr="001345B9">
          <w:rPr>
            <w:rFonts w:ascii="Times New Roman" w:hAnsi="Times New Roman" w:cs="Times New Roman"/>
          </w:rPr>
          <w:t xml:space="preserve">easily grab their attention and that this will </w:t>
        </w:r>
      </w:moveTo>
      <w:ins w:id="523" w:author="DAUNIZEAU Jean" w:date="2020-04-24T11:50:00Z">
        <w:r w:rsidR="007A112A">
          <w:rPr>
            <w:rFonts w:ascii="Times New Roman" w:hAnsi="Times New Roman" w:cs="Times New Roman"/>
          </w:rPr>
          <w:t xml:space="preserve">either </w:t>
        </w:r>
      </w:ins>
      <w:moveTo w:id="524" w:author="DAUNIZEAU Jean" w:date="2020-04-24T11:44:00Z">
        <w:r w:rsidRPr="001345B9">
          <w:rPr>
            <w:rFonts w:ascii="Times New Roman" w:hAnsi="Times New Roman" w:cs="Times New Roman"/>
          </w:rPr>
          <w:t xml:space="preserve">help </w:t>
        </w:r>
      </w:moveTo>
      <w:ins w:id="525" w:author="DAUNIZEAU Jean" w:date="2020-04-24T11:50:00Z">
        <w:r w:rsidR="007A112A">
          <w:rPr>
            <w:rFonts w:ascii="Times New Roman" w:hAnsi="Times New Roman" w:cs="Times New Roman"/>
          </w:rPr>
          <w:t xml:space="preserve">or mislead </w:t>
        </w:r>
      </w:ins>
      <w:moveTo w:id="526" w:author="DAUNIZEAU Jean" w:date="2020-04-24T11:44:00Z">
        <w:r w:rsidRPr="001345B9">
          <w:rPr>
            <w:rFonts w:ascii="Times New Roman" w:hAnsi="Times New Roman" w:cs="Times New Roman"/>
          </w:rPr>
          <w:t>them</w:t>
        </w:r>
      </w:moveTo>
      <w:ins w:id="527" w:author="DAUNIZEAU Jean" w:date="2020-04-24T11:50:00Z">
        <w:r w:rsidR="007A112A">
          <w:rPr>
            <w:rFonts w:ascii="Times New Roman" w:hAnsi="Times New Roman" w:cs="Times New Roman"/>
          </w:rPr>
          <w:t>, depending on the condition they are in</w:t>
        </w:r>
      </w:ins>
      <w:moveTo w:id="528" w:author="DAUNIZEAU Jean" w:date="2020-04-24T11:44:00Z">
        <w:del w:id="529" w:author="DAUNIZEAU Jean" w:date="2020-04-24T11:50:00Z">
          <w:r w:rsidRPr="001345B9" w:rsidDel="007A112A">
            <w:rPr>
              <w:rFonts w:ascii="Times New Roman" w:hAnsi="Times New Roman" w:cs="Times New Roman"/>
            </w:rPr>
            <w:delText xml:space="preserve"> get the right answer during the BC but not in the DC during which the fearful faces will mislead them</w:delText>
          </w:r>
        </w:del>
        <w:r w:rsidRPr="001345B9">
          <w:rPr>
            <w:rFonts w:ascii="Times New Roman" w:hAnsi="Times New Roman" w:cs="Times New Roman"/>
          </w:rPr>
          <w:t xml:space="preserve">. </w:t>
        </w:r>
      </w:moveTo>
      <w:moveToRangeEnd w:id="511"/>
      <w:del w:id="530" w:author="DAUNIZEAU Jean" w:date="2020-04-24T11:42:00Z">
        <w:r w:rsidR="001345B9" w:rsidRPr="001345B9" w:rsidDel="000643AF">
          <w:rPr>
            <w:rFonts w:ascii="Times New Roman" w:hAnsi="Times New Roman" w:cs="Times New Roman"/>
          </w:rPr>
          <w:delText xml:space="preserve">In order to allow the participant to utilise (or not) the emotional </w:delText>
        </w:r>
        <w:r w:rsidR="00AD7720" w:rsidDel="000643AF">
          <w:rPr>
            <w:rFonts w:ascii="Times New Roman" w:hAnsi="Times New Roman" w:cs="Times New Roman"/>
          </w:rPr>
          <w:delText>meaning of the stimuli</w:delText>
        </w:r>
        <w:r w:rsidR="001345B9" w:rsidRPr="001345B9" w:rsidDel="000643AF">
          <w:rPr>
            <w:rFonts w:ascii="Times New Roman" w:hAnsi="Times New Roman" w:cs="Times New Roman"/>
          </w:rPr>
          <w:delText>, w</w:delText>
        </w:r>
      </w:del>
      <w:ins w:id="531" w:author="DAUNIZEAU Jean" w:date="2020-04-24T11:42:00Z">
        <w:r>
          <w:rPr>
            <w:rFonts w:ascii="Times New Roman" w:hAnsi="Times New Roman" w:cs="Times New Roman"/>
          </w:rPr>
          <w:t xml:space="preserve">At the start of each </w:t>
        </w:r>
      </w:ins>
      <w:ins w:id="532" w:author="DAUNIZEAU Jean" w:date="2020-04-24T11:52:00Z">
        <w:r w:rsidR="007A112A">
          <w:rPr>
            <w:rFonts w:ascii="Times New Roman" w:hAnsi="Times New Roman" w:cs="Times New Roman"/>
          </w:rPr>
          <w:t xml:space="preserve">RSVP </w:t>
        </w:r>
      </w:ins>
      <w:ins w:id="533" w:author="DAUNIZEAU Jean" w:date="2020-04-24T11:42:00Z">
        <w:r>
          <w:rPr>
            <w:rFonts w:ascii="Times New Roman" w:hAnsi="Times New Roman" w:cs="Times New Roman"/>
          </w:rPr>
          <w:t xml:space="preserve">trial, </w:t>
        </w:r>
      </w:ins>
      <w:del w:id="534" w:author="DAUNIZEAU Jean" w:date="2020-04-24T11:43:00Z">
        <w:r w:rsidR="001345B9" w:rsidRPr="001345B9" w:rsidDel="000643AF">
          <w:rPr>
            <w:rFonts w:ascii="Times New Roman" w:hAnsi="Times New Roman" w:cs="Times New Roman"/>
          </w:rPr>
          <w:delText xml:space="preserve">e </w:delText>
        </w:r>
      </w:del>
      <w:del w:id="535" w:author="DAUNIZEAU Jean" w:date="2020-04-24T11:42:00Z">
        <w:r w:rsidR="001345B9" w:rsidRPr="001345B9" w:rsidDel="000643AF">
          <w:rPr>
            <w:rFonts w:ascii="Times New Roman" w:hAnsi="Times New Roman" w:cs="Times New Roman"/>
          </w:rPr>
          <w:delText xml:space="preserve">clearly instruct them </w:delText>
        </w:r>
      </w:del>
      <w:ins w:id="536" w:author="DAUNIZEAU Jean" w:date="2020-04-24T11:42:00Z">
        <w:r>
          <w:rPr>
            <w:rFonts w:ascii="Times New Roman" w:hAnsi="Times New Roman" w:cs="Times New Roman"/>
          </w:rPr>
          <w:t>participants</w:t>
        </w:r>
        <w:r w:rsidRPr="001345B9">
          <w:rPr>
            <w:rFonts w:ascii="Times New Roman" w:hAnsi="Times New Roman" w:cs="Times New Roman"/>
          </w:rPr>
          <w:t xml:space="preserve"> </w:t>
        </w:r>
      </w:ins>
      <w:ins w:id="537" w:author="DAUNIZEAU Jean" w:date="2020-04-24T11:43:00Z">
        <w:r>
          <w:rPr>
            <w:rFonts w:ascii="Times New Roman" w:hAnsi="Times New Roman" w:cs="Times New Roman"/>
          </w:rPr>
          <w:t xml:space="preserve">are fully informed about the condition and about the reward at stake. </w:t>
        </w:r>
      </w:ins>
      <w:del w:id="538" w:author="DAUNIZEAU Jean" w:date="2020-04-24T11:43:00Z">
        <w:r w:rsidR="001345B9" w:rsidRPr="001345B9" w:rsidDel="000643AF">
          <w:rPr>
            <w:rFonts w:ascii="Times New Roman" w:hAnsi="Times New Roman" w:cs="Times New Roman"/>
          </w:rPr>
          <w:delText xml:space="preserve">when they </w:delText>
        </w:r>
        <w:r w:rsidR="0006640D" w:rsidDel="000643AF">
          <w:rPr>
            <w:rFonts w:ascii="Times New Roman" w:hAnsi="Times New Roman" w:cs="Times New Roman"/>
          </w:rPr>
          <w:delText>are</w:delText>
        </w:r>
        <w:r w:rsidR="001345B9" w:rsidRPr="001345B9" w:rsidDel="000643AF">
          <w:rPr>
            <w:rFonts w:ascii="Times New Roman" w:hAnsi="Times New Roman" w:cs="Times New Roman"/>
          </w:rPr>
          <w:delText xml:space="preserve"> completing either a beneficial or a detrimental block. </w:delText>
        </w:r>
      </w:del>
      <w:moveFromRangeStart w:id="539" w:author="DAUNIZEAU Jean" w:date="2020-04-24T11:44:00Z" w:name="move38621081"/>
      <w:moveFrom w:id="540" w:author="DAUNIZEAU Jean" w:date="2020-04-24T11:44:00Z">
        <w:r w:rsidR="001345B9" w:rsidRPr="001345B9" w:rsidDel="000643AF">
          <w:rPr>
            <w:rFonts w:ascii="Times New Roman" w:hAnsi="Times New Roman" w:cs="Times New Roman"/>
          </w:rPr>
          <w:t xml:space="preserve">They </w:t>
        </w:r>
        <w:r w:rsidR="0006640D" w:rsidDel="000643AF">
          <w:rPr>
            <w:rFonts w:ascii="Times New Roman" w:hAnsi="Times New Roman" w:cs="Times New Roman"/>
          </w:rPr>
          <w:t>are</w:t>
        </w:r>
        <w:r w:rsidR="001345B9" w:rsidRPr="001345B9" w:rsidDel="000643AF">
          <w:rPr>
            <w:rFonts w:ascii="Times New Roman" w:hAnsi="Times New Roman" w:cs="Times New Roman"/>
          </w:rPr>
          <w:t xml:space="preserve"> informed that fearful faces will easily grab their attention and that this will help them get the right answer during the BC but not in the DC during which the fearful faces will mislead them. </w:t>
        </w:r>
      </w:moveFrom>
      <w:moveFromRangeEnd w:id="539"/>
      <w:del w:id="541" w:author="DAUNIZEAU Jean" w:date="2020-04-24T11:50:00Z">
        <w:r w:rsidR="001345B9" w:rsidRPr="001345B9" w:rsidDel="007A112A">
          <w:rPr>
            <w:rFonts w:ascii="Times New Roman" w:hAnsi="Times New Roman" w:cs="Times New Roman"/>
          </w:rPr>
          <w:delText>This i</w:delText>
        </w:r>
      </w:del>
      <w:del w:id="542" w:author="DAUNIZEAU Jean" w:date="2020-04-24T11:51:00Z">
        <w:r w:rsidR="001345B9" w:rsidRPr="001345B9" w:rsidDel="007A112A">
          <w:rPr>
            <w:rFonts w:ascii="Times New Roman" w:hAnsi="Times New Roman" w:cs="Times New Roman"/>
          </w:rPr>
          <w:delText xml:space="preserve">nformation, depicted by a green schematic fearful face for the BC and a red one for the DC, </w:delText>
        </w:r>
        <w:r w:rsidR="0006640D" w:rsidDel="007A112A">
          <w:rPr>
            <w:rFonts w:ascii="Times New Roman" w:hAnsi="Times New Roman" w:cs="Times New Roman"/>
          </w:rPr>
          <w:delText>is</w:delText>
        </w:r>
        <w:r w:rsidR="001345B9" w:rsidRPr="001345B9" w:rsidDel="007A112A">
          <w:rPr>
            <w:rFonts w:ascii="Times New Roman" w:hAnsi="Times New Roman" w:cs="Times New Roman"/>
          </w:rPr>
          <w:delText xml:space="preserve"> given at the beginning of each block and remain</w:delText>
        </w:r>
        <w:r w:rsidR="0006640D" w:rsidDel="007A112A">
          <w:rPr>
            <w:rFonts w:ascii="Times New Roman" w:hAnsi="Times New Roman" w:cs="Times New Roman"/>
          </w:rPr>
          <w:delText>s</w:delText>
        </w:r>
        <w:r w:rsidR="001345B9" w:rsidRPr="001345B9" w:rsidDel="007A112A">
          <w:rPr>
            <w:rFonts w:ascii="Times New Roman" w:hAnsi="Times New Roman" w:cs="Times New Roman"/>
          </w:rPr>
          <w:delText xml:space="preserve"> during the entirety of the experiment in the top-right corner to avoid working-memory overload.</w:delText>
        </w:r>
      </w:del>
      <w:ins w:id="543" w:author="DAUNIZEAU Jean" w:date="2020-04-24T11:51:00Z">
        <w:r w:rsidR="007A112A">
          <w:rPr>
            <w:rFonts w:ascii="Times New Roman" w:hAnsi="Times New Roman" w:cs="Times New Roman"/>
          </w:rPr>
          <w:t>Note:</w:t>
        </w:r>
      </w:ins>
      <w:r w:rsidR="001345B9" w:rsidRPr="001345B9">
        <w:rPr>
          <w:rFonts w:ascii="Times New Roman" w:hAnsi="Times New Roman" w:cs="Times New Roman"/>
        </w:rPr>
        <w:t xml:space="preserve"> The CC trials </w:t>
      </w:r>
      <w:ins w:id="544" w:author="DAUNIZEAU Jean" w:date="2020-04-24T11:51:00Z">
        <w:r w:rsidR="007A112A">
          <w:rPr>
            <w:rFonts w:ascii="Times New Roman" w:hAnsi="Times New Roman" w:cs="Times New Roman"/>
          </w:rPr>
          <w:t xml:space="preserve">are transparent to the participants, because they </w:t>
        </w:r>
      </w:ins>
      <w:r w:rsidR="0006640D">
        <w:rPr>
          <w:rFonts w:ascii="Times New Roman" w:hAnsi="Times New Roman" w:cs="Times New Roman"/>
        </w:rPr>
        <w:t>are</w:t>
      </w:r>
      <w:r w:rsidR="001345B9" w:rsidRPr="001345B9">
        <w:rPr>
          <w:rFonts w:ascii="Times New Roman" w:hAnsi="Times New Roman" w:cs="Times New Roman"/>
        </w:rPr>
        <w:t xml:space="preserve"> randomly integrated into the DC or BC such that there </w:t>
      </w:r>
      <w:r w:rsidR="0006640D">
        <w:rPr>
          <w:rFonts w:ascii="Times New Roman" w:hAnsi="Times New Roman" w:cs="Times New Roman"/>
        </w:rPr>
        <w:t>is</w:t>
      </w:r>
      <w:r w:rsidR="001345B9" w:rsidRPr="001345B9">
        <w:rPr>
          <w:rFonts w:ascii="Times New Roman" w:hAnsi="Times New Roman" w:cs="Times New Roman"/>
        </w:rPr>
        <w:t xml:space="preserve"> an even number of trials in each condition. </w:t>
      </w:r>
    </w:p>
    <w:p w14:paraId="3052FAE1" w14:textId="113BEB35" w:rsidR="001345B9" w:rsidRPr="001345B9" w:rsidRDefault="007A112A" w:rsidP="007A112A">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545" w:author="DAUNIZEAU Jean" w:date="2020-04-24T11:55:00Z">
        <w:r>
          <w:rPr>
            <w:rFonts w:ascii="Times New Roman" w:hAnsi="Times New Roman" w:cs="Times New Roman"/>
          </w:rPr>
          <w:t xml:space="preserve">By design, </w:t>
        </w:r>
      </w:ins>
      <w:del w:id="546" w:author="DAUNIZEAU Jean" w:date="2020-04-24T11:55:00Z">
        <w:r w:rsidR="001345B9" w:rsidRPr="001345B9" w:rsidDel="007A112A">
          <w:rPr>
            <w:rFonts w:ascii="Times New Roman" w:hAnsi="Times New Roman" w:cs="Times New Roman"/>
          </w:rPr>
          <w:delText xml:space="preserve">At the end of </w:delText>
        </w:r>
      </w:del>
      <w:del w:id="547" w:author="DAUNIZEAU Jean" w:date="2020-04-24T11:52:00Z">
        <w:r w:rsidR="001345B9" w:rsidRPr="001345B9" w:rsidDel="007A112A">
          <w:rPr>
            <w:rFonts w:ascii="Times New Roman" w:hAnsi="Times New Roman" w:cs="Times New Roman"/>
          </w:rPr>
          <w:delText xml:space="preserve">the </w:delText>
        </w:r>
      </w:del>
      <w:del w:id="548" w:author="DAUNIZEAU Jean" w:date="2020-04-24T11:55:00Z">
        <w:r w:rsidR="001345B9" w:rsidRPr="001345B9" w:rsidDel="007A112A">
          <w:rPr>
            <w:rFonts w:ascii="Times New Roman" w:hAnsi="Times New Roman" w:cs="Times New Roman"/>
          </w:rPr>
          <w:delText xml:space="preserve">RSVP, </w:delText>
        </w:r>
      </w:del>
      <w:del w:id="549" w:author="DAUNIZEAU Jean" w:date="2020-04-24T11:53:00Z">
        <w:r w:rsidR="001345B9" w:rsidRPr="001345B9" w:rsidDel="007A112A">
          <w:rPr>
            <w:rFonts w:ascii="Times New Roman" w:hAnsi="Times New Roman" w:cs="Times New Roman"/>
          </w:rPr>
          <w:delText xml:space="preserve">the </w:delText>
        </w:r>
      </w:del>
      <w:del w:id="550" w:author="DAUNIZEAU Jean" w:date="2020-04-24T11:55:00Z">
        <w:r w:rsidR="001345B9" w:rsidRPr="001345B9" w:rsidDel="007A112A">
          <w:rPr>
            <w:rFonts w:ascii="Times New Roman" w:hAnsi="Times New Roman" w:cs="Times New Roman"/>
          </w:rPr>
          <w:delText xml:space="preserve">participants </w:delText>
        </w:r>
        <w:r w:rsidR="0006640D" w:rsidDel="007A112A">
          <w:rPr>
            <w:rFonts w:ascii="Times New Roman" w:hAnsi="Times New Roman" w:cs="Times New Roman"/>
          </w:rPr>
          <w:delText>are</w:delText>
        </w:r>
        <w:r w:rsidR="001345B9" w:rsidRPr="001345B9" w:rsidDel="007A112A">
          <w:rPr>
            <w:rFonts w:ascii="Times New Roman" w:hAnsi="Times New Roman" w:cs="Times New Roman"/>
          </w:rPr>
          <w:delText xml:space="preserve"> asked to report on the target’s gender. The design </w:delText>
        </w:r>
        <w:r w:rsidR="0006640D" w:rsidDel="007A112A">
          <w:rPr>
            <w:rFonts w:ascii="Times New Roman" w:hAnsi="Times New Roman" w:cs="Times New Roman"/>
          </w:rPr>
          <w:delText>is</w:delText>
        </w:r>
        <w:r w:rsidR="001345B9" w:rsidRPr="001345B9" w:rsidDel="007A112A">
          <w:rPr>
            <w:rFonts w:ascii="Times New Roman" w:hAnsi="Times New Roman" w:cs="Times New Roman"/>
          </w:rPr>
          <w:delText xml:space="preserve"> such that </w:delText>
        </w:r>
      </w:del>
      <w:r w:rsidR="001345B9" w:rsidRPr="001345B9">
        <w:rPr>
          <w:rFonts w:ascii="Times New Roman" w:hAnsi="Times New Roman" w:cs="Times New Roman"/>
        </w:rPr>
        <w:t xml:space="preserve">the target </w:t>
      </w:r>
      <w:r w:rsidR="0006640D">
        <w:rPr>
          <w:rFonts w:ascii="Times New Roman" w:hAnsi="Times New Roman" w:cs="Times New Roman"/>
        </w:rPr>
        <w:t>is</w:t>
      </w:r>
      <w:r w:rsidR="001345B9" w:rsidRPr="001345B9">
        <w:rPr>
          <w:rFonts w:ascii="Times New Roman" w:hAnsi="Times New Roman" w:cs="Times New Roman"/>
        </w:rPr>
        <w:t xml:space="preserve"> 50% of the time a male or a female</w:t>
      </w:r>
      <w:ins w:id="551" w:author="DAUNIZEAU Jean" w:date="2020-04-24T11:55:00Z">
        <w:r>
          <w:rPr>
            <w:rFonts w:ascii="Times New Roman" w:hAnsi="Times New Roman" w:cs="Times New Roman"/>
          </w:rPr>
          <w:t xml:space="preserve">. </w:t>
        </w:r>
      </w:ins>
      <w:ins w:id="552" w:author="DAUNIZEAU Jean" w:date="2020-04-24T11:56:00Z">
        <w:r>
          <w:rPr>
            <w:rFonts w:ascii="Times New Roman" w:hAnsi="Times New Roman" w:cs="Times New Roman"/>
          </w:rPr>
          <w:t>But t</w:t>
        </w:r>
      </w:ins>
      <w:ins w:id="553" w:author="DAUNIZEAU Jean" w:date="2020-04-24T11:55:00Z">
        <w:r>
          <w:rPr>
            <w:rFonts w:ascii="Times New Roman" w:hAnsi="Times New Roman" w:cs="Times New Roman"/>
          </w:rPr>
          <w:t xml:space="preserve">he question </w:t>
        </w:r>
      </w:ins>
      <w:ins w:id="554" w:author="DAUNIZEAU Jean" w:date="2020-04-24T11:56:00Z">
        <w:r>
          <w:rPr>
            <w:rFonts w:ascii="Times New Roman" w:hAnsi="Times New Roman" w:cs="Times New Roman"/>
          </w:rPr>
          <w:t xml:space="preserve">the participant is asked </w:t>
        </w:r>
      </w:ins>
      <w:ins w:id="555" w:author="DAUNIZEAU Jean" w:date="2020-04-24T11:57:00Z">
        <w:r>
          <w:rPr>
            <w:rFonts w:ascii="Times New Roman" w:hAnsi="Times New Roman" w:cs="Times New Roman"/>
          </w:rPr>
          <w:t xml:space="preserve">regarding </w:t>
        </w:r>
      </w:ins>
      <w:ins w:id="556" w:author="DAUNIZEAU Jean" w:date="2020-04-24T11:56:00Z">
        <w:r>
          <w:rPr>
            <w:rFonts w:ascii="Times New Roman" w:hAnsi="Times New Roman" w:cs="Times New Roman"/>
          </w:rPr>
          <w:t xml:space="preserve">the target’s gender depends upon </w:t>
        </w:r>
      </w:ins>
      <w:del w:id="557" w:author="DAUNIZEAU Jean" w:date="2020-04-24T11:56:00Z">
        <w:r w:rsidR="001345B9" w:rsidRPr="001345B9" w:rsidDel="007A112A">
          <w:rPr>
            <w:rFonts w:ascii="Times New Roman" w:hAnsi="Times New Roman" w:cs="Times New Roman"/>
          </w:rPr>
          <w:delText xml:space="preserve"> </w:delText>
        </w:r>
        <w:r w:rsidR="0006640D" w:rsidDel="007A112A">
          <w:rPr>
            <w:rFonts w:ascii="Times New Roman" w:hAnsi="Times New Roman" w:cs="Times New Roman"/>
          </w:rPr>
          <w:delText>and</w:delText>
        </w:r>
        <w:r w:rsidR="001345B9" w:rsidRPr="001345B9" w:rsidDel="007A112A">
          <w:rPr>
            <w:rFonts w:ascii="Times New Roman" w:hAnsi="Times New Roman" w:cs="Times New Roman"/>
          </w:rPr>
          <w:delText xml:space="preserve"> the gender of </w:delText>
        </w:r>
      </w:del>
      <w:r w:rsidR="001345B9" w:rsidRPr="001345B9">
        <w:rPr>
          <w:rFonts w:ascii="Times New Roman" w:hAnsi="Times New Roman" w:cs="Times New Roman"/>
        </w:rPr>
        <w:t>the critical distractor</w:t>
      </w:r>
      <w:del w:id="558" w:author="DAUNIZEAU Jean" w:date="2020-04-24T11:57:00Z">
        <w:r w:rsidR="001345B9" w:rsidRPr="001345B9" w:rsidDel="007A112A">
          <w:rPr>
            <w:rFonts w:ascii="Times New Roman" w:hAnsi="Times New Roman" w:cs="Times New Roman"/>
          </w:rPr>
          <w:delText xml:space="preserve"> determine</w:delText>
        </w:r>
        <w:r w:rsidR="0006640D" w:rsidDel="007A112A">
          <w:rPr>
            <w:rFonts w:ascii="Times New Roman" w:hAnsi="Times New Roman" w:cs="Times New Roman"/>
          </w:rPr>
          <w:delText>s</w:delText>
        </w:r>
        <w:r w:rsidR="001345B9" w:rsidRPr="001345B9" w:rsidDel="007A112A">
          <w:rPr>
            <w:rFonts w:ascii="Times New Roman" w:hAnsi="Times New Roman" w:cs="Times New Roman"/>
          </w:rPr>
          <w:delText xml:space="preserve"> the prompted question</w:delText>
        </w:r>
      </w:del>
      <w:r w:rsidR="001345B9" w:rsidRPr="001345B9">
        <w:rPr>
          <w:rFonts w:ascii="Times New Roman" w:hAnsi="Times New Roman" w:cs="Times New Roman"/>
        </w:rPr>
        <w:t xml:space="preserve">. If the distractor </w:t>
      </w:r>
      <w:r w:rsidR="0006640D">
        <w:rPr>
          <w:rFonts w:ascii="Times New Roman" w:hAnsi="Times New Roman" w:cs="Times New Roman"/>
        </w:rPr>
        <w:t>is</w:t>
      </w:r>
      <w:r w:rsidR="001345B9" w:rsidRPr="001345B9">
        <w:rPr>
          <w:rFonts w:ascii="Times New Roman" w:hAnsi="Times New Roman" w:cs="Times New Roman"/>
        </w:rPr>
        <w:t xml:space="preserve"> a female, then the participants </w:t>
      </w:r>
      <w:r w:rsidR="0006640D">
        <w:rPr>
          <w:rFonts w:ascii="Times New Roman" w:hAnsi="Times New Roman" w:cs="Times New Roman"/>
        </w:rPr>
        <w:t>are</w:t>
      </w:r>
      <w:r w:rsidR="001345B9" w:rsidRPr="001345B9">
        <w:rPr>
          <w:rFonts w:ascii="Times New Roman" w:hAnsi="Times New Roman" w:cs="Times New Roman"/>
        </w:rPr>
        <w:t xml:space="preserve"> asked if “Was there at least one male?” and if it </w:t>
      </w:r>
      <w:r w:rsidR="0006640D">
        <w:rPr>
          <w:rFonts w:ascii="Times New Roman" w:hAnsi="Times New Roman" w:cs="Times New Roman"/>
        </w:rPr>
        <w:t>is</w:t>
      </w:r>
      <w:r w:rsidR="001345B9" w:rsidRPr="001345B9">
        <w:rPr>
          <w:rFonts w:ascii="Times New Roman" w:hAnsi="Times New Roman" w:cs="Times New Roman"/>
        </w:rPr>
        <w:t xml:space="preserve"> a male then they </w:t>
      </w:r>
      <w:r w:rsidR="0006640D">
        <w:rPr>
          <w:rFonts w:ascii="Times New Roman" w:hAnsi="Times New Roman" w:cs="Times New Roman"/>
        </w:rPr>
        <w:t>are</w:t>
      </w:r>
      <w:r w:rsidR="001345B9" w:rsidRPr="001345B9">
        <w:rPr>
          <w:rFonts w:ascii="Times New Roman" w:hAnsi="Times New Roman" w:cs="Times New Roman"/>
        </w:rPr>
        <w:t xml:space="preserve"> prompted </w:t>
      </w:r>
      <w:r w:rsidR="001345B9" w:rsidRPr="001345B9">
        <w:rPr>
          <w:rFonts w:ascii="Times New Roman" w:hAnsi="Times New Roman" w:cs="Times New Roman"/>
        </w:rPr>
        <w:lastRenderedPageBreak/>
        <w:t xml:space="preserve">with “Was there at least one female?”. The participants </w:t>
      </w:r>
      <w:r w:rsidR="0006640D">
        <w:rPr>
          <w:rFonts w:ascii="Times New Roman" w:hAnsi="Times New Roman" w:cs="Times New Roman"/>
        </w:rPr>
        <w:t>are</w:t>
      </w:r>
      <w:r w:rsidR="001345B9" w:rsidRPr="001345B9">
        <w:rPr>
          <w:rFonts w:ascii="Times New Roman" w:hAnsi="Times New Roman" w:cs="Times New Roman"/>
        </w:rPr>
        <w:t xml:space="preserve"> asked to reply “Yes” or "No” as quickly and as accurately as possible by either pressing the key “Y” or “N” respectively. </w:t>
      </w:r>
      <w:del w:id="559" w:author="DAUNIZEAU Jean" w:date="2020-04-24T11:58:00Z">
        <w:r w:rsidR="001345B9" w:rsidRPr="001345B9" w:rsidDel="007A112A">
          <w:rPr>
            <w:rFonts w:ascii="Times New Roman" w:hAnsi="Times New Roman" w:cs="Times New Roman"/>
          </w:rPr>
          <w:delText>There was then a blank inter-trial interval of 2000 ms before the start of the next trial.</w:delText>
        </w:r>
      </w:del>
    </w:p>
    <w:p w14:paraId="699D595C" w14:textId="1F8C780D" w:rsidR="001345B9" w:rsidRPr="001345B9" w:rsidDel="00B5684F" w:rsidRDefault="001345B9" w:rsidP="001345B9">
      <w:pPr>
        <w:pBdr>
          <w:top w:val="single" w:sz="4" w:space="0" w:color="000000"/>
          <w:left w:val="single" w:sz="4" w:space="0" w:color="000000"/>
          <w:bottom w:val="single" w:sz="4" w:space="0" w:color="000000"/>
          <w:right w:val="single" w:sz="4" w:space="0" w:color="000000"/>
        </w:pBdr>
        <w:spacing w:after="0" w:line="360" w:lineRule="auto"/>
        <w:ind w:firstLine="720"/>
        <w:jc w:val="both"/>
        <w:rPr>
          <w:del w:id="560" w:author="DAUNIZEAU Jean" w:date="2020-04-24T11:59:00Z"/>
          <w:rFonts w:ascii="Times New Roman" w:hAnsi="Times New Roman" w:cs="Times New Roman"/>
        </w:rPr>
      </w:pPr>
      <w:del w:id="561" w:author="DAUNIZEAU Jean" w:date="2020-04-24T11:59:00Z">
        <w:r w:rsidRPr="001345B9" w:rsidDel="00B5684F">
          <w:rPr>
            <w:rFonts w:ascii="Times New Roman" w:hAnsi="Times New Roman" w:cs="Times New Roman"/>
          </w:rPr>
          <w:delText xml:space="preserve">To implement the motivational incentives into the experimental design, participants are presented with either low (i.e. 5 cents) or high (i.e. 2 euros) monetary incentives at the beginning of each block. This </w:delText>
        </w:r>
        <w:r w:rsidR="0006640D" w:rsidDel="00B5684F">
          <w:rPr>
            <w:rFonts w:ascii="Times New Roman" w:hAnsi="Times New Roman" w:cs="Times New Roman"/>
          </w:rPr>
          <w:delText>is</w:delText>
        </w:r>
        <w:r w:rsidRPr="001345B9" w:rsidDel="00B5684F">
          <w:rPr>
            <w:rFonts w:ascii="Times New Roman" w:hAnsi="Times New Roman" w:cs="Times New Roman"/>
          </w:rPr>
          <w:delText xml:space="preserve"> illustrated by either a 5-cent or 2-euro coin in the top-right corner alongside the schematic fearful face. </w:delText>
        </w:r>
      </w:del>
    </w:p>
    <w:p w14:paraId="1AE867B3" w14:textId="6D090862" w:rsidR="001345B9" w:rsidRDefault="001345B9" w:rsidP="00AA3E65">
      <w:pPr>
        <w:pBdr>
          <w:top w:val="single" w:sz="4" w:space="0" w:color="000000"/>
          <w:left w:val="single" w:sz="4" w:space="0" w:color="000000"/>
          <w:bottom w:val="single" w:sz="4" w:space="0" w:color="000000"/>
          <w:right w:val="single" w:sz="4" w:space="0" w:color="000000"/>
        </w:pBdr>
        <w:spacing w:after="0" w:line="360" w:lineRule="auto"/>
        <w:ind w:firstLine="720"/>
        <w:jc w:val="both"/>
        <w:rPr>
          <w:sz w:val="24"/>
        </w:rPr>
      </w:pPr>
      <w:r w:rsidRPr="001345B9">
        <w:rPr>
          <w:rFonts w:ascii="Times New Roman" w:hAnsi="Times New Roman" w:cs="Times New Roman"/>
        </w:rPr>
        <w:t xml:space="preserve">In summary, </w:t>
      </w:r>
      <w:del w:id="562" w:author="DAUNIZEAU Jean" w:date="2020-04-24T11:59:00Z">
        <w:r w:rsidRPr="001345B9" w:rsidDel="00B5684F">
          <w:rPr>
            <w:rFonts w:ascii="Times New Roman" w:hAnsi="Times New Roman" w:cs="Times New Roman"/>
          </w:rPr>
          <w:delText xml:space="preserve">our </w:delText>
        </w:r>
      </w:del>
      <w:ins w:id="563" w:author="DAUNIZEAU Jean" w:date="2020-04-24T11:59:00Z">
        <w:r w:rsidR="00B5684F">
          <w:rPr>
            <w:rFonts w:ascii="Times New Roman" w:hAnsi="Times New Roman" w:cs="Times New Roman"/>
          </w:rPr>
          <w:t>one</w:t>
        </w:r>
        <w:r w:rsidR="00B5684F" w:rsidRPr="001345B9">
          <w:rPr>
            <w:rFonts w:ascii="Times New Roman" w:hAnsi="Times New Roman" w:cs="Times New Roman"/>
          </w:rPr>
          <w:t xml:space="preserve"> </w:t>
        </w:r>
        <w:r w:rsidR="00B5684F">
          <w:rPr>
            <w:rFonts w:ascii="Times New Roman" w:hAnsi="Times New Roman" w:cs="Times New Roman"/>
          </w:rPr>
          <w:t xml:space="preserve">single </w:t>
        </w:r>
      </w:ins>
      <w:r w:rsidRPr="001345B9">
        <w:rPr>
          <w:rFonts w:ascii="Times New Roman" w:hAnsi="Times New Roman" w:cs="Times New Roman"/>
        </w:rPr>
        <w:t>experiment</w:t>
      </w:r>
      <w:ins w:id="564" w:author="DAUNIZEAU Jean" w:date="2020-04-24T12:00:00Z">
        <w:r w:rsidR="00B5684F">
          <w:rPr>
            <w:rFonts w:ascii="Times New Roman" w:hAnsi="Times New Roman" w:cs="Times New Roman"/>
          </w:rPr>
          <w:t>al session</w:t>
        </w:r>
      </w:ins>
      <w:r w:rsidRPr="001345B9">
        <w:rPr>
          <w:rFonts w:ascii="Times New Roman" w:hAnsi="Times New Roman" w:cs="Times New Roman"/>
        </w:rPr>
        <w:t xml:space="preserve"> </w:t>
      </w:r>
      <w:del w:id="565" w:author="DAUNIZEAU Jean" w:date="2020-04-24T12:00:00Z">
        <w:r w:rsidRPr="001345B9" w:rsidDel="00B5684F">
          <w:rPr>
            <w:rFonts w:ascii="Times New Roman" w:hAnsi="Times New Roman" w:cs="Times New Roman"/>
          </w:rPr>
          <w:delText xml:space="preserve">represents </w:delText>
        </w:r>
      </w:del>
      <w:ins w:id="566" w:author="DAUNIZEAU Jean" w:date="2020-04-24T12:00:00Z">
        <w:r w:rsidR="00B5684F">
          <w:rPr>
            <w:rFonts w:ascii="Times New Roman" w:hAnsi="Times New Roman" w:cs="Times New Roman"/>
          </w:rPr>
          <w:t>follows</w:t>
        </w:r>
        <w:r w:rsidR="00B5684F" w:rsidRPr="001345B9">
          <w:rPr>
            <w:rFonts w:ascii="Times New Roman" w:hAnsi="Times New Roman" w:cs="Times New Roman"/>
          </w:rPr>
          <w:t xml:space="preserve"> </w:t>
        </w:r>
      </w:ins>
      <w:r w:rsidRPr="001345B9">
        <w:rPr>
          <w:rFonts w:ascii="Times New Roman" w:hAnsi="Times New Roman" w:cs="Times New Roman"/>
        </w:rPr>
        <w:t xml:space="preserve">a 2 x 3 </w:t>
      </w:r>
      <w:ins w:id="567" w:author="DAUNIZEAU Jean" w:date="2020-04-24T12:00:00Z">
        <w:r w:rsidR="00B5684F">
          <w:rPr>
            <w:rFonts w:ascii="Times New Roman" w:hAnsi="Times New Roman" w:cs="Times New Roman"/>
          </w:rPr>
          <w:t xml:space="preserve">within-subject factorial </w:t>
        </w:r>
      </w:ins>
      <w:r w:rsidRPr="001345B9">
        <w:rPr>
          <w:rFonts w:ascii="Times New Roman" w:hAnsi="Times New Roman" w:cs="Times New Roman"/>
        </w:rPr>
        <w:t>design</w:t>
      </w:r>
      <w:ins w:id="568" w:author="DAUNIZEAU Jean" w:date="2020-04-24T12:00:00Z">
        <w:r w:rsidR="00B5684F">
          <w:rPr>
            <w:rFonts w:ascii="Times New Roman" w:hAnsi="Times New Roman" w:cs="Times New Roman"/>
          </w:rPr>
          <w:t xml:space="preserve">, where the first factor </w:t>
        </w:r>
      </w:ins>
      <w:ins w:id="569" w:author="DAUNIZEAU Jean" w:date="2020-04-24T12:02:00Z">
        <w:r w:rsidR="00B5684F">
          <w:rPr>
            <w:rFonts w:ascii="Times New Roman" w:hAnsi="Times New Roman" w:cs="Times New Roman"/>
          </w:rPr>
          <w:t>is</w:t>
        </w:r>
      </w:ins>
      <w:del w:id="570" w:author="DAUNIZEAU Jean" w:date="2020-04-24T12:00:00Z">
        <w:r w:rsidRPr="001345B9" w:rsidDel="00B5684F">
          <w:rPr>
            <w:rFonts w:ascii="Times New Roman" w:hAnsi="Times New Roman" w:cs="Times New Roman"/>
          </w:rPr>
          <w:delText xml:space="preserve"> with the size of the</w:delText>
        </w:r>
      </w:del>
      <w:ins w:id="571" w:author="DAUNIZEAU Jean" w:date="2020-04-24T12:00:00Z">
        <w:del w:id="572" w:author="Christoph Sporrer" w:date="2020-04-29T08:58:00Z">
          <w:r w:rsidR="00B5684F" w:rsidDel="009D2F16">
            <w:rPr>
              <w:rFonts w:ascii="Times New Roman" w:hAnsi="Times New Roman" w:cs="Times New Roman"/>
            </w:rPr>
            <w:delText>is</w:delText>
          </w:r>
        </w:del>
      </w:ins>
      <w:r w:rsidRPr="001345B9">
        <w:rPr>
          <w:rFonts w:ascii="Times New Roman" w:hAnsi="Times New Roman" w:cs="Times New Roman"/>
        </w:rPr>
        <w:t xml:space="preserve"> reward </w:t>
      </w:r>
      <w:ins w:id="573" w:author="DAUNIZEAU Jean" w:date="2020-04-24T12:02:00Z">
        <w:r w:rsidR="00B5684F">
          <w:rPr>
            <w:rFonts w:ascii="Times New Roman" w:hAnsi="Times New Roman" w:cs="Times New Roman"/>
          </w:rPr>
          <w:t xml:space="preserve">magnitude </w:t>
        </w:r>
      </w:ins>
      <w:r w:rsidRPr="001345B9">
        <w:rPr>
          <w:rFonts w:ascii="Times New Roman" w:hAnsi="Times New Roman" w:cs="Times New Roman"/>
        </w:rPr>
        <w:t>(</w:t>
      </w:r>
      <w:del w:id="574" w:author="DAUNIZEAU Jean" w:date="2020-04-24T12:00:00Z">
        <w:r w:rsidRPr="001345B9" w:rsidDel="00B5684F">
          <w:rPr>
            <w:rFonts w:ascii="Times New Roman" w:hAnsi="Times New Roman" w:cs="Times New Roman"/>
          </w:rPr>
          <w:delText>i.e.</w:delText>
        </w:r>
      </w:del>
      <w:ins w:id="575" w:author="DAUNIZEAU Jean" w:date="2020-04-24T12:00:00Z">
        <w:r w:rsidR="00B5684F">
          <w:rPr>
            <w:rFonts w:ascii="Times New Roman" w:hAnsi="Times New Roman" w:cs="Times New Roman"/>
          </w:rPr>
          <w:t>2 levels:</w:t>
        </w:r>
      </w:ins>
      <w:r w:rsidRPr="001345B9">
        <w:rPr>
          <w:rFonts w:ascii="Times New Roman" w:hAnsi="Times New Roman" w:cs="Times New Roman"/>
        </w:rPr>
        <w:t xml:space="preserve"> small</w:t>
      </w:r>
      <w:del w:id="576" w:author="DAUNIZEAU Jean" w:date="2020-04-24T12:00:00Z">
        <w:r w:rsidRPr="001345B9" w:rsidDel="00B5684F">
          <w:rPr>
            <w:rFonts w:ascii="Times New Roman" w:hAnsi="Times New Roman" w:cs="Times New Roman"/>
          </w:rPr>
          <w:delText xml:space="preserve">, </w:delText>
        </w:r>
      </w:del>
      <w:ins w:id="577" w:author="DAUNIZEAU Jean" w:date="2020-04-24T12:00:00Z">
        <w:r w:rsidR="00B5684F">
          <w:rPr>
            <w:rFonts w:ascii="Times New Roman" w:hAnsi="Times New Roman" w:cs="Times New Roman"/>
          </w:rPr>
          <w:t xml:space="preserve"> and</w:t>
        </w:r>
        <w:r w:rsidR="00B5684F" w:rsidRPr="001345B9">
          <w:rPr>
            <w:rFonts w:ascii="Times New Roman" w:hAnsi="Times New Roman" w:cs="Times New Roman"/>
          </w:rPr>
          <w:t xml:space="preserve"> </w:t>
        </w:r>
      </w:ins>
      <w:r w:rsidRPr="001345B9">
        <w:rPr>
          <w:rFonts w:ascii="Times New Roman" w:hAnsi="Times New Roman" w:cs="Times New Roman"/>
        </w:rPr>
        <w:t xml:space="preserve">large) and the </w:t>
      </w:r>
      <w:ins w:id="578" w:author="DAUNIZEAU Jean" w:date="2020-04-24T12:00:00Z">
        <w:r w:rsidR="00B5684F">
          <w:rPr>
            <w:rFonts w:ascii="Times New Roman" w:hAnsi="Times New Roman" w:cs="Times New Roman"/>
          </w:rPr>
          <w:t xml:space="preserve">second factor is </w:t>
        </w:r>
      </w:ins>
      <w:r w:rsidRPr="001345B9">
        <w:rPr>
          <w:rFonts w:ascii="Times New Roman" w:hAnsi="Times New Roman" w:cs="Times New Roman"/>
        </w:rPr>
        <w:t>usefulness of the emotional material (</w:t>
      </w:r>
      <w:del w:id="579" w:author="DAUNIZEAU Jean" w:date="2020-04-24T12:01:00Z">
        <w:r w:rsidRPr="001345B9" w:rsidDel="00B5684F">
          <w:rPr>
            <w:rFonts w:ascii="Times New Roman" w:hAnsi="Times New Roman" w:cs="Times New Roman"/>
          </w:rPr>
          <w:delText>i.e.</w:delText>
        </w:r>
      </w:del>
      <w:ins w:id="580" w:author="DAUNIZEAU Jean" w:date="2020-04-24T12:01:00Z">
        <w:r w:rsidR="00B5684F">
          <w:rPr>
            <w:rFonts w:ascii="Times New Roman" w:hAnsi="Times New Roman" w:cs="Times New Roman"/>
          </w:rPr>
          <w:t>3 levels:</w:t>
        </w:r>
      </w:ins>
      <w:r w:rsidRPr="001345B9">
        <w:rPr>
          <w:rFonts w:ascii="Times New Roman" w:hAnsi="Times New Roman" w:cs="Times New Roman"/>
        </w:rPr>
        <w:t xml:space="preserve"> detrimental, control</w:t>
      </w:r>
      <w:del w:id="581" w:author="DAUNIZEAU Jean" w:date="2020-04-24T12:01:00Z">
        <w:r w:rsidRPr="001345B9" w:rsidDel="00B5684F">
          <w:rPr>
            <w:rFonts w:ascii="Times New Roman" w:hAnsi="Times New Roman" w:cs="Times New Roman"/>
          </w:rPr>
          <w:delText xml:space="preserve">, </w:delText>
        </w:r>
      </w:del>
      <w:ins w:id="582" w:author="DAUNIZEAU Jean" w:date="2020-04-24T12:01:00Z">
        <w:r w:rsidR="00B5684F">
          <w:rPr>
            <w:rFonts w:ascii="Times New Roman" w:hAnsi="Times New Roman" w:cs="Times New Roman"/>
          </w:rPr>
          <w:t xml:space="preserve"> and</w:t>
        </w:r>
        <w:r w:rsidR="00B5684F" w:rsidRPr="001345B9">
          <w:rPr>
            <w:rFonts w:ascii="Times New Roman" w:hAnsi="Times New Roman" w:cs="Times New Roman"/>
          </w:rPr>
          <w:t xml:space="preserve"> </w:t>
        </w:r>
      </w:ins>
      <w:r w:rsidRPr="001345B9">
        <w:rPr>
          <w:rFonts w:ascii="Times New Roman" w:hAnsi="Times New Roman" w:cs="Times New Roman"/>
        </w:rPr>
        <w:t>beneficial)</w:t>
      </w:r>
      <w:del w:id="583" w:author="DAUNIZEAU Jean" w:date="2020-04-24T12:01:00Z">
        <w:r w:rsidRPr="001345B9" w:rsidDel="00B5684F">
          <w:rPr>
            <w:rFonts w:ascii="Times New Roman" w:hAnsi="Times New Roman" w:cs="Times New Roman"/>
          </w:rPr>
          <w:delText xml:space="preserve"> being instrumentalised</w:delText>
        </w:r>
      </w:del>
      <w:r w:rsidRPr="001345B9">
        <w:rPr>
          <w:rFonts w:ascii="Times New Roman" w:hAnsi="Times New Roman" w:cs="Times New Roman"/>
        </w:rPr>
        <w:t xml:space="preserve">. </w:t>
      </w:r>
      <w:ins w:id="584" w:author="DAUNIZEAU Jean" w:date="2020-04-24T12:01:00Z">
        <w:r w:rsidR="00B5684F">
          <w:rPr>
            <w:rFonts w:ascii="Times New Roman" w:hAnsi="Times New Roman" w:cs="Times New Roman"/>
          </w:rPr>
          <w:t xml:space="preserve">Each cell in this factorial design comprises </w:t>
        </w:r>
        <w:r w:rsidR="00B5684F" w:rsidRPr="009D382B">
          <w:rPr>
            <w:rFonts w:ascii="Times New Roman" w:hAnsi="Times New Roman" w:cs="Times New Roman"/>
            <w:highlight w:val="yellow"/>
            <w:rPrChange w:id="585" w:author="DAUNIZEAU Jean" w:date="2020-04-24T12:13:00Z">
              <w:rPr>
                <w:rFonts w:ascii="Times New Roman" w:hAnsi="Times New Roman" w:cs="Times New Roman"/>
              </w:rPr>
            </w:rPrChange>
          </w:rPr>
          <w:t>XXX</w:t>
        </w:r>
        <w:r w:rsidR="00B5684F">
          <w:rPr>
            <w:rFonts w:ascii="Times New Roman" w:hAnsi="Times New Roman" w:cs="Times New Roman"/>
          </w:rPr>
          <w:t xml:space="preserve"> RSVP trials, which means </w:t>
        </w:r>
        <w:r w:rsidR="00B5684F" w:rsidRPr="009D382B">
          <w:rPr>
            <w:rFonts w:ascii="Times New Roman" w:hAnsi="Times New Roman" w:cs="Times New Roman"/>
            <w:highlight w:val="yellow"/>
            <w:rPrChange w:id="586" w:author="DAUNIZEAU Jean" w:date="2020-04-24T12:13:00Z">
              <w:rPr>
                <w:rFonts w:ascii="Times New Roman" w:hAnsi="Times New Roman" w:cs="Times New Roman"/>
              </w:rPr>
            </w:rPrChange>
          </w:rPr>
          <w:t>XXX</w:t>
        </w:r>
      </w:ins>
      <w:del w:id="587" w:author="DAUNIZEAU Jean" w:date="2020-04-24T12:01:00Z">
        <w:r w:rsidRPr="001345B9" w:rsidDel="00B5684F">
          <w:rPr>
            <w:rFonts w:ascii="Times New Roman" w:hAnsi="Times New Roman" w:cs="Times New Roman"/>
          </w:rPr>
          <w:delText xml:space="preserve"> </w:delText>
        </w:r>
      </w:del>
      <w:ins w:id="588" w:author="DAUNIZEAU Jean" w:date="2020-04-24T12:02:00Z">
        <w:r w:rsidR="00B5684F">
          <w:rPr>
            <w:rFonts w:ascii="Times New Roman" w:hAnsi="Times New Roman" w:cs="Times New Roman"/>
          </w:rPr>
          <w:t>RSVP trials for each session</w:t>
        </w:r>
        <w:r w:rsidR="00CD7350">
          <w:rPr>
            <w:rFonts w:ascii="Times New Roman" w:hAnsi="Times New Roman" w:cs="Times New Roman"/>
          </w:rPr>
          <w:t xml:space="preserve"> (in total</w:t>
        </w:r>
      </w:ins>
      <w:ins w:id="589" w:author="DAUNIZEAU Jean" w:date="2020-04-28T14:05:00Z">
        <w:r w:rsidR="00CD7350">
          <w:rPr>
            <w:rFonts w:ascii="Times New Roman" w:hAnsi="Times New Roman" w:cs="Times New Roman"/>
          </w:rPr>
          <w:t>, each experimental session lasts</w:t>
        </w:r>
      </w:ins>
      <w:ins w:id="590" w:author="DAUNIZEAU Jean" w:date="2020-04-28T14:06:00Z">
        <w:r w:rsidR="00CD7350">
          <w:rPr>
            <w:rFonts w:ascii="Times New Roman" w:hAnsi="Times New Roman" w:cs="Times New Roman"/>
          </w:rPr>
          <w:t xml:space="preserve"> for about one hour).</w:t>
        </w:r>
      </w:ins>
    </w:p>
    <w:p w14:paraId="26FC990B" w14:textId="43880433" w:rsidR="00540C92" w:rsidRDefault="00540C92" w:rsidP="001345B9">
      <w:pPr>
        <w:pBdr>
          <w:top w:val="single" w:sz="4" w:space="0" w:color="000000"/>
          <w:left w:val="single" w:sz="4" w:space="0" w:color="000000"/>
          <w:bottom w:val="single" w:sz="4" w:space="0" w:color="000000"/>
          <w:right w:val="single" w:sz="4" w:space="0" w:color="000000"/>
        </w:pBdr>
        <w:spacing w:after="0" w:line="360" w:lineRule="auto"/>
        <w:jc w:val="both"/>
      </w:pPr>
    </w:p>
    <w:p w14:paraId="54160420" w14:textId="226602B1" w:rsidR="00540C92" w:rsidRPr="00F55313" w:rsidDel="009D2F16" w:rsidRDefault="00540C92" w:rsidP="001345B9">
      <w:pPr>
        <w:pBdr>
          <w:top w:val="single" w:sz="4" w:space="0" w:color="000000"/>
          <w:left w:val="single" w:sz="4" w:space="0" w:color="000000"/>
          <w:bottom w:val="single" w:sz="4" w:space="0" w:color="000000"/>
          <w:right w:val="single" w:sz="4" w:space="0" w:color="000000"/>
        </w:pBdr>
        <w:spacing w:after="0" w:line="360" w:lineRule="auto"/>
        <w:jc w:val="both"/>
        <w:rPr>
          <w:del w:id="591" w:author="Christoph Sporrer" w:date="2020-04-29T08:58:00Z"/>
          <w:sz w:val="24"/>
          <w:szCs w:val="24"/>
        </w:rPr>
      </w:pPr>
      <w:r w:rsidRPr="0006640D">
        <w:rPr>
          <w:sz w:val="24"/>
          <w:szCs w:val="24"/>
        </w:rPr>
        <w:t>Longitudinal Study</w:t>
      </w:r>
      <w:r w:rsidRPr="00F55313">
        <w:rPr>
          <w:sz w:val="24"/>
          <w:szCs w:val="24"/>
        </w:rPr>
        <w:t xml:space="preserve"> </w:t>
      </w:r>
    </w:p>
    <w:p w14:paraId="0B87FD65" w14:textId="0AF01E6A" w:rsidR="00A92AFF" w:rsidDel="009D2F16" w:rsidRDefault="00A92AFF"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ins w:id="592" w:author="DAUNIZEAU Jean" w:date="2020-04-24T12:03:00Z"/>
          <w:del w:id="593" w:author="Christoph Sporrer" w:date="2020-04-29T08:58:00Z"/>
          <w:rFonts w:ascii="Times New Roman" w:hAnsi="Times New Roman" w:cs="Times New Roman"/>
        </w:rPr>
      </w:pPr>
    </w:p>
    <w:p w14:paraId="2D7E4D4B" w14:textId="7F57C4E6" w:rsidR="00A92AFF" w:rsidRDefault="00A92AFF" w:rsidP="009D2F16">
      <w:pPr>
        <w:pBdr>
          <w:top w:val="single" w:sz="4" w:space="0" w:color="000000"/>
          <w:left w:val="single" w:sz="4" w:space="0" w:color="000000"/>
          <w:bottom w:val="single" w:sz="4" w:space="0" w:color="000000"/>
          <w:right w:val="single" w:sz="4" w:space="0" w:color="000000"/>
        </w:pBdr>
        <w:spacing w:after="0" w:line="360" w:lineRule="auto"/>
        <w:jc w:val="both"/>
        <w:rPr>
          <w:ins w:id="594" w:author="DAUNIZEAU Jean" w:date="2020-04-24T12:06:00Z"/>
          <w:rFonts w:ascii="Times New Roman" w:hAnsi="Times New Roman" w:cs="Times New Roman"/>
        </w:rPr>
        <w:pPrChange w:id="595" w:author="Christoph Sporrer" w:date="2020-04-29T08:58: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moveToRangeStart w:id="596" w:author="DAUNIZEAU Jean" w:date="2020-04-24T12:06:00Z" w:name="move38622395"/>
      <w:moveTo w:id="597" w:author="DAUNIZEAU Jean" w:date="2020-04-24T12:06:00Z">
        <w:del w:id="598" w:author="DAUNIZEAU Jean" w:date="2020-04-24T12:07:00Z">
          <w:r w:rsidRPr="00F55313" w:rsidDel="00A92AFF">
            <w:rPr>
              <w:rFonts w:ascii="Times New Roman" w:hAnsi="Times New Roman" w:cs="Times New Roman"/>
            </w:rPr>
            <w:delText>Given t</w:delText>
          </w:r>
        </w:del>
        <w:del w:id="599" w:author="DAUNIZEAU Jean" w:date="2020-04-24T12:08:00Z">
          <w:r w:rsidRPr="00F55313" w:rsidDel="00A92AFF">
            <w:rPr>
              <w:rFonts w:ascii="Times New Roman" w:hAnsi="Times New Roman" w:cs="Times New Roman"/>
            </w:rPr>
            <w:delText xml:space="preserve">he current </w:delText>
          </w:r>
        </w:del>
        <w:del w:id="600" w:author="DAUNIZEAU Jean" w:date="2020-04-24T12:06:00Z">
          <w:r w:rsidRPr="00F55313" w:rsidDel="00A92AFF">
            <w:rPr>
              <w:rFonts w:ascii="Times New Roman" w:hAnsi="Times New Roman" w:cs="Times New Roman"/>
            </w:rPr>
            <w:delText xml:space="preserve">anxiogenic times with </w:delText>
          </w:r>
        </w:del>
        <w:del w:id="601" w:author="DAUNIZEAU Jean" w:date="2020-04-24T12:07:00Z">
          <w:r w:rsidRPr="00F55313" w:rsidDel="00A92AFF">
            <w:rPr>
              <w:rFonts w:ascii="Times New Roman" w:hAnsi="Times New Roman" w:cs="Times New Roman"/>
            </w:rPr>
            <w:delText xml:space="preserve">the ongoing </w:delText>
          </w:r>
          <w:r w:rsidDel="00A92AFF">
            <w:rPr>
              <w:rFonts w:ascii="Times New Roman" w:hAnsi="Times New Roman" w:cs="Times New Roman"/>
            </w:rPr>
            <w:delText>COVID</w:delText>
          </w:r>
          <w:r w:rsidRPr="00F55313" w:rsidDel="00A92AFF">
            <w:rPr>
              <w:rFonts w:ascii="Times New Roman" w:hAnsi="Times New Roman" w:cs="Times New Roman"/>
            </w:rPr>
            <w:delText>-19 pandemic and the associated lockdown carried in most countries</w:delText>
          </w:r>
        </w:del>
        <w:del w:id="602" w:author="DAUNIZEAU Jean" w:date="2020-04-24T12:08:00Z">
          <w:r w:rsidRPr="00F55313" w:rsidDel="00A92AFF">
            <w:rPr>
              <w:rFonts w:ascii="Times New Roman" w:hAnsi="Times New Roman" w:cs="Times New Roman"/>
            </w:rPr>
            <w:delText>, the resulting mindset might also impact the participant’s regulatory abilities. Keeping this in mind, we aim to carry a longitudinal study investigating the effect of motivation on the regulation of emotional attentional processing during the lockdown and after its end.</w:delText>
          </w:r>
        </w:del>
      </w:moveTo>
      <w:moveToRangeEnd w:id="596"/>
    </w:p>
    <w:p w14:paraId="612223F8" w14:textId="62A6A45F" w:rsidR="00A92AFF" w:rsidRDefault="00A92AFF"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ins w:id="603" w:author="DAUNIZEAU Jean" w:date="2020-04-24T12:05:00Z"/>
          <w:rFonts w:ascii="Times New Roman" w:hAnsi="Times New Roman" w:cs="Times New Roman"/>
        </w:rPr>
      </w:pPr>
      <w:ins w:id="604" w:author="DAUNIZEAU Jean" w:date="2020-04-24T12:03:00Z">
        <w:r>
          <w:rPr>
            <w:rFonts w:ascii="Times New Roman" w:hAnsi="Times New Roman" w:cs="Times New Roman"/>
          </w:rPr>
          <w:t xml:space="preserve">Each participant will be </w:t>
        </w:r>
      </w:ins>
      <w:ins w:id="605" w:author="DAUNIZEAU Jean" w:date="2020-04-24T12:04:00Z">
        <w:r>
          <w:rPr>
            <w:rFonts w:ascii="Times New Roman" w:hAnsi="Times New Roman" w:cs="Times New Roman"/>
          </w:rPr>
          <w:t xml:space="preserve">asked to perform multiple </w:t>
        </w:r>
        <w:del w:id="606" w:author="Christoph Sporrer" w:date="2020-04-29T08:58:00Z">
          <w:r w:rsidDel="009D2F16">
            <w:rPr>
              <w:rFonts w:ascii="Times New Roman" w:hAnsi="Times New Roman" w:cs="Times New Roman"/>
            </w:rPr>
            <w:delText>expiremental</w:delText>
          </w:r>
        </w:del>
      </w:ins>
      <w:ins w:id="607" w:author="Christoph Sporrer" w:date="2020-04-29T08:58:00Z">
        <w:r w:rsidR="009D2F16">
          <w:rPr>
            <w:rFonts w:ascii="Times New Roman" w:hAnsi="Times New Roman" w:cs="Times New Roman"/>
          </w:rPr>
          <w:t>experimental</w:t>
        </w:r>
      </w:ins>
      <w:ins w:id="608" w:author="DAUNIZEAU Jean" w:date="2020-04-24T12:04:00Z">
        <w:r>
          <w:rPr>
            <w:rFonts w:ascii="Times New Roman" w:hAnsi="Times New Roman" w:cs="Times New Roman"/>
          </w:rPr>
          <w:t xml:space="preserve"> sessions over time, over a period of about 2 months. More precisely, d</w:t>
        </w:r>
      </w:ins>
      <w:ins w:id="609" w:author="DAUNIZEAU Jean" w:date="2020-04-24T12:03:00Z">
        <w:r>
          <w:rPr>
            <w:rFonts w:ascii="Times New Roman" w:hAnsi="Times New Roman" w:cs="Times New Roman"/>
          </w:rPr>
          <w:t xml:space="preserve">ata collection will start, if possible (pending the outcome of this ethical application), before the end of the containment period, and will end </w:t>
        </w:r>
      </w:ins>
      <w:ins w:id="610" w:author="DAUNIZEAU Jean" w:date="2020-04-28T14:06:00Z">
        <w:r w:rsidR="00602D14">
          <w:rPr>
            <w:rFonts w:ascii="Times New Roman" w:hAnsi="Times New Roman" w:cs="Times New Roman"/>
          </w:rPr>
          <w:t>six</w:t>
        </w:r>
      </w:ins>
      <w:ins w:id="611" w:author="DAUNIZEAU Jean" w:date="2020-04-24T12:03:00Z">
        <w:r>
          <w:rPr>
            <w:rFonts w:ascii="Times New Roman" w:hAnsi="Times New Roman" w:cs="Times New Roman"/>
          </w:rPr>
          <w:t xml:space="preserve"> months after its termination. During the containment period, participants will be tested on a weekly basis. </w:t>
        </w:r>
      </w:ins>
      <w:ins w:id="612" w:author="DAUNIZEAU Jean" w:date="2020-04-28T14:07:00Z">
        <w:r w:rsidR="00602D14">
          <w:rPr>
            <w:rFonts w:ascii="Times New Roman" w:hAnsi="Times New Roman" w:cs="Times New Roman"/>
          </w:rPr>
          <w:t>Then, d</w:t>
        </w:r>
      </w:ins>
      <w:ins w:id="613" w:author="DAUNIZEAU Jean" w:date="2020-04-28T14:06:00Z">
        <w:r w:rsidR="00602D14">
          <w:rPr>
            <w:rFonts w:ascii="Times New Roman" w:hAnsi="Times New Roman" w:cs="Times New Roman"/>
          </w:rPr>
          <w:t>uring the next two months</w:t>
        </w:r>
      </w:ins>
      <w:ins w:id="614" w:author="DAUNIZEAU Jean" w:date="2020-04-24T12:03:00Z">
        <w:r>
          <w:rPr>
            <w:rFonts w:ascii="Times New Roman" w:hAnsi="Times New Roman" w:cs="Times New Roman"/>
          </w:rPr>
          <w:t>, they will perform the tests once every two weeks.</w:t>
        </w:r>
      </w:ins>
      <w:ins w:id="615" w:author="DAUNIZEAU Jean" w:date="2020-04-24T12:05:00Z">
        <w:r>
          <w:rPr>
            <w:rFonts w:ascii="Times New Roman" w:hAnsi="Times New Roman" w:cs="Times New Roman"/>
          </w:rPr>
          <w:t xml:space="preserve"> </w:t>
        </w:r>
      </w:ins>
      <w:ins w:id="616" w:author="DAUNIZEAU Jean" w:date="2020-04-28T14:06:00Z">
        <w:r w:rsidR="00602D14">
          <w:rPr>
            <w:rFonts w:ascii="Times New Roman" w:hAnsi="Times New Roman" w:cs="Times New Roman"/>
          </w:rPr>
          <w:t>Finally, over the remaining 3 months, they will be tested on monthly basis.</w:t>
        </w:r>
      </w:ins>
    </w:p>
    <w:p w14:paraId="5E6F851D" w14:textId="109B7F2A" w:rsidR="00540C92" w:rsidRPr="00F55313" w:rsidRDefault="00540C92"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del w:id="617" w:author="DAUNIZEAU Jean" w:date="2020-04-24T12:09:00Z">
        <w:r w:rsidRPr="00F55313" w:rsidDel="009D382B">
          <w:rPr>
            <w:rFonts w:ascii="Times New Roman" w:hAnsi="Times New Roman" w:cs="Times New Roman"/>
          </w:rPr>
          <w:delText>When studying the regulation of the attentional processing of emotional material, the term emotion can refer to two instances.</w:delText>
        </w:r>
        <w:r w:rsidR="00F55313" w:rsidDel="009D382B">
          <w:rPr>
            <w:rFonts w:ascii="Times New Roman" w:hAnsi="Times New Roman" w:cs="Times New Roman"/>
          </w:rPr>
          <w:delText xml:space="preserve"> I</w:delText>
        </w:r>
        <w:r w:rsidRPr="00F55313" w:rsidDel="009D382B">
          <w:rPr>
            <w:rFonts w:ascii="Times New Roman" w:hAnsi="Times New Roman" w:cs="Times New Roman"/>
          </w:rPr>
          <w:delText>t can refer to the emotional quality of the stimulus (i.e. the expression of the faces) or to the emotional state of the individual.</w:delText>
        </w:r>
      </w:del>
      <w:moveFromRangeStart w:id="618" w:author="DAUNIZEAU Jean" w:date="2020-04-24T12:06:00Z" w:name="move38622395"/>
      <w:moveFrom w:id="619" w:author="DAUNIZEAU Jean" w:date="2020-04-24T12:06:00Z">
        <w:del w:id="620" w:author="DAUNIZEAU Jean" w:date="2020-04-24T12:09:00Z">
          <w:r w:rsidRPr="00F55313" w:rsidDel="009D382B">
            <w:rPr>
              <w:rFonts w:ascii="Times New Roman" w:hAnsi="Times New Roman" w:cs="Times New Roman"/>
            </w:rPr>
            <w:delText xml:space="preserve"> Given the </w:delText>
          </w:r>
        </w:del>
        <w:r w:rsidRPr="00F55313" w:rsidDel="00A92AFF">
          <w:rPr>
            <w:rFonts w:ascii="Times New Roman" w:hAnsi="Times New Roman" w:cs="Times New Roman"/>
          </w:rPr>
          <w:t xml:space="preserve">current anxiogenic times with the ongoing </w:t>
        </w:r>
        <w:r w:rsidR="0006640D" w:rsidDel="00A92AFF">
          <w:rPr>
            <w:rFonts w:ascii="Times New Roman" w:hAnsi="Times New Roman" w:cs="Times New Roman"/>
          </w:rPr>
          <w:t>COVID</w:t>
        </w:r>
        <w:r w:rsidRPr="00F55313" w:rsidDel="00A92AFF">
          <w:rPr>
            <w:rFonts w:ascii="Times New Roman" w:hAnsi="Times New Roman" w:cs="Times New Roman"/>
          </w:rPr>
          <w:t>-19 pandemic and the associated lockdown carried in most countries, the resulting mindset might also impact the participant’s regulatory abilities. Keeping this in mind, we aim to carry a longitudinal study investigating the effect of motivation on the regulation of emotional attentional processing during the lockdown and after its end.</w:t>
        </w:r>
      </w:moveFrom>
      <w:moveFromRangeEnd w:id="618"/>
      <w:r w:rsidRPr="00F55313">
        <w:rPr>
          <w:rFonts w:ascii="Times New Roman" w:hAnsi="Times New Roman" w:cs="Times New Roman"/>
        </w:rPr>
        <w:t xml:space="preserve">  </w:t>
      </w:r>
    </w:p>
    <w:p w14:paraId="3957691F" w14:textId="6F3BFDB8" w:rsidR="00540C92" w:rsidRDefault="00540C92" w:rsidP="00540C92">
      <w:pPr>
        <w:pBdr>
          <w:top w:val="single" w:sz="4" w:space="0" w:color="000000"/>
          <w:left w:val="single" w:sz="4" w:space="0" w:color="000000"/>
          <w:bottom w:val="single" w:sz="4" w:space="0" w:color="000000"/>
          <w:right w:val="single" w:sz="4" w:space="0" w:color="000000"/>
        </w:pBdr>
        <w:spacing w:after="0" w:line="360" w:lineRule="auto"/>
        <w:jc w:val="both"/>
      </w:pPr>
    </w:p>
    <w:p w14:paraId="6B81656A" w14:textId="30269686" w:rsidR="00540C92" w:rsidRPr="00F55313" w:rsidRDefault="00540C92" w:rsidP="00540C92">
      <w:pPr>
        <w:pBdr>
          <w:top w:val="single" w:sz="4" w:space="0" w:color="000000"/>
          <w:left w:val="single" w:sz="4" w:space="0" w:color="000000"/>
          <w:bottom w:val="single" w:sz="4" w:space="0" w:color="000000"/>
          <w:right w:val="single" w:sz="4" w:space="0" w:color="000000"/>
        </w:pBdr>
        <w:spacing w:after="0" w:line="360" w:lineRule="auto"/>
        <w:jc w:val="both"/>
        <w:rPr>
          <w:sz w:val="24"/>
          <w:szCs w:val="24"/>
        </w:rPr>
      </w:pPr>
      <w:r w:rsidRPr="0006640D">
        <w:rPr>
          <w:sz w:val="24"/>
          <w:szCs w:val="24"/>
        </w:rPr>
        <w:t>Self-report Questionnaires</w:t>
      </w:r>
      <w:r w:rsidRPr="00F55313">
        <w:rPr>
          <w:sz w:val="24"/>
          <w:szCs w:val="24"/>
        </w:rPr>
        <w:t xml:space="preserve"> </w:t>
      </w:r>
    </w:p>
    <w:p w14:paraId="5101C077" w14:textId="218F05C5" w:rsidR="00F55313" w:rsidRPr="00F55313" w:rsidDel="009D382B" w:rsidRDefault="00540C92"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del w:id="621" w:author="DAUNIZEAU Jean" w:date="2020-04-24T12:12:00Z"/>
          <w:rFonts w:ascii="Times New Roman" w:hAnsi="Times New Roman" w:cs="Times New Roman"/>
        </w:rPr>
      </w:pPr>
      <w:r w:rsidRPr="00F55313">
        <w:rPr>
          <w:rFonts w:ascii="Times New Roman" w:hAnsi="Times New Roman" w:cs="Times New Roman"/>
        </w:rPr>
        <w:t xml:space="preserve">After completion of the behavioural </w:t>
      </w:r>
      <w:del w:id="622" w:author="DAUNIZEAU Jean" w:date="2020-04-24T12:10:00Z">
        <w:r w:rsidRPr="00F55313" w:rsidDel="009D382B">
          <w:rPr>
            <w:rFonts w:ascii="Times New Roman" w:hAnsi="Times New Roman" w:cs="Times New Roman"/>
          </w:rPr>
          <w:delText>task</w:delText>
        </w:r>
      </w:del>
      <w:ins w:id="623" w:author="DAUNIZEAU Jean" w:date="2020-04-24T12:10:00Z">
        <w:r w:rsidR="009D382B">
          <w:rPr>
            <w:rFonts w:ascii="Times New Roman" w:hAnsi="Times New Roman" w:cs="Times New Roman"/>
          </w:rPr>
          <w:t>session</w:t>
        </w:r>
      </w:ins>
      <w:r w:rsidRPr="00F55313">
        <w:rPr>
          <w:rFonts w:ascii="Times New Roman" w:hAnsi="Times New Roman" w:cs="Times New Roman"/>
        </w:rPr>
        <w:t xml:space="preserve">, participants </w:t>
      </w:r>
      <w:del w:id="624" w:author="DAUNIZEAU Jean" w:date="2020-04-24T12:10:00Z">
        <w:r w:rsidR="0006640D" w:rsidDel="009D382B">
          <w:rPr>
            <w:rFonts w:ascii="Times New Roman" w:hAnsi="Times New Roman" w:cs="Times New Roman"/>
          </w:rPr>
          <w:delText>are</w:delText>
        </w:r>
        <w:r w:rsidRPr="00F55313" w:rsidDel="009D382B">
          <w:rPr>
            <w:rFonts w:ascii="Times New Roman" w:hAnsi="Times New Roman" w:cs="Times New Roman"/>
          </w:rPr>
          <w:delText xml:space="preserve"> </w:delText>
        </w:r>
      </w:del>
      <w:ins w:id="625" w:author="DAUNIZEAU Jean" w:date="2020-04-24T12:10:00Z">
        <w:r w:rsidR="009D382B">
          <w:rPr>
            <w:rFonts w:ascii="Times New Roman" w:hAnsi="Times New Roman" w:cs="Times New Roman"/>
          </w:rPr>
          <w:t>will be</w:t>
        </w:r>
        <w:r w:rsidR="009D382B" w:rsidRPr="00F55313">
          <w:rPr>
            <w:rFonts w:ascii="Times New Roman" w:hAnsi="Times New Roman" w:cs="Times New Roman"/>
          </w:rPr>
          <w:t xml:space="preserve"> </w:t>
        </w:r>
      </w:ins>
      <w:r w:rsidRPr="00F55313">
        <w:rPr>
          <w:rFonts w:ascii="Times New Roman" w:hAnsi="Times New Roman" w:cs="Times New Roman"/>
        </w:rPr>
        <w:t xml:space="preserve">asked to answer </w:t>
      </w:r>
      <w:ins w:id="626" w:author="DAUNIZEAU Jean" w:date="2020-04-24T12:10:00Z">
        <w:r w:rsidR="009D382B">
          <w:rPr>
            <w:rFonts w:ascii="Times New Roman" w:hAnsi="Times New Roman" w:cs="Times New Roman"/>
          </w:rPr>
          <w:t xml:space="preserve">two </w:t>
        </w:r>
      </w:ins>
      <w:ins w:id="627" w:author="DAUNIZEAU Jean" w:date="2020-04-24T12:11:00Z">
        <w:r w:rsidR="009D382B">
          <w:rPr>
            <w:rFonts w:ascii="Times New Roman" w:hAnsi="Times New Roman" w:cs="Times New Roman"/>
          </w:rPr>
          <w:t xml:space="preserve">quick </w:t>
        </w:r>
      </w:ins>
      <w:r w:rsidRPr="00F55313">
        <w:rPr>
          <w:rFonts w:ascii="Times New Roman" w:hAnsi="Times New Roman" w:cs="Times New Roman"/>
        </w:rPr>
        <w:t>self-report questionnaires</w:t>
      </w:r>
      <w:ins w:id="628" w:author="DAUNIZEAU Jean" w:date="2020-04-24T12:10:00Z">
        <w:r w:rsidR="009D382B">
          <w:rPr>
            <w:rFonts w:ascii="Times New Roman" w:hAnsi="Times New Roman" w:cs="Times New Roman"/>
          </w:rPr>
          <w:t xml:space="preserve">, namely: the </w:t>
        </w:r>
      </w:ins>
      <w:ins w:id="629" w:author="DAUNIZEAU Jean" w:date="2020-04-28T14:10:00Z">
        <w:r w:rsidR="00602D14">
          <w:rPr>
            <w:rFonts w:ascii="Times New Roman" w:hAnsi="Times New Roman" w:cs="Times New Roman"/>
          </w:rPr>
          <w:t>“</w:t>
        </w:r>
      </w:ins>
      <w:ins w:id="630" w:author="DAUNIZEAU Jean" w:date="2020-04-24T12:10:00Z">
        <w:r w:rsidR="009D382B">
          <w:rPr>
            <w:rFonts w:ascii="Times New Roman" w:hAnsi="Times New Roman" w:cs="Times New Roman"/>
          </w:rPr>
          <w:t>Hospital Anxiety and Depression Scale</w:t>
        </w:r>
      </w:ins>
      <w:ins w:id="631" w:author="DAUNIZEAU Jean" w:date="2020-04-28T14:10:00Z">
        <w:r w:rsidR="00602D14">
          <w:rPr>
            <w:rFonts w:ascii="Times New Roman" w:hAnsi="Times New Roman" w:cs="Times New Roman"/>
          </w:rPr>
          <w:t>” (</w:t>
        </w:r>
        <w:proofErr w:type="spellStart"/>
        <w:r w:rsidR="00602D14">
          <w:rPr>
            <w:rFonts w:ascii="Times New Roman" w:hAnsi="Times New Roman" w:cs="Times New Roman"/>
          </w:rPr>
          <w:t>Bocéréan</w:t>
        </w:r>
        <w:proofErr w:type="spellEnd"/>
        <w:r w:rsidR="00602D14">
          <w:rPr>
            <w:rFonts w:ascii="Times New Roman" w:hAnsi="Times New Roman" w:cs="Times New Roman"/>
          </w:rPr>
          <w:t xml:space="preserve"> and </w:t>
        </w:r>
        <w:proofErr w:type="spellStart"/>
        <w:r w:rsidR="00602D14">
          <w:rPr>
            <w:rFonts w:ascii="Times New Roman" w:hAnsi="Times New Roman" w:cs="Times New Roman"/>
          </w:rPr>
          <w:t>Dupret</w:t>
        </w:r>
        <w:proofErr w:type="spellEnd"/>
        <w:r w:rsidR="00602D14">
          <w:rPr>
            <w:rFonts w:ascii="Times New Roman" w:hAnsi="Times New Roman" w:cs="Times New Roman"/>
          </w:rPr>
          <w:t>, 2014</w:t>
        </w:r>
      </w:ins>
      <w:ins w:id="632" w:author="DAUNIZEAU Jean" w:date="2020-04-24T12:10:00Z">
        <w:r w:rsidR="009D382B">
          <w:rPr>
            <w:rFonts w:ascii="Times New Roman" w:hAnsi="Times New Roman" w:cs="Times New Roman"/>
          </w:rPr>
          <w:t xml:space="preserve">) and </w:t>
        </w:r>
      </w:ins>
      <w:ins w:id="633" w:author="DAUNIZEAU Jean" w:date="2020-04-24T12:11:00Z">
        <w:r w:rsidR="009D382B">
          <w:rPr>
            <w:rFonts w:ascii="Times New Roman" w:hAnsi="Times New Roman" w:cs="Times New Roman"/>
          </w:rPr>
          <w:t xml:space="preserve">the </w:t>
        </w:r>
      </w:ins>
      <w:ins w:id="634" w:author="DAUNIZEAU Jean" w:date="2020-04-28T14:10:00Z">
        <w:r w:rsidR="00602D14">
          <w:rPr>
            <w:rFonts w:ascii="Times New Roman" w:hAnsi="Times New Roman" w:cs="Times New Roman"/>
          </w:rPr>
          <w:t>“</w:t>
        </w:r>
      </w:ins>
      <w:proofErr w:type="spellStart"/>
      <w:ins w:id="635" w:author="DAUNIZEAU Jean" w:date="2020-04-24T12:11:00Z">
        <w:r w:rsidR="009D382B">
          <w:rPr>
            <w:rFonts w:ascii="Times New Roman" w:hAnsi="Times New Roman" w:cs="Times New Roman"/>
          </w:rPr>
          <w:t>Starkstein</w:t>
        </w:r>
        <w:proofErr w:type="spellEnd"/>
        <w:r w:rsidR="009D382B">
          <w:rPr>
            <w:rFonts w:ascii="Times New Roman" w:hAnsi="Times New Roman" w:cs="Times New Roman"/>
          </w:rPr>
          <w:t xml:space="preserve"> Apathy Scale</w:t>
        </w:r>
      </w:ins>
      <w:ins w:id="636" w:author="DAUNIZEAU Jean" w:date="2020-04-28T14:10:00Z">
        <w:r w:rsidR="00602D14">
          <w:rPr>
            <w:rFonts w:ascii="Times New Roman" w:hAnsi="Times New Roman" w:cs="Times New Roman"/>
          </w:rPr>
          <w:t>” (</w:t>
        </w:r>
      </w:ins>
      <w:proofErr w:type="spellStart"/>
      <w:ins w:id="637" w:author="DAUNIZEAU Jean" w:date="2020-04-28T14:11:00Z">
        <w:r w:rsidR="00602D14">
          <w:rPr>
            <w:rFonts w:ascii="Times New Roman" w:hAnsi="Times New Roman" w:cs="Times New Roman"/>
          </w:rPr>
          <w:t>Starkstein</w:t>
        </w:r>
        <w:proofErr w:type="spellEnd"/>
        <w:r w:rsidR="00602D14">
          <w:rPr>
            <w:rFonts w:ascii="Times New Roman" w:hAnsi="Times New Roman" w:cs="Times New Roman"/>
          </w:rPr>
          <w:t xml:space="preserve"> et al., 1992)</w:t>
        </w:r>
      </w:ins>
      <w:del w:id="638" w:author="DAUNIZEAU Jean" w:date="2020-04-24T12:11:00Z">
        <w:r w:rsidRPr="00F55313" w:rsidDel="009D382B">
          <w:rPr>
            <w:rFonts w:ascii="Times New Roman" w:hAnsi="Times New Roman" w:cs="Times New Roman"/>
          </w:rPr>
          <w:delText xml:space="preserve"> assessing a range of psychiatric symptoms</w:delText>
        </w:r>
      </w:del>
      <w:r w:rsidRPr="00F55313">
        <w:rPr>
          <w:rFonts w:ascii="Times New Roman" w:hAnsi="Times New Roman" w:cs="Times New Roman"/>
        </w:rPr>
        <w:t xml:space="preserve">. </w:t>
      </w:r>
      <w:del w:id="639" w:author="DAUNIZEAU Jean" w:date="2020-04-24T12:11:00Z">
        <w:r w:rsidRPr="00F55313" w:rsidDel="009D382B">
          <w:rPr>
            <w:rFonts w:ascii="Times New Roman" w:hAnsi="Times New Roman" w:cs="Times New Roman"/>
          </w:rPr>
          <w:delText xml:space="preserve">See below for the exhaustive list. </w:delText>
        </w:r>
      </w:del>
      <w:del w:id="640" w:author="DAUNIZEAU Jean" w:date="2020-04-24T12:12:00Z">
        <w:r w:rsidR="00E17E68" w:rsidRPr="00F55313" w:rsidDel="009D382B">
          <w:rPr>
            <w:rFonts w:ascii="Times New Roman" w:hAnsi="Times New Roman" w:cs="Times New Roman"/>
          </w:rPr>
          <w:delText>W</w:delText>
        </w:r>
        <w:r w:rsidRPr="00F55313" w:rsidDel="009D382B">
          <w:rPr>
            <w:rFonts w:ascii="Times New Roman" w:hAnsi="Times New Roman" w:cs="Times New Roman"/>
          </w:rPr>
          <w:delText xml:space="preserve">e </w:delText>
        </w:r>
        <w:r w:rsidR="00AD7720" w:rsidRPr="00AD7720" w:rsidDel="009D382B">
          <w:rPr>
            <w:rFonts w:ascii="Times New Roman" w:hAnsi="Times New Roman" w:cs="Times New Roman"/>
          </w:rPr>
          <w:delText xml:space="preserve">hypothesize </w:delText>
        </w:r>
        <w:r w:rsidRPr="00F55313" w:rsidDel="009D382B">
          <w:rPr>
            <w:rFonts w:ascii="Times New Roman" w:hAnsi="Times New Roman" w:cs="Times New Roman"/>
          </w:rPr>
          <w:delText xml:space="preserve">that the participants recruited online will be affected by the current anxiogenic circumstances. In particular, we </w:delText>
        </w:r>
        <w:r w:rsidR="00AD7720" w:rsidRPr="00AD7720" w:rsidDel="009D382B">
          <w:rPr>
            <w:rFonts w:ascii="Times New Roman" w:hAnsi="Times New Roman" w:cs="Times New Roman"/>
          </w:rPr>
          <w:delText xml:space="preserve">hypothesize </w:delText>
        </w:r>
        <w:r w:rsidRPr="00F55313" w:rsidDel="009D382B">
          <w:rPr>
            <w:rFonts w:ascii="Times New Roman" w:hAnsi="Times New Roman" w:cs="Times New Roman"/>
          </w:rPr>
          <w:delText xml:space="preserve">that increased feeling of anxiety and loss of control as measured by psychiatric questionnaires will be associated with lower abilities to regulate the attentional processing of emotionally salient faces. </w:delText>
        </w:r>
      </w:del>
    </w:p>
    <w:p w14:paraId="0AB9DF3D" w14:textId="77777777" w:rsidR="00602D14" w:rsidRDefault="00F55313"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ins w:id="641" w:author="DAUNIZEAU Jean" w:date="2020-04-28T14:07:00Z"/>
          <w:rFonts w:ascii="Times New Roman" w:eastAsia="MS Mincho" w:hAnsi="Times New Roman" w:cs="Times New Roman"/>
          <w:lang w:eastAsia="fr-FR"/>
        </w:rPr>
      </w:pPr>
      <w:del w:id="642" w:author="DAUNIZEAU Jean" w:date="2020-04-24T12:12:00Z">
        <w:r w:rsidRPr="00F55313" w:rsidDel="009D382B">
          <w:rPr>
            <w:rFonts w:ascii="Times New Roman" w:eastAsia="MS Mincho" w:hAnsi="Times New Roman" w:cs="Times New Roman"/>
            <w:lang w:eastAsia="fr-FR"/>
          </w:rPr>
          <w:delText xml:space="preserve">The selected standard self-report questionnaires assess a range of psychiatric symptoms including </w:delText>
        </w:r>
        <w:r w:rsidR="00E91AD1" w:rsidRPr="00E91AD1" w:rsidDel="009D382B">
          <w:rPr>
            <w:rFonts w:ascii="Times New Roman" w:eastAsia="MS Mincho" w:hAnsi="Times New Roman" w:cs="Times New Roman"/>
            <w:lang w:eastAsia="fr-FR"/>
          </w:rPr>
          <w:delText>depression and anxiety (Hospital Anxiety and Depression Scale; HADS, French translation – Bocéréan and Dupret, 2014), and apathy (Starkstein Apathy Evaluation Scale; Starkstein et al., 1992).</w:delText>
        </w:r>
      </w:del>
    </w:p>
    <w:p w14:paraId="5D2976BD" w14:textId="624DC4ED" w:rsidR="00602D14" w:rsidRDefault="00602D14"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ins w:id="643" w:author="DAUNIZEAU Jean" w:date="2020-04-28T14:09:00Z"/>
          <w:rFonts w:ascii="Times New Roman" w:eastAsia="MS Mincho" w:hAnsi="Times New Roman" w:cs="Times New Roman"/>
          <w:lang w:eastAsia="fr-FR"/>
        </w:rPr>
      </w:pPr>
      <w:ins w:id="644" w:author="DAUNIZEAU Jean" w:date="2020-04-28T14:07:00Z">
        <w:r>
          <w:rPr>
            <w:rFonts w:ascii="Times New Roman" w:eastAsia="MS Mincho" w:hAnsi="Times New Roman" w:cs="Times New Roman"/>
            <w:lang w:eastAsia="fr-FR"/>
          </w:rPr>
          <w:t>In addition, participants will fi</w:t>
        </w:r>
      </w:ins>
      <w:ins w:id="645" w:author="DAUNIZEAU Jean" w:date="2020-04-28T14:15:00Z">
        <w:r>
          <w:rPr>
            <w:rFonts w:ascii="Times New Roman" w:eastAsia="MS Mincho" w:hAnsi="Times New Roman" w:cs="Times New Roman"/>
            <w:lang w:eastAsia="fr-FR"/>
          </w:rPr>
          <w:t>ll</w:t>
        </w:r>
      </w:ins>
      <w:ins w:id="646" w:author="DAUNIZEAU Jean" w:date="2020-04-28T14:07:00Z">
        <w:r>
          <w:rPr>
            <w:rFonts w:ascii="Times New Roman" w:eastAsia="MS Mincho" w:hAnsi="Times New Roman" w:cs="Times New Roman"/>
            <w:lang w:eastAsia="fr-FR"/>
          </w:rPr>
          <w:t xml:space="preserve"> in a modified version of the question</w:t>
        </w:r>
      </w:ins>
      <w:ins w:id="647" w:author="DAUNIZEAU Jean" w:date="2020-04-28T14:08:00Z">
        <w:r>
          <w:rPr>
            <w:rFonts w:ascii="Times New Roman" w:eastAsia="MS Mincho" w:hAnsi="Times New Roman" w:cs="Times New Roman"/>
            <w:lang w:eastAsia="fr-FR"/>
          </w:rPr>
          <w:t xml:space="preserve">naire </w:t>
        </w:r>
      </w:ins>
      <w:ins w:id="648" w:author="DAUNIZEAU Jean" w:date="2020-04-28T14:13:00Z">
        <w:r>
          <w:rPr>
            <w:rFonts w:ascii="Times New Roman" w:eastAsia="MS Mincho" w:hAnsi="Times New Roman" w:cs="Times New Roman"/>
            <w:lang w:eastAsia="fr-FR"/>
          </w:rPr>
          <w:t>assessing peoples’</w:t>
        </w:r>
      </w:ins>
      <w:ins w:id="649" w:author="DAUNIZEAU Jean" w:date="2020-04-28T14:08:00Z">
        <w:r>
          <w:rPr>
            <w:rFonts w:ascii="Times New Roman" w:eastAsia="MS Mincho" w:hAnsi="Times New Roman" w:cs="Times New Roman"/>
            <w:lang w:eastAsia="fr-FR"/>
          </w:rPr>
          <w:t xml:space="preserve"> well-being during </w:t>
        </w:r>
      </w:ins>
      <w:ins w:id="650" w:author="DAUNIZEAU Jean" w:date="2020-04-28T14:14:00Z">
        <w:r>
          <w:rPr>
            <w:rFonts w:ascii="Times New Roman" w:eastAsia="MS Mincho" w:hAnsi="Times New Roman" w:cs="Times New Roman"/>
            <w:lang w:eastAsia="fr-FR"/>
          </w:rPr>
          <w:t xml:space="preserve">the </w:t>
        </w:r>
      </w:ins>
      <w:ins w:id="651" w:author="DAUNIZEAU Jean" w:date="2020-04-28T14:13:00Z">
        <w:r>
          <w:rPr>
            <w:rFonts w:ascii="Times New Roman" w:eastAsia="MS Mincho" w:hAnsi="Times New Roman" w:cs="Times New Roman"/>
            <w:lang w:eastAsia="fr-FR"/>
          </w:rPr>
          <w:t>COVID-related containment</w:t>
        </w:r>
      </w:ins>
      <w:ins w:id="652" w:author="DAUNIZEAU Jean" w:date="2020-04-28T14:08:00Z">
        <w:r>
          <w:rPr>
            <w:rFonts w:ascii="Times New Roman" w:eastAsia="MS Mincho" w:hAnsi="Times New Roman" w:cs="Times New Roman"/>
            <w:lang w:eastAsia="fr-FR"/>
          </w:rPr>
          <w:t xml:space="preserve"> </w:t>
        </w:r>
      </w:ins>
      <w:ins w:id="653" w:author="DAUNIZEAU Jean" w:date="2020-04-28T14:13:00Z">
        <w:r>
          <w:rPr>
            <w:rFonts w:ascii="Times New Roman" w:eastAsia="MS Mincho" w:hAnsi="Times New Roman" w:cs="Times New Roman"/>
            <w:lang w:eastAsia="fr-FR"/>
          </w:rPr>
          <w:t>(</w:t>
        </w:r>
      </w:ins>
      <w:ins w:id="654" w:author="DAUNIZEAU Jean" w:date="2020-04-28T14:14:00Z">
        <w:r>
          <w:rPr>
            <w:rFonts w:ascii="Times New Roman" w:eastAsia="MS Mincho" w:hAnsi="Times New Roman" w:cs="Times New Roman"/>
            <w:lang w:eastAsia="fr-FR"/>
          </w:rPr>
          <w:fldChar w:fldCharType="begin"/>
        </w:r>
        <w:r>
          <w:rPr>
            <w:rFonts w:ascii="Times New Roman" w:eastAsia="MS Mincho" w:hAnsi="Times New Roman" w:cs="Times New Roman"/>
            <w:lang w:eastAsia="fr-FR"/>
          </w:rPr>
          <w:instrText xml:space="preserve"> HYPERLINK "</w:instrText>
        </w:r>
      </w:ins>
      <w:ins w:id="655" w:author="DAUNIZEAU Jean" w:date="2020-04-28T14:13:00Z">
        <w:r w:rsidRPr="00602D14">
          <w:rPr>
            <w:rFonts w:ascii="Times New Roman" w:eastAsia="MS Mincho" w:hAnsi="Times New Roman" w:cs="Times New Roman"/>
            <w:lang w:eastAsia="fr-FR"/>
          </w:rPr>
          <w:instrText>https://sondage.inserm.fr/index.php/461237/lang-fr</w:instrText>
        </w:r>
      </w:ins>
      <w:ins w:id="656" w:author="DAUNIZEAU Jean" w:date="2020-04-28T14:14:00Z">
        <w:r>
          <w:rPr>
            <w:rFonts w:ascii="Times New Roman" w:eastAsia="MS Mincho" w:hAnsi="Times New Roman" w:cs="Times New Roman"/>
            <w:lang w:eastAsia="fr-FR"/>
          </w:rPr>
          <w:instrText xml:space="preserve">" </w:instrText>
        </w:r>
        <w:r>
          <w:rPr>
            <w:rFonts w:ascii="Times New Roman" w:eastAsia="MS Mincho" w:hAnsi="Times New Roman" w:cs="Times New Roman"/>
            <w:lang w:eastAsia="fr-FR"/>
          </w:rPr>
          <w:fldChar w:fldCharType="separate"/>
        </w:r>
      </w:ins>
      <w:ins w:id="657" w:author="DAUNIZEAU Jean" w:date="2020-04-28T14:13:00Z">
        <w:r w:rsidRPr="00B00A7A">
          <w:rPr>
            <w:rStyle w:val="Hyperlink"/>
            <w:rFonts w:ascii="Times New Roman" w:eastAsia="MS Mincho" w:hAnsi="Times New Roman" w:cs="Times New Roman"/>
            <w:lang w:eastAsia="fr-FR"/>
          </w:rPr>
          <w:t>https://sondage.inserm.fr/index.php/461237/lang-fr</w:t>
        </w:r>
      </w:ins>
      <w:ins w:id="658" w:author="DAUNIZEAU Jean" w:date="2020-04-28T14:14:00Z">
        <w:r>
          <w:rPr>
            <w:rFonts w:ascii="Times New Roman" w:eastAsia="MS Mincho" w:hAnsi="Times New Roman" w:cs="Times New Roman"/>
            <w:lang w:eastAsia="fr-FR"/>
          </w:rPr>
          <w:fldChar w:fldCharType="end"/>
        </w:r>
      </w:ins>
      <w:ins w:id="659" w:author="DAUNIZEAU Jean" w:date="2020-04-28T14:13:00Z">
        <w:r>
          <w:rPr>
            <w:rFonts w:ascii="Times New Roman" w:eastAsia="MS Mincho" w:hAnsi="Times New Roman" w:cs="Times New Roman"/>
            <w:lang w:eastAsia="fr-FR"/>
          </w:rPr>
          <w:t>)</w:t>
        </w:r>
      </w:ins>
      <w:ins w:id="660" w:author="DAUNIZEAU Jean" w:date="2020-04-28T14:14:00Z">
        <w:r>
          <w:rPr>
            <w:rFonts w:ascii="Times New Roman" w:eastAsia="MS Mincho" w:hAnsi="Times New Roman" w:cs="Times New Roman"/>
            <w:lang w:eastAsia="fr-FR"/>
          </w:rPr>
          <w:t>, which was</w:t>
        </w:r>
      </w:ins>
      <w:ins w:id="661" w:author="DAUNIZEAU Jean" w:date="2020-04-28T14:13:00Z">
        <w:r>
          <w:rPr>
            <w:rFonts w:ascii="Times New Roman" w:eastAsia="MS Mincho" w:hAnsi="Times New Roman" w:cs="Times New Roman"/>
            <w:lang w:eastAsia="fr-FR"/>
          </w:rPr>
          <w:t xml:space="preserve"> </w:t>
        </w:r>
      </w:ins>
      <w:ins w:id="662" w:author="DAUNIZEAU Jean" w:date="2020-04-28T14:08:00Z">
        <w:r>
          <w:rPr>
            <w:rFonts w:ascii="Times New Roman" w:eastAsia="MS Mincho" w:hAnsi="Times New Roman" w:cs="Times New Roman"/>
            <w:lang w:eastAsia="fr-FR"/>
          </w:rPr>
          <w:t xml:space="preserve">published by the Centre </w:t>
        </w:r>
        <w:proofErr w:type="spellStart"/>
        <w:r>
          <w:rPr>
            <w:rFonts w:ascii="Times New Roman" w:eastAsia="MS Mincho" w:hAnsi="Times New Roman" w:cs="Times New Roman"/>
            <w:lang w:eastAsia="fr-FR"/>
          </w:rPr>
          <w:t>Ressource</w:t>
        </w:r>
        <w:proofErr w:type="spellEnd"/>
        <w:r>
          <w:rPr>
            <w:rFonts w:ascii="Times New Roman" w:eastAsia="MS Mincho" w:hAnsi="Times New Roman" w:cs="Times New Roman"/>
            <w:lang w:eastAsia="fr-FR"/>
          </w:rPr>
          <w:t xml:space="preserve"> de </w:t>
        </w:r>
        <w:proofErr w:type="spellStart"/>
        <w:r>
          <w:rPr>
            <w:rFonts w:ascii="Times New Roman" w:eastAsia="MS Mincho" w:hAnsi="Times New Roman" w:cs="Times New Roman"/>
            <w:lang w:eastAsia="fr-FR"/>
          </w:rPr>
          <w:t>Réhabilitation</w:t>
        </w:r>
        <w:proofErr w:type="spellEnd"/>
        <w:r>
          <w:rPr>
            <w:rFonts w:ascii="Times New Roman" w:eastAsia="MS Mincho" w:hAnsi="Times New Roman" w:cs="Times New Roman"/>
            <w:lang w:eastAsia="fr-FR"/>
          </w:rPr>
          <w:t xml:space="preserve"> </w:t>
        </w:r>
        <w:proofErr w:type="spellStart"/>
        <w:r>
          <w:rPr>
            <w:rFonts w:ascii="Times New Roman" w:eastAsia="MS Mincho" w:hAnsi="Times New Roman" w:cs="Times New Roman"/>
            <w:lang w:eastAsia="fr-FR"/>
          </w:rPr>
          <w:t>Psychosociale</w:t>
        </w:r>
        <w:proofErr w:type="spellEnd"/>
        <w:r>
          <w:rPr>
            <w:rFonts w:ascii="Times New Roman" w:eastAsia="MS Mincho" w:hAnsi="Times New Roman" w:cs="Times New Roman"/>
            <w:lang w:eastAsia="fr-FR"/>
          </w:rPr>
          <w:t xml:space="preserve"> (CHU le </w:t>
        </w:r>
        <w:proofErr w:type="spellStart"/>
        <w:r>
          <w:rPr>
            <w:rFonts w:ascii="Times New Roman" w:eastAsia="MS Mincho" w:hAnsi="Times New Roman" w:cs="Times New Roman"/>
            <w:lang w:eastAsia="fr-FR"/>
          </w:rPr>
          <w:t>Vinatier</w:t>
        </w:r>
        <w:proofErr w:type="spellEnd"/>
        <w:r>
          <w:rPr>
            <w:rFonts w:ascii="Times New Roman" w:eastAsia="MS Mincho" w:hAnsi="Times New Roman" w:cs="Times New Roman"/>
            <w:lang w:eastAsia="fr-FR"/>
          </w:rPr>
          <w:t>, Lyon).</w:t>
        </w:r>
      </w:ins>
    </w:p>
    <w:p w14:paraId="726A2104" w14:textId="0590AD3A" w:rsidR="00540C92" w:rsidRPr="00E91AD1" w:rsidRDefault="00602D14" w:rsidP="009D382B">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eastAsia="MS Mincho" w:hAnsi="Times New Roman" w:cs="Times New Roman"/>
          <w:lang w:eastAsia="fr-FR"/>
        </w:rPr>
      </w:pPr>
      <w:ins w:id="663" w:author="DAUNIZEAU Jean" w:date="2020-04-28T14:12:00Z">
        <w:r>
          <w:rPr>
            <w:rFonts w:ascii="Times New Roman" w:eastAsia="MS Mincho" w:hAnsi="Times New Roman" w:cs="Times New Roman"/>
            <w:lang w:eastAsia="fr-FR"/>
          </w:rPr>
          <w:t xml:space="preserve">We expect </w:t>
        </w:r>
      </w:ins>
      <w:ins w:id="664" w:author="DAUNIZEAU Jean" w:date="2020-04-28T14:15:00Z">
        <w:r>
          <w:rPr>
            <w:rFonts w:ascii="Times New Roman" w:eastAsia="MS Mincho" w:hAnsi="Times New Roman" w:cs="Times New Roman"/>
            <w:lang w:eastAsia="fr-FR"/>
          </w:rPr>
          <w:t>this</w:t>
        </w:r>
      </w:ins>
      <w:ins w:id="665" w:author="DAUNIZEAU Jean" w:date="2020-04-28T14:12:00Z">
        <w:r>
          <w:rPr>
            <w:rFonts w:ascii="Times New Roman" w:eastAsia="MS Mincho" w:hAnsi="Times New Roman" w:cs="Times New Roman"/>
            <w:lang w:eastAsia="fr-FR"/>
          </w:rPr>
          <w:t xml:space="preserve"> to last for </w:t>
        </w:r>
      </w:ins>
      <w:ins w:id="666" w:author="DAUNIZEAU Jean" w:date="2020-04-28T14:09:00Z">
        <w:r>
          <w:rPr>
            <w:rFonts w:ascii="Times New Roman" w:eastAsia="MS Mincho" w:hAnsi="Times New Roman" w:cs="Times New Roman"/>
            <w:lang w:eastAsia="fr-FR"/>
          </w:rPr>
          <w:t xml:space="preserve">about </w:t>
        </w:r>
      </w:ins>
      <w:ins w:id="667" w:author="DAUNIZEAU Jean" w:date="2020-04-28T14:10:00Z">
        <w:r>
          <w:rPr>
            <w:rFonts w:ascii="Times New Roman" w:eastAsia="MS Mincho" w:hAnsi="Times New Roman" w:cs="Times New Roman"/>
            <w:lang w:eastAsia="fr-FR"/>
          </w:rPr>
          <w:t>30 minutes</w:t>
        </w:r>
      </w:ins>
      <w:ins w:id="668" w:author="DAUNIZEAU Jean" w:date="2020-04-28T14:12:00Z">
        <w:r>
          <w:rPr>
            <w:rFonts w:ascii="Times New Roman" w:eastAsia="MS Mincho" w:hAnsi="Times New Roman" w:cs="Times New Roman"/>
            <w:lang w:eastAsia="fr-FR"/>
          </w:rPr>
          <w:t xml:space="preserve"> in total</w:t>
        </w:r>
      </w:ins>
      <w:ins w:id="669" w:author="DAUNIZEAU Jean" w:date="2020-04-28T14:10:00Z">
        <w:r>
          <w:rPr>
            <w:rFonts w:ascii="Times New Roman" w:eastAsia="MS Mincho" w:hAnsi="Times New Roman" w:cs="Times New Roman"/>
            <w:lang w:eastAsia="fr-FR"/>
          </w:rPr>
          <w:t>.</w:t>
        </w:r>
      </w:ins>
      <w:del w:id="670" w:author="DAUNIZEAU Jean" w:date="2020-04-28T14:07:00Z">
        <w:r w:rsidR="00E91AD1" w:rsidRPr="00E91AD1" w:rsidDel="00602D14">
          <w:rPr>
            <w:rFonts w:ascii="Times New Roman" w:eastAsia="MS Mincho" w:hAnsi="Times New Roman" w:cs="Times New Roman"/>
            <w:lang w:eastAsia="fr-FR"/>
          </w:rPr>
          <w:delText xml:space="preserve"> </w:delText>
        </w:r>
        <w:r w:rsidR="00F55313" w:rsidRPr="00F55313" w:rsidDel="00602D14">
          <w:rPr>
            <w:rFonts w:ascii="Times New Roman" w:eastAsia="MS Mincho" w:hAnsi="Times New Roman" w:cs="Times New Roman"/>
            <w:lang w:eastAsia="fr-FR"/>
          </w:rPr>
          <w:delText xml:space="preserve"> </w:delText>
        </w:r>
      </w:del>
    </w:p>
    <w:p w14:paraId="71209668" w14:textId="77777777" w:rsidR="00F55313" w:rsidRDefault="00F55313" w:rsidP="00F55313">
      <w:pPr>
        <w:pBdr>
          <w:top w:val="single" w:sz="4" w:space="0" w:color="000000"/>
          <w:left w:val="single" w:sz="4" w:space="0" w:color="000000"/>
          <w:bottom w:val="single" w:sz="4" w:space="0" w:color="000000"/>
          <w:right w:val="single" w:sz="4" w:space="0" w:color="000000"/>
        </w:pBdr>
        <w:spacing w:after="0" w:line="360" w:lineRule="auto"/>
        <w:ind w:firstLine="720"/>
        <w:jc w:val="both"/>
      </w:pPr>
    </w:p>
    <w:p w14:paraId="4DBD4E0B" w14:textId="77777777" w:rsidR="00540C92" w:rsidRPr="00E91AD1" w:rsidRDefault="00AA3E65" w:rsidP="00540C92">
      <w:pPr>
        <w:pBdr>
          <w:top w:val="single" w:sz="4" w:space="0" w:color="000000"/>
          <w:left w:val="single" w:sz="4" w:space="0" w:color="000000"/>
          <w:bottom w:val="single" w:sz="4" w:space="0" w:color="000000"/>
          <w:right w:val="single" w:sz="4" w:space="0" w:color="000000"/>
        </w:pBdr>
        <w:spacing w:after="5" w:line="360" w:lineRule="auto"/>
        <w:ind w:left="10" w:hanging="10"/>
        <w:jc w:val="both"/>
        <w:rPr>
          <w:sz w:val="24"/>
        </w:rPr>
      </w:pPr>
      <w:proofErr w:type="spellStart"/>
      <w:r w:rsidRPr="00E91AD1">
        <w:rPr>
          <w:sz w:val="24"/>
        </w:rPr>
        <w:t>Résultats</w:t>
      </w:r>
      <w:proofErr w:type="spellEnd"/>
      <w:r w:rsidRPr="00E91AD1">
        <w:rPr>
          <w:sz w:val="24"/>
        </w:rPr>
        <w:t xml:space="preserve"> </w:t>
      </w:r>
      <w:proofErr w:type="spellStart"/>
      <w:r w:rsidRPr="00E91AD1">
        <w:rPr>
          <w:sz w:val="24"/>
        </w:rPr>
        <w:t>escomptés</w:t>
      </w:r>
      <w:proofErr w:type="spellEnd"/>
      <w:r w:rsidRPr="00E91AD1">
        <w:rPr>
          <w:sz w:val="24"/>
        </w:rPr>
        <w:t xml:space="preserve"> </w:t>
      </w:r>
    </w:p>
    <w:p w14:paraId="36DA6B3C" w14:textId="36E02ECE" w:rsidR="00D7107A" w:rsidRPr="00D7107A" w:rsidRDefault="00540C92">
      <w:pPr>
        <w:pStyle w:val="ListParagraph"/>
        <w:numPr>
          <w:ilvl w:val="0"/>
          <w:numId w:val="39"/>
        </w:numPr>
        <w:pBdr>
          <w:top w:val="single" w:sz="4" w:space="0" w:color="000000"/>
          <w:left w:val="single" w:sz="4" w:space="0" w:color="000000"/>
          <w:bottom w:val="single" w:sz="4" w:space="0" w:color="000000"/>
          <w:right w:val="single" w:sz="4" w:space="0" w:color="000000"/>
        </w:pBdr>
        <w:spacing w:after="5"/>
        <w:rPr>
          <w:ins w:id="671" w:author="DAUNIZEAU Jean" w:date="2020-04-24T12:35:00Z"/>
          <w:sz w:val="24"/>
          <w:rPrChange w:id="672" w:author="DAUNIZEAU Jean" w:date="2020-04-24T12:35:00Z">
            <w:rPr>
              <w:ins w:id="673" w:author="DAUNIZEAU Jean" w:date="2020-04-24T12:35:00Z"/>
              <w:rFonts w:ascii="Times New Roman" w:hAnsi="Times New Roman"/>
            </w:rPr>
          </w:rPrChange>
        </w:rPr>
        <w:pPrChange w:id="674" w:author="DAUNIZEAU Jean" w:date="2020-04-24T12:27:00Z">
          <w:pPr>
            <w:pBdr>
              <w:top w:val="single" w:sz="4" w:space="0" w:color="000000"/>
              <w:left w:val="single" w:sz="4" w:space="0" w:color="000000"/>
              <w:bottom w:val="single" w:sz="4" w:space="0" w:color="000000"/>
              <w:right w:val="single" w:sz="4" w:space="0" w:color="000000"/>
            </w:pBdr>
            <w:spacing w:after="5" w:line="360" w:lineRule="auto"/>
            <w:ind w:left="10" w:hanging="10"/>
            <w:jc w:val="both"/>
          </w:pPr>
        </w:pPrChange>
      </w:pPr>
      <w:del w:id="675" w:author="DAUNIZEAU Jean" w:date="2020-04-24T12:19:00Z">
        <w:r w:rsidRPr="00217722" w:rsidDel="00217722">
          <w:rPr>
            <w:rFonts w:ascii="Times New Roman" w:hAnsi="Times New Roman"/>
            <w:rPrChange w:id="676" w:author="DAUNIZEAU Jean" w:date="2020-04-24T12:19:00Z">
              <w:rPr/>
            </w:rPrChange>
          </w:rPr>
          <w:delText xml:space="preserve">               </w:delText>
        </w:r>
      </w:del>
      <w:ins w:id="677" w:author="DAUNIZEAU Jean" w:date="2020-04-24T12:30:00Z">
        <w:r w:rsidR="00D7107A">
          <w:rPr>
            <w:rFonts w:ascii="Times New Roman" w:hAnsi="Times New Roman"/>
          </w:rPr>
          <w:t>Control efficiency</w:t>
        </w:r>
      </w:ins>
      <w:ins w:id="678" w:author="DAUNIZEAU Jean" w:date="2020-04-24T12:35:00Z">
        <w:r w:rsidR="00D7107A">
          <w:rPr>
            <w:rFonts w:ascii="Times New Roman" w:hAnsi="Times New Roman"/>
          </w:rPr>
          <w:t xml:space="preserve"> (1)</w:t>
        </w:r>
      </w:ins>
      <w:ins w:id="679" w:author="DAUNIZEAU Jean" w:date="2020-04-24T12:30:00Z">
        <w:r w:rsidR="00D7107A">
          <w:rPr>
            <w:rFonts w:ascii="Times New Roman" w:hAnsi="Times New Roman"/>
          </w:rPr>
          <w:t xml:space="preserve">: comparison between DC and CC conditions. </w:t>
        </w:r>
      </w:ins>
      <w:del w:id="680" w:author="DAUNIZEAU Jean" w:date="2020-04-24T12:30:00Z">
        <w:r w:rsidR="00792674" w:rsidRPr="00217722" w:rsidDel="00D7107A">
          <w:rPr>
            <w:rFonts w:ascii="Times New Roman" w:hAnsi="Times New Roman"/>
            <w:rPrChange w:id="681" w:author="DAUNIZEAU Jean" w:date="2020-04-24T12:19:00Z">
              <w:rPr/>
            </w:rPrChange>
          </w:rPr>
          <w:delText xml:space="preserve">We expect </w:delText>
        </w:r>
      </w:del>
      <w:ins w:id="682" w:author="DAUNIZEAU Jean" w:date="2020-04-24T12:26:00Z">
        <w:r w:rsidR="00217722">
          <w:rPr>
            <w:rFonts w:ascii="Times New Roman" w:hAnsi="Times New Roman"/>
          </w:rPr>
          <w:t xml:space="preserve"> In particular,</w:t>
        </w:r>
      </w:ins>
      <w:ins w:id="683" w:author="DAUNIZEAU Jean" w:date="2020-04-24T12:25:00Z">
        <w:r w:rsidR="00217722">
          <w:rPr>
            <w:rFonts w:ascii="Times New Roman" w:hAnsi="Times New Roman"/>
          </w:rPr>
          <w:t xml:space="preserve"> </w:t>
        </w:r>
      </w:ins>
      <w:del w:id="684" w:author="DAUNIZEAU Jean" w:date="2020-04-24T12:26:00Z">
        <w:r w:rsidR="00792674" w:rsidRPr="00217722" w:rsidDel="00217722">
          <w:rPr>
            <w:rFonts w:ascii="Times New Roman" w:hAnsi="Times New Roman"/>
            <w:rPrChange w:id="685" w:author="DAUNIZEAU Jean" w:date="2020-04-24T12:19:00Z">
              <w:rPr/>
            </w:rPrChange>
          </w:rPr>
          <w:delText xml:space="preserve">that </w:delText>
        </w:r>
      </w:del>
      <w:r w:rsidR="00792674" w:rsidRPr="00217722">
        <w:rPr>
          <w:rFonts w:ascii="Times New Roman" w:hAnsi="Times New Roman"/>
          <w:rPrChange w:id="686" w:author="DAUNIZEAU Jean" w:date="2020-04-24T12:19:00Z">
            <w:rPr/>
          </w:rPrChange>
        </w:rPr>
        <w:t xml:space="preserve">performance </w:t>
      </w:r>
      <w:del w:id="687" w:author="DAUNIZEAU Jean" w:date="2020-04-24T12:26:00Z">
        <w:r w:rsidR="00792674" w:rsidRPr="00217722" w:rsidDel="00217722">
          <w:rPr>
            <w:rFonts w:ascii="Times New Roman" w:hAnsi="Times New Roman"/>
            <w:rPrChange w:id="688" w:author="DAUNIZEAU Jean" w:date="2020-04-24T12:19:00Z">
              <w:rPr/>
            </w:rPrChange>
          </w:rPr>
          <w:delText xml:space="preserve">is </w:delText>
        </w:r>
      </w:del>
      <w:ins w:id="689" w:author="DAUNIZEAU Jean" w:date="2020-04-24T12:26:00Z">
        <w:r w:rsidR="00217722">
          <w:rPr>
            <w:rFonts w:ascii="Times New Roman" w:hAnsi="Times New Roman"/>
          </w:rPr>
          <w:t>should be</w:t>
        </w:r>
        <w:r w:rsidR="00217722" w:rsidRPr="00217722">
          <w:rPr>
            <w:rFonts w:ascii="Times New Roman" w:hAnsi="Times New Roman"/>
            <w:rPrChange w:id="690" w:author="DAUNIZEAU Jean" w:date="2020-04-24T12:19:00Z">
              <w:rPr/>
            </w:rPrChange>
          </w:rPr>
          <w:t xml:space="preserve"> </w:t>
        </w:r>
      </w:ins>
      <w:del w:id="691" w:author="DAUNIZEAU Jean" w:date="2020-04-24T12:26:00Z">
        <w:r w:rsidR="00792674" w:rsidRPr="00217722" w:rsidDel="00217722">
          <w:rPr>
            <w:rFonts w:ascii="Times New Roman" w:hAnsi="Times New Roman"/>
            <w:rPrChange w:id="692" w:author="DAUNIZEAU Jean" w:date="2020-04-24T12:19:00Z">
              <w:rPr/>
            </w:rPrChange>
          </w:rPr>
          <w:delText xml:space="preserve">lower </w:delText>
        </w:r>
      </w:del>
      <w:ins w:id="693" w:author="DAUNIZEAU Jean" w:date="2020-04-24T12:26:00Z">
        <w:r w:rsidR="00217722" w:rsidRPr="00217722">
          <w:rPr>
            <w:rFonts w:ascii="Times New Roman" w:hAnsi="Times New Roman"/>
            <w:rPrChange w:id="694" w:author="DAUNIZEAU Jean" w:date="2020-04-24T12:19:00Z">
              <w:rPr/>
            </w:rPrChange>
          </w:rPr>
          <w:t>lowe</w:t>
        </w:r>
        <w:r w:rsidR="00217722">
          <w:rPr>
            <w:rFonts w:ascii="Times New Roman" w:hAnsi="Times New Roman"/>
          </w:rPr>
          <w:t>st</w:t>
        </w:r>
        <w:r w:rsidR="00217722" w:rsidRPr="00217722">
          <w:rPr>
            <w:rFonts w:ascii="Times New Roman" w:hAnsi="Times New Roman"/>
            <w:rPrChange w:id="695" w:author="DAUNIZEAU Jean" w:date="2020-04-24T12:19:00Z">
              <w:rPr/>
            </w:rPrChange>
          </w:rPr>
          <w:t xml:space="preserve"> </w:t>
        </w:r>
      </w:ins>
      <w:r w:rsidR="00792674" w:rsidRPr="00217722">
        <w:rPr>
          <w:rFonts w:ascii="Times New Roman" w:hAnsi="Times New Roman"/>
          <w:rPrChange w:id="696" w:author="DAUNIZEAU Jean" w:date="2020-04-24T12:19:00Z">
            <w:rPr/>
          </w:rPrChange>
        </w:rPr>
        <w:t>in the detrimental condition</w:t>
      </w:r>
      <w:r w:rsidRPr="00217722">
        <w:rPr>
          <w:rFonts w:ascii="Times New Roman" w:hAnsi="Times New Roman"/>
          <w:rPrChange w:id="697" w:author="DAUNIZEAU Jean" w:date="2020-04-24T12:19:00Z">
            <w:rPr/>
          </w:rPrChange>
        </w:rPr>
        <w:t xml:space="preserve"> (DC)</w:t>
      </w:r>
      <w:r w:rsidR="00792674" w:rsidRPr="00217722">
        <w:rPr>
          <w:rFonts w:ascii="Times New Roman" w:hAnsi="Times New Roman"/>
          <w:rPrChange w:id="698" w:author="DAUNIZEAU Jean" w:date="2020-04-24T12:19:00Z">
            <w:rPr/>
          </w:rPrChange>
        </w:rPr>
        <w:t xml:space="preserve"> as the emotional salient stimuli act as a distractor and will have an emotion-disturbing effect on attention. The </w:t>
      </w:r>
      <w:del w:id="699" w:author="DAUNIZEAU Jean" w:date="2020-04-24T12:36:00Z">
        <w:r w:rsidR="00792674" w:rsidRPr="00217722" w:rsidDel="00D7107A">
          <w:rPr>
            <w:rFonts w:ascii="Times New Roman" w:hAnsi="Times New Roman"/>
            <w:rPrChange w:id="700" w:author="DAUNIZEAU Jean" w:date="2020-04-24T12:19:00Z">
              <w:rPr/>
            </w:rPrChange>
          </w:rPr>
          <w:delText xml:space="preserve">difference between the </w:delText>
        </w:r>
      </w:del>
      <w:r w:rsidR="00792674" w:rsidRPr="00217722">
        <w:rPr>
          <w:rFonts w:ascii="Times New Roman" w:hAnsi="Times New Roman"/>
          <w:rPrChange w:id="701" w:author="DAUNIZEAU Jean" w:date="2020-04-24T12:19:00Z">
            <w:rPr/>
          </w:rPrChange>
        </w:rPr>
        <w:t xml:space="preserve">performance </w:t>
      </w:r>
      <w:ins w:id="702" w:author="DAUNIZEAU Jean" w:date="2020-04-24T12:36:00Z">
        <w:r w:rsidR="00D7107A">
          <w:rPr>
            <w:rFonts w:ascii="Times New Roman" w:hAnsi="Times New Roman"/>
          </w:rPr>
          <w:t xml:space="preserve">gap </w:t>
        </w:r>
      </w:ins>
      <w:del w:id="703" w:author="DAUNIZEAU Jean" w:date="2020-04-24T12:36:00Z">
        <w:r w:rsidR="00792674" w:rsidRPr="00217722" w:rsidDel="00D7107A">
          <w:rPr>
            <w:rFonts w:ascii="Times New Roman" w:hAnsi="Times New Roman"/>
            <w:rPrChange w:id="704" w:author="DAUNIZEAU Jean" w:date="2020-04-24T12:19:00Z">
              <w:rPr/>
            </w:rPrChange>
          </w:rPr>
          <w:delText xml:space="preserve">in </w:delText>
        </w:r>
      </w:del>
      <w:ins w:id="705" w:author="DAUNIZEAU Jean" w:date="2020-04-24T12:36:00Z">
        <w:r w:rsidR="00D7107A">
          <w:rPr>
            <w:rFonts w:ascii="Times New Roman" w:hAnsi="Times New Roman"/>
          </w:rPr>
          <w:t>between</w:t>
        </w:r>
        <w:r w:rsidR="00D7107A" w:rsidRPr="00217722">
          <w:rPr>
            <w:rFonts w:ascii="Times New Roman" w:hAnsi="Times New Roman"/>
            <w:rPrChange w:id="706" w:author="DAUNIZEAU Jean" w:date="2020-04-24T12:19:00Z">
              <w:rPr/>
            </w:rPrChange>
          </w:rPr>
          <w:t xml:space="preserve"> </w:t>
        </w:r>
      </w:ins>
      <w:r w:rsidR="00792674" w:rsidRPr="00217722">
        <w:rPr>
          <w:rFonts w:ascii="Times New Roman" w:hAnsi="Times New Roman"/>
          <w:rPrChange w:id="707" w:author="DAUNIZEAU Jean" w:date="2020-04-24T12:19:00Z">
            <w:rPr/>
          </w:rPrChange>
        </w:rPr>
        <w:t>the control condition</w:t>
      </w:r>
      <w:r w:rsidRPr="00217722">
        <w:rPr>
          <w:rFonts w:ascii="Times New Roman" w:hAnsi="Times New Roman"/>
          <w:rPrChange w:id="708" w:author="DAUNIZEAU Jean" w:date="2020-04-24T12:19:00Z">
            <w:rPr/>
          </w:rPrChange>
        </w:rPr>
        <w:t xml:space="preserve"> (CC)</w:t>
      </w:r>
      <w:r w:rsidR="00792674" w:rsidRPr="00217722">
        <w:rPr>
          <w:rFonts w:ascii="Times New Roman" w:hAnsi="Times New Roman"/>
          <w:rPrChange w:id="709" w:author="DAUNIZEAU Jean" w:date="2020-04-24T12:19:00Z">
            <w:rPr/>
          </w:rPrChange>
        </w:rPr>
        <w:t xml:space="preserve"> </w:t>
      </w:r>
      <w:del w:id="710" w:author="DAUNIZEAU Jean" w:date="2020-04-24T12:36:00Z">
        <w:r w:rsidR="00792674" w:rsidRPr="00217722" w:rsidDel="00D7107A">
          <w:rPr>
            <w:rFonts w:ascii="Times New Roman" w:hAnsi="Times New Roman"/>
            <w:rPrChange w:id="711" w:author="DAUNIZEAU Jean" w:date="2020-04-24T12:19:00Z">
              <w:rPr/>
            </w:rPrChange>
          </w:rPr>
          <w:delText>compared to the</w:delText>
        </w:r>
      </w:del>
      <w:ins w:id="712" w:author="DAUNIZEAU Jean" w:date="2020-04-24T12:36:00Z">
        <w:r w:rsidR="00D7107A">
          <w:rPr>
            <w:rFonts w:ascii="Times New Roman" w:hAnsi="Times New Roman"/>
          </w:rPr>
          <w:t>and</w:t>
        </w:r>
      </w:ins>
      <w:r w:rsidR="00792674" w:rsidRPr="00217722">
        <w:rPr>
          <w:rFonts w:ascii="Times New Roman" w:hAnsi="Times New Roman"/>
          <w:rPrChange w:id="713" w:author="DAUNIZEAU Jean" w:date="2020-04-24T12:19:00Z">
            <w:rPr/>
          </w:rPrChange>
        </w:rPr>
        <w:t xml:space="preserve"> </w:t>
      </w:r>
      <w:r w:rsidRPr="00217722">
        <w:rPr>
          <w:rFonts w:ascii="Times New Roman" w:hAnsi="Times New Roman"/>
          <w:rPrChange w:id="714" w:author="DAUNIZEAU Jean" w:date="2020-04-24T12:19:00Z">
            <w:rPr/>
          </w:rPrChange>
        </w:rPr>
        <w:t>DC</w:t>
      </w:r>
      <w:r w:rsidR="00792674" w:rsidRPr="00217722">
        <w:rPr>
          <w:rFonts w:ascii="Times New Roman" w:hAnsi="Times New Roman"/>
          <w:rPrChange w:id="715" w:author="DAUNIZEAU Jean" w:date="2020-04-24T12:19:00Z">
            <w:rPr/>
          </w:rPrChange>
        </w:rPr>
        <w:t xml:space="preserve"> represents the inability to inhibit </w:t>
      </w:r>
      <w:r w:rsidR="00E91AD1" w:rsidRPr="00217722">
        <w:rPr>
          <w:rFonts w:ascii="Times New Roman" w:hAnsi="Times New Roman"/>
          <w:rPrChange w:id="716" w:author="DAUNIZEAU Jean" w:date="2020-04-24T12:19:00Z">
            <w:rPr/>
          </w:rPrChange>
        </w:rPr>
        <w:t>emotional attention</w:t>
      </w:r>
      <w:r w:rsidRPr="00217722">
        <w:rPr>
          <w:rFonts w:ascii="Times New Roman" w:hAnsi="Times New Roman"/>
          <w:rPrChange w:id="717" w:author="DAUNIZEAU Jean" w:date="2020-04-24T12:19:00Z">
            <w:rPr/>
          </w:rPrChange>
        </w:rPr>
        <w:t xml:space="preserve">. </w:t>
      </w:r>
      <w:r w:rsidRPr="00217722">
        <w:rPr>
          <w:rFonts w:ascii="Times New Roman" w:hAnsi="Times New Roman"/>
          <w:rPrChange w:id="718" w:author="DAUNIZEAU Jean" w:date="2020-04-24T12:27:00Z">
            <w:rPr/>
          </w:rPrChange>
        </w:rPr>
        <w:t xml:space="preserve">We </w:t>
      </w:r>
      <w:r w:rsidR="00792674" w:rsidRPr="00217722">
        <w:rPr>
          <w:rFonts w:ascii="Times New Roman" w:hAnsi="Times New Roman"/>
          <w:rPrChange w:id="719" w:author="DAUNIZEAU Jean" w:date="2020-04-24T12:27:00Z">
            <w:rPr/>
          </w:rPrChange>
        </w:rPr>
        <w:t xml:space="preserve">expect </w:t>
      </w:r>
      <w:ins w:id="720" w:author="DAUNIZEAU Jean" w:date="2020-04-24T12:27:00Z">
        <w:r w:rsidR="00217722">
          <w:rPr>
            <w:rFonts w:ascii="Times New Roman" w:hAnsi="Times New Roman"/>
          </w:rPr>
          <w:t xml:space="preserve">this </w:t>
        </w:r>
      </w:ins>
      <w:ins w:id="721" w:author="DAUNIZEAU Jean" w:date="2020-04-24T12:28:00Z">
        <w:r w:rsidR="00217722">
          <w:rPr>
            <w:rFonts w:ascii="Times New Roman" w:hAnsi="Times New Roman"/>
          </w:rPr>
          <w:t xml:space="preserve">performance </w:t>
        </w:r>
      </w:ins>
      <w:ins w:id="722" w:author="DAUNIZEAU Jean" w:date="2020-04-24T12:27:00Z">
        <w:r w:rsidR="00217722">
          <w:rPr>
            <w:rFonts w:ascii="Times New Roman" w:hAnsi="Times New Roman"/>
          </w:rPr>
          <w:t xml:space="preserve">gap to be </w:t>
        </w:r>
      </w:ins>
      <w:ins w:id="723" w:author="DAUNIZEAU Jean" w:date="2020-04-24T12:38:00Z">
        <w:r w:rsidR="00D7107A" w:rsidRPr="00D7107A">
          <w:rPr>
            <w:rFonts w:ascii="Times New Roman" w:hAnsi="Times New Roman"/>
            <w:i/>
            <w:rPrChange w:id="724" w:author="DAUNIZEAU Jean" w:date="2020-04-24T12:38:00Z">
              <w:rPr>
                <w:rFonts w:ascii="Times New Roman" w:hAnsi="Times New Roman"/>
              </w:rPr>
            </w:rPrChange>
          </w:rPr>
          <w:t>decreased</w:t>
        </w:r>
      </w:ins>
      <w:ins w:id="725" w:author="DAUNIZEAU Jean" w:date="2020-04-24T12:28:00Z">
        <w:r w:rsidR="00217722">
          <w:rPr>
            <w:rFonts w:ascii="Times New Roman" w:hAnsi="Times New Roman"/>
          </w:rPr>
          <w:t xml:space="preserve"> by incentives, i.e. it should be </w:t>
        </w:r>
      </w:ins>
      <w:ins w:id="726" w:author="DAUNIZEAU Jean" w:date="2020-04-24T12:29:00Z">
        <w:r w:rsidR="00217722">
          <w:rPr>
            <w:rFonts w:ascii="Times New Roman" w:hAnsi="Times New Roman"/>
          </w:rPr>
          <w:t>higher</w:t>
        </w:r>
      </w:ins>
      <w:ins w:id="727" w:author="DAUNIZEAU Jean" w:date="2020-04-24T12:28:00Z">
        <w:r w:rsidR="00217722">
          <w:rPr>
            <w:rFonts w:ascii="Times New Roman" w:hAnsi="Times New Roman"/>
          </w:rPr>
          <w:t xml:space="preserve"> in the low reward condition compared to t</w:t>
        </w:r>
      </w:ins>
      <w:ins w:id="728" w:author="DAUNIZEAU Jean" w:date="2020-04-24T12:29:00Z">
        <w:r w:rsidR="00217722">
          <w:rPr>
            <w:rFonts w:ascii="Times New Roman" w:hAnsi="Times New Roman"/>
          </w:rPr>
          <w:t>he h</w:t>
        </w:r>
        <w:r w:rsidR="00D7107A">
          <w:rPr>
            <w:rFonts w:ascii="Times New Roman" w:hAnsi="Times New Roman"/>
          </w:rPr>
          <w:t xml:space="preserve">igh reward condition, even </w:t>
        </w:r>
      </w:ins>
      <w:del w:id="729" w:author="DAUNIZEAU Jean" w:date="2020-04-24T12:29:00Z">
        <w:r w:rsidR="00792674" w:rsidRPr="00217722" w:rsidDel="00D7107A">
          <w:rPr>
            <w:rFonts w:ascii="Times New Roman" w:hAnsi="Times New Roman"/>
            <w:rPrChange w:id="730" w:author="DAUNIZEAU Jean" w:date="2020-04-24T12:27:00Z">
              <w:rPr/>
            </w:rPrChange>
          </w:rPr>
          <w:delText xml:space="preserve">a bigger relative increase in performance between the low incentives condition versus the high incentives condition for </w:delText>
        </w:r>
        <w:r w:rsidRPr="00217722" w:rsidDel="00D7107A">
          <w:rPr>
            <w:rFonts w:ascii="Times New Roman" w:hAnsi="Times New Roman"/>
            <w:rPrChange w:id="731" w:author="DAUNIZEAU Jean" w:date="2020-04-24T12:27:00Z">
              <w:rPr/>
            </w:rPrChange>
          </w:rPr>
          <w:delText>DC</w:delText>
        </w:r>
        <w:r w:rsidR="00792674" w:rsidRPr="00217722" w:rsidDel="00D7107A">
          <w:rPr>
            <w:rFonts w:ascii="Times New Roman" w:hAnsi="Times New Roman"/>
            <w:rPrChange w:id="732" w:author="DAUNIZEAU Jean" w:date="2020-04-24T12:27:00Z">
              <w:rPr/>
            </w:rPrChange>
          </w:rPr>
          <w:delText xml:space="preserve"> compared to </w:delText>
        </w:r>
        <w:r w:rsidRPr="00217722" w:rsidDel="00D7107A">
          <w:rPr>
            <w:rFonts w:ascii="Times New Roman" w:hAnsi="Times New Roman"/>
            <w:rPrChange w:id="733" w:author="DAUNIZEAU Jean" w:date="2020-04-24T12:27:00Z">
              <w:rPr/>
            </w:rPrChange>
          </w:rPr>
          <w:delText>CC</w:delText>
        </w:r>
        <w:r w:rsidR="00792674" w:rsidRPr="00217722" w:rsidDel="00D7107A">
          <w:rPr>
            <w:rFonts w:ascii="Times New Roman" w:hAnsi="Times New Roman"/>
            <w:rPrChange w:id="734" w:author="DAUNIZEAU Jean" w:date="2020-04-24T12:27:00Z">
              <w:rPr/>
            </w:rPrChange>
          </w:rPr>
          <w:delText xml:space="preserve"> even </w:delText>
        </w:r>
      </w:del>
      <w:r w:rsidR="00792674" w:rsidRPr="00217722">
        <w:rPr>
          <w:rFonts w:ascii="Times New Roman" w:hAnsi="Times New Roman"/>
          <w:rPrChange w:id="735" w:author="DAUNIZEAU Jean" w:date="2020-04-24T12:27:00Z">
            <w:rPr/>
          </w:rPrChange>
        </w:rPr>
        <w:t xml:space="preserve">if the average performance </w:t>
      </w:r>
      <w:del w:id="736" w:author="DAUNIZEAU Jean" w:date="2020-04-24T12:30:00Z">
        <w:r w:rsidRPr="00217722" w:rsidDel="00D7107A">
          <w:rPr>
            <w:rFonts w:ascii="Times New Roman" w:hAnsi="Times New Roman"/>
            <w:rPrChange w:id="737" w:author="DAUNIZEAU Jean" w:date="2020-04-24T12:27:00Z">
              <w:rPr/>
            </w:rPrChange>
          </w:rPr>
          <w:delText>will</w:delText>
        </w:r>
        <w:r w:rsidR="00792674" w:rsidRPr="00217722" w:rsidDel="00D7107A">
          <w:rPr>
            <w:rFonts w:ascii="Times New Roman" w:hAnsi="Times New Roman"/>
            <w:rPrChange w:id="738" w:author="DAUNIZEAU Jean" w:date="2020-04-24T12:27:00Z">
              <w:rPr/>
            </w:rPrChange>
          </w:rPr>
          <w:delText xml:space="preserve"> still</w:delText>
        </w:r>
        <w:r w:rsidRPr="00217722" w:rsidDel="00D7107A">
          <w:rPr>
            <w:rFonts w:ascii="Times New Roman" w:hAnsi="Times New Roman"/>
            <w:rPrChange w:id="739" w:author="DAUNIZEAU Jean" w:date="2020-04-24T12:27:00Z">
              <w:rPr/>
            </w:rPrChange>
          </w:rPr>
          <w:delText xml:space="preserve"> be</w:delText>
        </w:r>
        <w:r w:rsidR="00792674" w:rsidRPr="00217722" w:rsidDel="00D7107A">
          <w:rPr>
            <w:rFonts w:ascii="Times New Roman" w:hAnsi="Times New Roman"/>
            <w:rPrChange w:id="740" w:author="DAUNIZEAU Jean" w:date="2020-04-24T12:27:00Z">
              <w:rPr/>
            </w:rPrChange>
          </w:rPr>
          <w:delText xml:space="preserve"> higher for the</w:delText>
        </w:r>
      </w:del>
      <w:ins w:id="741" w:author="DAUNIZEAU Jean" w:date="2020-04-24T12:30:00Z">
        <w:r w:rsidR="00D7107A">
          <w:rPr>
            <w:rFonts w:ascii="Times New Roman" w:hAnsi="Times New Roman"/>
          </w:rPr>
          <w:t>in</w:t>
        </w:r>
      </w:ins>
      <w:r w:rsidR="00792674" w:rsidRPr="00217722">
        <w:rPr>
          <w:rFonts w:ascii="Times New Roman" w:hAnsi="Times New Roman"/>
          <w:rPrChange w:id="742" w:author="DAUNIZEAU Jean" w:date="2020-04-24T12:27:00Z">
            <w:rPr/>
          </w:rPrChange>
        </w:rPr>
        <w:t xml:space="preserve"> </w:t>
      </w:r>
      <w:r w:rsidRPr="00217722">
        <w:rPr>
          <w:rFonts w:ascii="Times New Roman" w:hAnsi="Times New Roman"/>
          <w:rPrChange w:id="743" w:author="DAUNIZEAU Jean" w:date="2020-04-24T12:27:00Z">
            <w:rPr/>
          </w:rPrChange>
        </w:rPr>
        <w:t>CC</w:t>
      </w:r>
      <w:ins w:id="744" w:author="DAUNIZEAU Jean" w:date="2020-04-24T12:30:00Z">
        <w:r w:rsidR="00D7107A">
          <w:rPr>
            <w:rFonts w:ascii="Times New Roman" w:hAnsi="Times New Roman"/>
          </w:rPr>
          <w:t xml:space="preserve"> increases with incentives</w:t>
        </w:r>
      </w:ins>
      <w:r w:rsidR="00792674" w:rsidRPr="00217722">
        <w:rPr>
          <w:rFonts w:ascii="Times New Roman" w:hAnsi="Times New Roman"/>
          <w:rPrChange w:id="745" w:author="DAUNIZEAU Jean" w:date="2020-04-24T12:27:00Z">
            <w:rPr/>
          </w:rPrChange>
        </w:rPr>
        <w:t xml:space="preserve">. </w:t>
      </w:r>
      <w:del w:id="746" w:author="DAUNIZEAU Jean" w:date="2020-04-24T12:31:00Z">
        <w:r w:rsidR="00792674" w:rsidRPr="00217722" w:rsidDel="00D7107A">
          <w:rPr>
            <w:rFonts w:ascii="Times New Roman" w:hAnsi="Times New Roman"/>
            <w:rPrChange w:id="747" w:author="DAUNIZEAU Jean" w:date="2020-04-24T12:27:00Z">
              <w:rPr/>
            </w:rPrChange>
          </w:rPr>
          <w:delText>In this case,</w:delText>
        </w:r>
      </w:del>
      <w:ins w:id="748" w:author="DAUNIZEAU Jean" w:date="2020-04-24T12:31:00Z">
        <w:r w:rsidR="00D7107A">
          <w:rPr>
            <w:rFonts w:ascii="Times New Roman" w:hAnsi="Times New Roman"/>
          </w:rPr>
          <w:t>This would be because</w:t>
        </w:r>
      </w:ins>
      <w:r w:rsidR="00792674" w:rsidRPr="00217722">
        <w:rPr>
          <w:rFonts w:ascii="Times New Roman" w:hAnsi="Times New Roman"/>
          <w:rPrChange w:id="749" w:author="DAUNIZEAU Jean" w:date="2020-04-24T12:27:00Z">
            <w:rPr/>
          </w:rPrChange>
        </w:rPr>
        <w:t xml:space="preserve"> </w:t>
      </w:r>
      <w:ins w:id="750" w:author="DAUNIZEAU Jean" w:date="2020-04-24T12:32:00Z">
        <w:r w:rsidR="00D7107A">
          <w:rPr>
            <w:rFonts w:ascii="Times New Roman" w:hAnsi="Times New Roman"/>
          </w:rPr>
          <w:t xml:space="preserve">external </w:t>
        </w:r>
      </w:ins>
      <w:del w:id="751" w:author="DAUNIZEAU Jean" w:date="2020-04-24T12:32:00Z">
        <w:r w:rsidR="00792674" w:rsidRPr="00217722" w:rsidDel="00D7107A">
          <w:rPr>
            <w:rFonts w:ascii="Times New Roman" w:hAnsi="Times New Roman"/>
            <w:rPrChange w:id="752" w:author="DAUNIZEAU Jean" w:date="2020-04-24T12:27:00Z">
              <w:rPr/>
            </w:rPrChange>
          </w:rPr>
          <w:delText xml:space="preserve">motivation </w:delText>
        </w:r>
      </w:del>
      <w:ins w:id="753" w:author="DAUNIZEAU Jean" w:date="2020-04-24T12:32:00Z">
        <w:r w:rsidR="00D7107A">
          <w:rPr>
            <w:rFonts w:ascii="Times New Roman" w:hAnsi="Times New Roman"/>
          </w:rPr>
          <w:t>incentives</w:t>
        </w:r>
        <w:r w:rsidR="00D7107A" w:rsidRPr="00217722">
          <w:rPr>
            <w:rFonts w:ascii="Times New Roman" w:hAnsi="Times New Roman"/>
            <w:rPrChange w:id="754" w:author="DAUNIZEAU Jean" w:date="2020-04-24T12:27:00Z">
              <w:rPr/>
            </w:rPrChange>
          </w:rPr>
          <w:t xml:space="preserve"> </w:t>
        </w:r>
      </w:ins>
      <w:r w:rsidR="00792674" w:rsidRPr="00217722">
        <w:rPr>
          <w:rFonts w:ascii="Times New Roman" w:hAnsi="Times New Roman"/>
          <w:rPrChange w:id="755" w:author="DAUNIZEAU Jean" w:date="2020-04-24T12:27:00Z">
            <w:rPr/>
          </w:rPrChange>
        </w:rPr>
        <w:t xml:space="preserve">would </w:t>
      </w:r>
      <w:ins w:id="756" w:author="DAUNIZEAU Jean" w:date="2020-04-24T12:32:00Z">
        <w:r w:rsidR="00D7107A">
          <w:rPr>
            <w:rFonts w:ascii="Times New Roman" w:hAnsi="Times New Roman"/>
          </w:rPr>
          <w:t>compen</w:t>
        </w:r>
      </w:ins>
      <w:ins w:id="757" w:author="DAUNIZEAU Jean" w:date="2020-04-24T12:33:00Z">
        <w:r w:rsidR="00D7107A">
          <w:rPr>
            <w:rFonts w:ascii="Times New Roman" w:hAnsi="Times New Roman"/>
          </w:rPr>
          <w:t xml:space="preserve">sate for the cost </w:t>
        </w:r>
      </w:ins>
      <w:del w:id="758" w:author="DAUNIZEAU Jean" w:date="2020-04-24T12:33:00Z">
        <w:r w:rsidR="00792674" w:rsidRPr="00217722" w:rsidDel="00D7107A">
          <w:rPr>
            <w:rFonts w:ascii="Times New Roman" w:hAnsi="Times New Roman"/>
            <w:rPrChange w:id="759" w:author="DAUNIZEAU Jean" w:date="2020-04-24T12:27:00Z">
              <w:rPr/>
            </w:rPrChange>
          </w:rPr>
          <w:lastRenderedPageBreak/>
          <w:delText>lead to the salience</w:delText>
        </w:r>
      </w:del>
      <w:ins w:id="760" w:author="DAUNIZEAU Jean" w:date="2020-04-24T12:33:00Z">
        <w:r w:rsidR="00D7107A">
          <w:rPr>
            <w:rFonts w:ascii="Times New Roman" w:hAnsi="Times New Roman"/>
          </w:rPr>
          <w:t>of</w:t>
        </w:r>
      </w:ins>
      <w:r w:rsidR="00792674" w:rsidRPr="00217722">
        <w:rPr>
          <w:rFonts w:ascii="Times New Roman" w:hAnsi="Times New Roman"/>
          <w:rPrChange w:id="761" w:author="DAUNIZEAU Jean" w:date="2020-04-24T12:27:00Z">
            <w:rPr/>
          </w:rPrChange>
        </w:rPr>
        <w:t xml:space="preserve"> </w:t>
      </w:r>
      <w:del w:id="762" w:author="DAUNIZEAU Jean" w:date="2020-04-24T12:33:00Z">
        <w:r w:rsidR="00792674" w:rsidRPr="00217722" w:rsidDel="00D7107A">
          <w:rPr>
            <w:rFonts w:ascii="Times New Roman" w:hAnsi="Times New Roman"/>
            <w:rPrChange w:id="763" w:author="DAUNIZEAU Jean" w:date="2020-04-24T12:27:00Z">
              <w:rPr/>
            </w:rPrChange>
          </w:rPr>
          <w:delText>down</w:delText>
        </w:r>
        <w:r w:rsidRPr="00217722" w:rsidDel="00D7107A">
          <w:rPr>
            <w:rFonts w:ascii="Times New Roman" w:hAnsi="Times New Roman"/>
            <w:rPrChange w:id="764" w:author="DAUNIZEAU Jean" w:date="2020-04-24T12:27:00Z">
              <w:rPr/>
            </w:rPrChange>
          </w:rPr>
          <w:delText>-</w:delText>
        </w:r>
        <w:r w:rsidR="00792674" w:rsidRPr="00217722" w:rsidDel="00D7107A">
          <w:rPr>
            <w:rFonts w:ascii="Times New Roman" w:hAnsi="Times New Roman"/>
            <w:rPrChange w:id="765" w:author="DAUNIZEAU Jean" w:date="2020-04-24T12:27:00Z">
              <w:rPr/>
            </w:rPrChange>
          </w:rPr>
          <w:delText xml:space="preserve">regulation </w:delText>
        </w:r>
      </w:del>
      <w:ins w:id="766" w:author="DAUNIZEAU Jean" w:date="2020-04-24T12:33:00Z">
        <w:r w:rsidR="00D7107A">
          <w:rPr>
            <w:rFonts w:ascii="Times New Roman" w:hAnsi="Times New Roman"/>
          </w:rPr>
          <w:t>inhibiting</w:t>
        </w:r>
        <w:r w:rsidR="00D7107A" w:rsidRPr="00217722">
          <w:rPr>
            <w:rFonts w:ascii="Times New Roman" w:hAnsi="Times New Roman"/>
            <w:rPrChange w:id="767" w:author="DAUNIZEAU Jean" w:date="2020-04-24T12:27:00Z">
              <w:rPr/>
            </w:rPrChange>
          </w:rPr>
          <w:t xml:space="preserve"> </w:t>
        </w:r>
      </w:ins>
      <w:del w:id="768" w:author="DAUNIZEAU Jean" w:date="2020-04-24T12:33:00Z">
        <w:r w:rsidR="00792674" w:rsidRPr="00217722" w:rsidDel="00D7107A">
          <w:rPr>
            <w:rFonts w:ascii="Times New Roman" w:hAnsi="Times New Roman"/>
            <w:rPrChange w:id="769" w:author="DAUNIZEAU Jean" w:date="2020-04-24T12:27:00Z">
              <w:rPr/>
            </w:rPrChange>
          </w:rPr>
          <w:delText xml:space="preserve">of </w:delText>
        </w:r>
      </w:del>
      <w:r w:rsidR="00792674" w:rsidRPr="00217722">
        <w:rPr>
          <w:rFonts w:ascii="Times New Roman" w:hAnsi="Times New Roman"/>
          <w:rPrChange w:id="770" w:author="DAUNIZEAU Jean" w:date="2020-04-24T12:27:00Z">
            <w:rPr/>
          </w:rPrChange>
        </w:rPr>
        <w:t>the emotionally distracting stimuli</w:t>
      </w:r>
      <w:del w:id="771" w:author="DAUNIZEAU Jean" w:date="2020-04-24T12:33:00Z">
        <w:r w:rsidRPr="00217722" w:rsidDel="00D7107A">
          <w:rPr>
            <w:rFonts w:ascii="Times New Roman" w:hAnsi="Times New Roman"/>
            <w:rPrChange w:id="772" w:author="DAUNIZEAU Jean" w:date="2020-04-24T12:27:00Z">
              <w:rPr/>
            </w:rPrChange>
          </w:rPr>
          <w:delText xml:space="preserve"> and reduce this inability to inhibit </w:delText>
        </w:r>
        <w:r w:rsidR="00FC11F8" w:rsidRPr="00217722" w:rsidDel="00D7107A">
          <w:rPr>
            <w:rFonts w:ascii="Times New Roman" w:hAnsi="Times New Roman"/>
            <w:rPrChange w:id="773" w:author="DAUNIZEAU Jean" w:date="2020-04-24T12:27:00Z">
              <w:rPr/>
            </w:rPrChange>
          </w:rPr>
          <w:delText xml:space="preserve">the prioritised processing of </w:delText>
        </w:r>
        <w:r w:rsidRPr="00217722" w:rsidDel="00D7107A">
          <w:rPr>
            <w:rFonts w:ascii="Times New Roman" w:hAnsi="Times New Roman"/>
            <w:rPrChange w:id="774" w:author="DAUNIZEAU Jean" w:date="2020-04-24T12:27:00Z">
              <w:rPr/>
            </w:rPrChange>
          </w:rPr>
          <w:delText>emotion</w:delText>
        </w:r>
        <w:r w:rsidR="00FC11F8" w:rsidRPr="00217722" w:rsidDel="00D7107A">
          <w:rPr>
            <w:rFonts w:ascii="Times New Roman" w:hAnsi="Times New Roman"/>
            <w:rPrChange w:id="775" w:author="DAUNIZEAU Jean" w:date="2020-04-24T12:27:00Z">
              <w:rPr/>
            </w:rPrChange>
          </w:rPr>
          <w:delText>al material</w:delText>
        </w:r>
      </w:del>
      <w:r w:rsidR="00792674" w:rsidRPr="00217722">
        <w:rPr>
          <w:rFonts w:ascii="Times New Roman" w:hAnsi="Times New Roman"/>
          <w:rPrChange w:id="776" w:author="DAUNIZEAU Jean" w:date="2020-04-24T12:27:00Z">
            <w:rPr/>
          </w:rPrChange>
        </w:rPr>
        <w:t xml:space="preserve">. </w:t>
      </w:r>
      <w:ins w:id="777" w:author="DAUNIZEAU Jean" w:date="2020-04-24T12:34:00Z">
        <w:r w:rsidR="00D7107A">
          <w:rPr>
            <w:rFonts w:ascii="Times New Roman" w:hAnsi="Times New Roman"/>
          </w:rPr>
          <w:t xml:space="preserve">This is why we refer to the reward-related reduction in the performance DC-CC gap </w:t>
        </w:r>
      </w:ins>
      <w:ins w:id="778" w:author="DAUNIZEAU Jean" w:date="2020-04-24T12:35:00Z">
        <w:r w:rsidR="00D7107A">
          <w:rPr>
            <w:rFonts w:ascii="Times New Roman" w:hAnsi="Times New Roman"/>
          </w:rPr>
          <w:t>as the efficiency of control.</w:t>
        </w:r>
      </w:ins>
    </w:p>
    <w:p w14:paraId="77394025" w14:textId="4714480E" w:rsidR="0099173B" w:rsidRPr="002666C2" w:rsidRDefault="00D7107A">
      <w:pPr>
        <w:pStyle w:val="ListParagraph"/>
        <w:numPr>
          <w:ilvl w:val="0"/>
          <w:numId w:val="39"/>
        </w:numPr>
        <w:pBdr>
          <w:top w:val="single" w:sz="4" w:space="0" w:color="000000"/>
          <w:left w:val="single" w:sz="4" w:space="0" w:color="000000"/>
          <w:bottom w:val="single" w:sz="4" w:space="0" w:color="000000"/>
          <w:right w:val="single" w:sz="4" w:space="0" w:color="000000"/>
        </w:pBdr>
        <w:spacing w:after="5"/>
        <w:rPr>
          <w:ins w:id="779" w:author="DAUNIZEAU Jean" w:date="2020-04-24T12:40:00Z"/>
          <w:sz w:val="24"/>
          <w:rPrChange w:id="780" w:author="DAUNIZEAU Jean" w:date="2020-04-24T12:40:00Z">
            <w:rPr>
              <w:ins w:id="781" w:author="DAUNIZEAU Jean" w:date="2020-04-24T12:40:00Z"/>
              <w:rFonts w:ascii="Times New Roman" w:hAnsi="Times New Roman"/>
            </w:rPr>
          </w:rPrChange>
        </w:rPr>
        <w:pPrChange w:id="782" w:author="DAUNIZEAU Jean" w:date="2020-04-24T12:27:00Z">
          <w:pPr>
            <w:pBdr>
              <w:top w:val="single" w:sz="4" w:space="0" w:color="000000"/>
              <w:left w:val="single" w:sz="4" w:space="0" w:color="000000"/>
              <w:bottom w:val="single" w:sz="4" w:space="0" w:color="000000"/>
              <w:right w:val="single" w:sz="4" w:space="0" w:color="000000"/>
            </w:pBdr>
            <w:spacing w:after="5" w:line="360" w:lineRule="auto"/>
            <w:ind w:left="10" w:hanging="10"/>
            <w:jc w:val="both"/>
          </w:pPr>
        </w:pPrChange>
      </w:pPr>
      <w:ins w:id="783" w:author="DAUNIZEAU Jean" w:date="2020-04-24T12:35:00Z">
        <w:r>
          <w:rPr>
            <w:rFonts w:ascii="Times New Roman" w:hAnsi="Times New Roman"/>
          </w:rPr>
          <w:t xml:space="preserve">Control efficiency (2): comparison between CC and BC conditions. </w:t>
        </w:r>
      </w:ins>
      <w:r w:rsidR="00792674" w:rsidRPr="00217722">
        <w:rPr>
          <w:rFonts w:ascii="Times New Roman" w:hAnsi="Times New Roman"/>
          <w:rPrChange w:id="784" w:author="DAUNIZEAU Jean" w:date="2020-04-24T12:27:00Z">
            <w:rPr/>
          </w:rPrChange>
        </w:rPr>
        <w:t xml:space="preserve">Conversely, </w:t>
      </w:r>
      <w:r w:rsidR="00540C92" w:rsidRPr="00217722">
        <w:rPr>
          <w:rFonts w:ascii="Times New Roman" w:hAnsi="Times New Roman"/>
          <w:rPrChange w:id="785" w:author="DAUNIZEAU Jean" w:date="2020-04-24T12:27:00Z">
            <w:rPr/>
          </w:rPrChange>
        </w:rPr>
        <w:t>we expect that the performance is high</w:t>
      </w:r>
      <w:ins w:id="786" w:author="DAUNIZEAU Jean" w:date="2020-04-24T12:35:00Z">
        <w:r>
          <w:rPr>
            <w:rFonts w:ascii="Times New Roman" w:hAnsi="Times New Roman"/>
          </w:rPr>
          <w:t>est</w:t>
        </w:r>
      </w:ins>
      <w:r w:rsidR="00540C92" w:rsidRPr="00217722">
        <w:rPr>
          <w:rFonts w:ascii="Times New Roman" w:hAnsi="Times New Roman"/>
          <w:rPrChange w:id="787" w:author="DAUNIZEAU Jean" w:date="2020-04-24T12:27:00Z">
            <w:rPr/>
          </w:rPrChange>
        </w:rPr>
        <w:t xml:space="preserve"> in the beneficial condition (BC)</w:t>
      </w:r>
      <w:ins w:id="788" w:author="DAUNIZEAU Jean" w:date="2020-04-24T12:36:00Z">
        <w:r>
          <w:rPr>
            <w:rFonts w:ascii="Times New Roman" w:hAnsi="Times New Roman"/>
          </w:rPr>
          <w:t>, because</w:t>
        </w:r>
      </w:ins>
      <w:r w:rsidR="00540C92" w:rsidRPr="00217722">
        <w:rPr>
          <w:rFonts w:ascii="Times New Roman" w:hAnsi="Times New Roman"/>
          <w:rPrChange w:id="789" w:author="DAUNIZEAU Jean" w:date="2020-04-24T12:27:00Z">
            <w:rPr/>
          </w:rPrChange>
        </w:rPr>
        <w:t xml:space="preserve"> </w:t>
      </w:r>
      <w:del w:id="790" w:author="DAUNIZEAU Jean" w:date="2020-04-24T12:36:00Z">
        <w:r w:rsidR="00792674" w:rsidRPr="00217722" w:rsidDel="00D7107A">
          <w:rPr>
            <w:rFonts w:ascii="Times New Roman" w:hAnsi="Times New Roman"/>
            <w:rPrChange w:id="791" w:author="DAUNIZEAU Jean" w:date="2020-04-24T12:27:00Z">
              <w:rPr/>
            </w:rPrChange>
          </w:rPr>
          <w:delText xml:space="preserve">when the </w:delText>
        </w:r>
      </w:del>
      <w:r w:rsidR="00792674" w:rsidRPr="00217722">
        <w:rPr>
          <w:rFonts w:ascii="Times New Roman" w:hAnsi="Times New Roman"/>
          <w:rPrChange w:id="792" w:author="DAUNIZEAU Jean" w:date="2020-04-24T12:27:00Z">
            <w:rPr/>
          </w:rPrChange>
        </w:rPr>
        <w:t>emotionally salient stimuli act as targets and have an emotion-enhancing effect on attention</w:t>
      </w:r>
      <w:r w:rsidR="00540C92" w:rsidRPr="00217722">
        <w:rPr>
          <w:rFonts w:ascii="Times New Roman" w:hAnsi="Times New Roman"/>
          <w:rPrChange w:id="793" w:author="DAUNIZEAU Jean" w:date="2020-04-24T12:27:00Z">
            <w:rPr/>
          </w:rPrChange>
        </w:rPr>
        <w:t xml:space="preserve">. The </w:t>
      </w:r>
      <w:del w:id="794" w:author="DAUNIZEAU Jean" w:date="2020-04-24T12:36:00Z">
        <w:r w:rsidR="00540C92" w:rsidRPr="00217722" w:rsidDel="00D7107A">
          <w:rPr>
            <w:rFonts w:ascii="Times New Roman" w:hAnsi="Times New Roman"/>
            <w:rPrChange w:id="795" w:author="DAUNIZEAU Jean" w:date="2020-04-24T12:27:00Z">
              <w:rPr/>
            </w:rPrChange>
          </w:rPr>
          <w:delText xml:space="preserve">difference in </w:delText>
        </w:r>
      </w:del>
      <w:r w:rsidR="00540C92" w:rsidRPr="00217722">
        <w:rPr>
          <w:rFonts w:ascii="Times New Roman" w:hAnsi="Times New Roman"/>
          <w:rPrChange w:id="796" w:author="DAUNIZEAU Jean" w:date="2020-04-24T12:27:00Z">
            <w:rPr/>
          </w:rPrChange>
        </w:rPr>
        <w:t xml:space="preserve">performance </w:t>
      </w:r>
      <w:ins w:id="797" w:author="DAUNIZEAU Jean" w:date="2020-04-24T12:36:00Z">
        <w:r>
          <w:rPr>
            <w:rFonts w:ascii="Times New Roman" w:hAnsi="Times New Roman"/>
          </w:rPr>
          <w:t xml:space="preserve">gap </w:t>
        </w:r>
      </w:ins>
      <w:r w:rsidR="00540C92" w:rsidRPr="00217722">
        <w:rPr>
          <w:rFonts w:ascii="Times New Roman" w:hAnsi="Times New Roman"/>
          <w:rPrChange w:id="798" w:author="DAUNIZEAU Jean" w:date="2020-04-24T12:27:00Z">
            <w:rPr/>
          </w:rPrChange>
        </w:rPr>
        <w:t xml:space="preserve">between the </w:t>
      </w:r>
      <w:del w:id="799" w:author="DAUNIZEAU Jean" w:date="2020-04-24T12:38:00Z">
        <w:r w:rsidR="00540C92" w:rsidRPr="00217722" w:rsidDel="00D7107A">
          <w:rPr>
            <w:rFonts w:ascii="Times New Roman" w:hAnsi="Times New Roman"/>
            <w:rPrChange w:id="800" w:author="DAUNIZEAU Jean" w:date="2020-04-24T12:27:00Z">
              <w:rPr/>
            </w:rPrChange>
          </w:rPr>
          <w:delText xml:space="preserve">CC </w:delText>
        </w:r>
      </w:del>
      <w:ins w:id="801" w:author="DAUNIZEAU Jean" w:date="2020-04-24T12:38:00Z">
        <w:r>
          <w:rPr>
            <w:rFonts w:ascii="Times New Roman" w:hAnsi="Times New Roman"/>
          </w:rPr>
          <w:t>B</w:t>
        </w:r>
        <w:r w:rsidRPr="00217722">
          <w:rPr>
            <w:rFonts w:ascii="Times New Roman" w:hAnsi="Times New Roman"/>
            <w:rPrChange w:id="802" w:author="DAUNIZEAU Jean" w:date="2020-04-24T12:27:00Z">
              <w:rPr/>
            </w:rPrChange>
          </w:rPr>
          <w:t xml:space="preserve">C </w:t>
        </w:r>
      </w:ins>
      <w:r w:rsidR="00540C92" w:rsidRPr="00217722">
        <w:rPr>
          <w:rFonts w:ascii="Times New Roman" w:hAnsi="Times New Roman"/>
          <w:rPrChange w:id="803" w:author="DAUNIZEAU Jean" w:date="2020-04-24T12:27:00Z">
            <w:rPr/>
          </w:rPrChange>
        </w:rPr>
        <w:t xml:space="preserve">and the </w:t>
      </w:r>
      <w:del w:id="804" w:author="DAUNIZEAU Jean" w:date="2020-04-24T12:38:00Z">
        <w:r w:rsidR="00540C92" w:rsidRPr="00217722" w:rsidDel="00D7107A">
          <w:rPr>
            <w:rFonts w:ascii="Times New Roman" w:hAnsi="Times New Roman"/>
            <w:rPrChange w:id="805" w:author="DAUNIZEAU Jean" w:date="2020-04-24T12:27:00Z">
              <w:rPr/>
            </w:rPrChange>
          </w:rPr>
          <w:delText xml:space="preserve">BC </w:delText>
        </w:r>
      </w:del>
      <w:ins w:id="806" w:author="DAUNIZEAU Jean" w:date="2020-04-24T12:38:00Z">
        <w:r>
          <w:rPr>
            <w:rFonts w:ascii="Times New Roman" w:hAnsi="Times New Roman"/>
          </w:rPr>
          <w:t>C</w:t>
        </w:r>
        <w:r w:rsidRPr="00217722">
          <w:rPr>
            <w:rFonts w:ascii="Times New Roman" w:hAnsi="Times New Roman"/>
            <w:rPrChange w:id="807" w:author="DAUNIZEAU Jean" w:date="2020-04-24T12:27:00Z">
              <w:rPr/>
            </w:rPrChange>
          </w:rPr>
          <w:t xml:space="preserve">C </w:t>
        </w:r>
      </w:ins>
      <w:r w:rsidR="00540C92" w:rsidRPr="00217722">
        <w:rPr>
          <w:rFonts w:ascii="Times New Roman" w:hAnsi="Times New Roman"/>
          <w:rPrChange w:id="808" w:author="DAUNIZEAU Jean" w:date="2020-04-24T12:27:00Z">
            <w:rPr/>
          </w:rPrChange>
        </w:rPr>
        <w:t xml:space="preserve">represents the ability to enhance </w:t>
      </w:r>
      <w:r w:rsidR="00AD7720" w:rsidRPr="00217722">
        <w:rPr>
          <w:rFonts w:ascii="Times New Roman" w:hAnsi="Times New Roman"/>
          <w:rPrChange w:id="809" w:author="DAUNIZEAU Jean" w:date="2020-04-24T12:27:00Z">
            <w:rPr/>
          </w:rPrChange>
        </w:rPr>
        <w:t>the attentional processing of emotional material</w:t>
      </w:r>
      <w:r w:rsidR="00540C92" w:rsidRPr="00217722">
        <w:rPr>
          <w:rFonts w:ascii="Times New Roman" w:hAnsi="Times New Roman"/>
          <w:rPrChange w:id="810" w:author="DAUNIZEAU Jean" w:date="2020-04-24T12:27:00Z">
            <w:rPr/>
          </w:rPrChange>
        </w:rPr>
        <w:t xml:space="preserve">. </w:t>
      </w:r>
      <w:ins w:id="811" w:author="DAUNIZEAU Jean" w:date="2020-04-24T12:37:00Z">
        <w:r w:rsidRPr="00836DDA">
          <w:rPr>
            <w:rFonts w:ascii="Times New Roman" w:hAnsi="Times New Roman"/>
          </w:rPr>
          <w:t xml:space="preserve">We expect </w:t>
        </w:r>
        <w:r>
          <w:rPr>
            <w:rFonts w:ascii="Times New Roman" w:hAnsi="Times New Roman"/>
          </w:rPr>
          <w:t xml:space="preserve">this performance gap to be </w:t>
        </w:r>
      </w:ins>
      <w:ins w:id="812" w:author="DAUNIZEAU Jean" w:date="2020-04-24T12:38:00Z">
        <w:r w:rsidRPr="00D7107A">
          <w:rPr>
            <w:rFonts w:ascii="Times New Roman" w:hAnsi="Times New Roman"/>
            <w:i/>
            <w:rPrChange w:id="813" w:author="DAUNIZEAU Jean" w:date="2020-04-24T12:38:00Z">
              <w:rPr>
                <w:rFonts w:ascii="Times New Roman" w:hAnsi="Times New Roman"/>
              </w:rPr>
            </w:rPrChange>
          </w:rPr>
          <w:t>increased</w:t>
        </w:r>
      </w:ins>
      <w:ins w:id="814" w:author="DAUNIZEAU Jean" w:date="2020-04-24T12:37:00Z">
        <w:r>
          <w:rPr>
            <w:rFonts w:ascii="Times New Roman" w:hAnsi="Times New Roman"/>
          </w:rPr>
          <w:t xml:space="preserve"> by incentives, </w:t>
        </w:r>
      </w:ins>
      <w:ins w:id="815" w:author="DAUNIZEAU Jean" w:date="2020-04-24T12:38:00Z">
        <w:r>
          <w:rPr>
            <w:rFonts w:ascii="Times New Roman" w:hAnsi="Times New Roman"/>
          </w:rPr>
          <w:t xml:space="preserve">which is another measure of control efficiency. </w:t>
        </w:r>
      </w:ins>
      <w:del w:id="816" w:author="DAUNIZEAU Jean" w:date="2020-04-24T12:39:00Z">
        <w:r w:rsidR="00540C92" w:rsidRPr="00217722" w:rsidDel="00D7107A">
          <w:rPr>
            <w:rFonts w:ascii="Times New Roman" w:hAnsi="Times New Roman"/>
            <w:rPrChange w:id="817" w:author="DAUNIZEAU Jean" w:date="2020-04-24T12:27:00Z">
              <w:rPr/>
            </w:rPrChange>
          </w:rPr>
          <w:delText>W</w:delText>
        </w:r>
        <w:r w:rsidR="00792674" w:rsidRPr="00217722" w:rsidDel="00D7107A">
          <w:rPr>
            <w:rFonts w:ascii="Times New Roman" w:hAnsi="Times New Roman"/>
            <w:rPrChange w:id="818" w:author="DAUNIZEAU Jean" w:date="2020-04-24T12:27:00Z">
              <w:rPr/>
            </w:rPrChange>
          </w:rPr>
          <w:delText xml:space="preserve">e expect a higher average and bigger relative increase between the low incentives condition versus the high incentives condition for </w:delText>
        </w:r>
        <w:r w:rsidR="00540C92" w:rsidRPr="00217722" w:rsidDel="00D7107A">
          <w:rPr>
            <w:rFonts w:ascii="Times New Roman" w:hAnsi="Times New Roman"/>
            <w:rPrChange w:id="819" w:author="DAUNIZEAU Jean" w:date="2020-04-24T12:27:00Z">
              <w:rPr/>
            </w:rPrChange>
          </w:rPr>
          <w:delText>BC</w:delText>
        </w:r>
        <w:r w:rsidR="00792674" w:rsidRPr="00217722" w:rsidDel="00D7107A">
          <w:rPr>
            <w:rFonts w:ascii="Times New Roman" w:hAnsi="Times New Roman"/>
            <w:rPrChange w:id="820" w:author="DAUNIZEAU Jean" w:date="2020-04-24T12:27:00Z">
              <w:rPr/>
            </w:rPrChange>
          </w:rPr>
          <w:delText xml:space="preserve"> compare to </w:delText>
        </w:r>
        <w:r w:rsidR="00540C92" w:rsidRPr="00217722" w:rsidDel="00D7107A">
          <w:rPr>
            <w:rFonts w:ascii="Times New Roman" w:hAnsi="Times New Roman"/>
            <w:rPrChange w:id="821" w:author="DAUNIZEAU Jean" w:date="2020-04-24T12:27:00Z">
              <w:rPr/>
            </w:rPrChange>
          </w:rPr>
          <w:delText>CC</w:delText>
        </w:r>
        <w:r w:rsidR="00792674" w:rsidRPr="00217722" w:rsidDel="00D7107A">
          <w:rPr>
            <w:rFonts w:ascii="Times New Roman" w:hAnsi="Times New Roman"/>
            <w:rPrChange w:id="822" w:author="DAUNIZEAU Jean" w:date="2020-04-24T12:27:00Z">
              <w:rPr/>
            </w:rPrChange>
          </w:rPr>
          <w:delText>. In this case</w:delText>
        </w:r>
      </w:del>
      <w:del w:id="823" w:author="DAUNIZEAU Jean" w:date="2020-04-24T12:40:00Z">
        <w:r w:rsidR="00792674" w:rsidRPr="00217722" w:rsidDel="002666C2">
          <w:rPr>
            <w:rFonts w:ascii="Times New Roman" w:hAnsi="Times New Roman"/>
            <w:rPrChange w:id="824" w:author="DAUNIZEAU Jean" w:date="2020-04-24T12:27:00Z">
              <w:rPr/>
            </w:rPrChange>
          </w:rPr>
          <w:delText>, motivation would lead to the salience up</w:delText>
        </w:r>
        <w:r w:rsidR="00540C92" w:rsidRPr="00217722" w:rsidDel="002666C2">
          <w:rPr>
            <w:rFonts w:ascii="Times New Roman" w:hAnsi="Times New Roman"/>
            <w:rPrChange w:id="825" w:author="DAUNIZEAU Jean" w:date="2020-04-24T12:27:00Z">
              <w:rPr/>
            </w:rPrChange>
          </w:rPr>
          <w:delText>-</w:delText>
        </w:r>
        <w:r w:rsidR="00792674" w:rsidRPr="00217722" w:rsidDel="002666C2">
          <w:rPr>
            <w:rFonts w:ascii="Times New Roman" w:hAnsi="Times New Roman"/>
            <w:rPrChange w:id="826" w:author="DAUNIZEAU Jean" w:date="2020-04-24T12:27:00Z">
              <w:rPr/>
            </w:rPrChange>
          </w:rPr>
          <w:delText>regulation of the emotionally enhancing stimuli. Thus, we expect that the possible beneficial and detrimental effect of emotional objects would be exacerbated and inhibited respectively by higher incentives compared to lower incentives.</w:delText>
        </w:r>
      </w:del>
      <w:r w:rsidR="00792674" w:rsidRPr="00217722">
        <w:rPr>
          <w:rFonts w:ascii="Times New Roman" w:hAnsi="Times New Roman"/>
          <w:rPrChange w:id="827" w:author="DAUNIZEAU Jean" w:date="2020-04-24T12:27:00Z">
            <w:rPr/>
          </w:rPrChange>
        </w:rPr>
        <w:t xml:space="preserve"> </w:t>
      </w:r>
    </w:p>
    <w:p w14:paraId="701D0D6F" w14:textId="53E4F3FF" w:rsidR="002666C2" w:rsidRPr="00217722" w:rsidRDefault="002666C2">
      <w:pPr>
        <w:pStyle w:val="ListParagraph"/>
        <w:numPr>
          <w:ilvl w:val="0"/>
          <w:numId w:val="39"/>
        </w:numPr>
        <w:pBdr>
          <w:top w:val="single" w:sz="4" w:space="0" w:color="000000"/>
          <w:left w:val="single" w:sz="4" w:space="0" w:color="000000"/>
          <w:bottom w:val="single" w:sz="4" w:space="0" w:color="000000"/>
          <w:right w:val="single" w:sz="4" w:space="0" w:color="000000"/>
        </w:pBdr>
        <w:spacing w:after="5"/>
        <w:rPr>
          <w:sz w:val="24"/>
        </w:rPr>
        <w:pPrChange w:id="828" w:author="DAUNIZEAU Jean" w:date="2020-04-24T12:27:00Z">
          <w:pPr>
            <w:pBdr>
              <w:top w:val="single" w:sz="4" w:space="0" w:color="000000"/>
              <w:left w:val="single" w:sz="4" w:space="0" w:color="000000"/>
              <w:bottom w:val="single" w:sz="4" w:space="0" w:color="000000"/>
              <w:right w:val="single" w:sz="4" w:space="0" w:color="000000"/>
            </w:pBdr>
            <w:spacing w:after="5" w:line="360" w:lineRule="auto"/>
            <w:ind w:left="10" w:hanging="10"/>
            <w:jc w:val="both"/>
          </w:pPr>
        </w:pPrChange>
      </w:pPr>
      <w:ins w:id="829" w:author="DAUNIZEAU Jean" w:date="2020-04-24T12:40:00Z">
        <w:r>
          <w:rPr>
            <w:rFonts w:ascii="Times New Roman" w:hAnsi="Times New Roman"/>
          </w:rPr>
          <w:t xml:space="preserve">Relationship between control efficiency and anxiety/mood. </w:t>
        </w:r>
      </w:ins>
      <w:ins w:id="830" w:author="DAUNIZEAU Jean" w:date="2020-04-24T12:41:00Z">
        <w:r>
          <w:rPr>
            <w:rFonts w:ascii="Times New Roman" w:hAnsi="Times New Roman"/>
          </w:rPr>
          <w:t>T</w:t>
        </w:r>
        <w:r w:rsidRPr="00F55313">
          <w:rPr>
            <w:rFonts w:ascii="Times New Roman" w:hAnsi="Times New Roman"/>
          </w:rPr>
          <w:t xml:space="preserve">he </w:t>
        </w:r>
        <w:r>
          <w:rPr>
            <w:rFonts w:ascii="Times New Roman" w:hAnsi="Times New Roman"/>
          </w:rPr>
          <w:t xml:space="preserve">termination of the </w:t>
        </w:r>
        <w:r w:rsidRPr="00F55313">
          <w:rPr>
            <w:rFonts w:ascii="Times New Roman" w:hAnsi="Times New Roman"/>
          </w:rPr>
          <w:t xml:space="preserve">current </w:t>
        </w:r>
        <w:r>
          <w:rPr>
            <w:rFonts w:ascii="Times New Roman" w:hAnsi="Times New Roman"/>
          </w:rPr>
          <w:t>COVID-related containment situation is likely to induce detectable variations in anxiety and mood</w:t>
        </w:r>
        <w:r w:rsidRPr="00F55313">
          <w:rPr>
            <w:rFonts w:ascii="Times New Roman" w:hAnsi="Times New Roman"/>
          </w:rPr>
          <w:t xml:space="preserve">, </w:t>
        </w:r>
        <w:r>
          <w:rPr>
            <w:rFonts w:ascii="Times New Roman" w:hAnsi="Times New Roman"/>
          </w:rPr>
          <w:t xml:space="preserve">which we will monitor using dedicated questionnaires. </w:t>
        </w:r>
      </w:ins>
      <w:ins w:id="831" w:author="DAUNIZEAU Jean" w:date="2020-04-24T12:43:00Z">
        <w:r>
          <w:rPr>
            <w:rFonts w:ascii="Times New Roman" w:hAnsi="Times New Roman"/>
          </w:rPr>
          <w:t>Importantly</w:t>
        </w:r>
      </w:ins>
      <w:ins w:id="832" w:author="DAUNIZEAU Jean" w:date="2020-04-24T12:42:00Z">
        <w:r>
          <w:rPr>
            <w:rFonts w:ascii="Times New Roman" w:hAnsi="Times New Roman"/>
          </w:rPr>
          <w:t>, w</w:t>
        </w:r>
      </w:ins>
      <w:ins w:id="833" w:author="DAUNIZEAU Jean" w:date="2020-04-24T12:41:00Z">
        <w:r>
          <w:rPr>
            <w:rFonts w:ascii="Times New Roman" w:hAnsi="Times New Roman"/>
          </w:rPr>
          <w:t xml:space="preserve">e </w:t>
        </w:r>
      </w:ins>
      <w:ins w:id="834" w:author="DAUNIZEAU Jean" w:date="2020-04-24T12:42:00Z">
        <w:r>
          <w:rPr>
            <w:rFonts w:ascii="Times New Roman" w:hAnsi="Times New Roman"/>
          </w:rPr>
          <w:t xml:space="preserve">expect control efficiency to </w:t>
        </w:r>
      </w:ins>
      <w:ins w:id="835" w:author="DAUNIZEAU Jean" w:date="2020-04-24T12:43:00Z">
        <w:r>
          <w:rPr>
            <w:rFonts w:ascii="Times New Roman" w:hAnsi="Times New Roman"/>
          </w:rPr>
          <w:t>vary along with mood and anxiety</w:t>
        </w:r>
      </w:ins>
      <w:ins w:id="836" w:author="DAUNIZEAU Jean" w:date="2020-04-24T12:46:00Z">
        <w:r>
          <w:rPr>
            <w:rFonts w:ascii="Times New Roman" w:hAnsi="Times New Roman"/>
          </w:rPr>
          <w:t xml:space="preserve"> fluctuations</w:t>
        </w:r>
      </w:ins>
      <w:ins w:id="837" w:author="DAUNIZEAU Jean" w:date="2020-04-24T12:43:00Z">
        <w:r>
          <w:rPr>
            <w:rFonts w:ascii="Times New Roman" w:hAnsi="Times New Roman"/>
          </w:rPr>
          <w:t xml:space="preserve">. More precisely, we </w:t>
        </w:r>
      </w:ins>
      <w:ins w:id="838" w:author="DAUNIZEAU Jean" w:date="2020-04-24T12:49:00Z">
        <w:r w:rsidR="0020465F">
          <w:rPr>
            <w:rFonts w:ascii="Times New Roman" w:hAnsi="Times New Roman"/>
          </w:rPr>
          <w:t>expect control efficiency to increase when mood increases and/or when anxiety decreases.</w:t>
        </w:r>
      </w:ins>
    </w:p>
    <w:p w14:paraId="6A5EC220" w14:textId="77777777" w:rsidR="0099173B" w:rsidRDefault="00AA3E65">
      <w:pPr>
        <w:spacing w:after="162"/>
      </w:pPr>
      <w:r>
        <w:rPr>
          <w:b/>
          <w:sz w:val="24"/>
        </w:rPr>
        <w:t xml:space="preserve"> </w:t>
      </w:r>
    </w:p>
    <w:p w14:paraId="504A3B09" w14:textId="77777777" w:rsidR="0099173B" w:rsidRPr="00762258" w:rsidRDefault="00AA3E65">
      <w:pPr>
        <w:pStyle w:val="Heading2"/>
        <w:rPr>
          <w:lang w:val="fr-FR"/>
        </w:rPr>
      </w:pPr>
      <w:r w:rsidRPr="00762258">
        <w:rPr>
          <w:lang w:val="fr-FR"/>
        </w:rPr>
        <w:t xml:space="preserve">3/ Évaluation des risques éventuels pour les participants  </w:t>
      </w:r>
    </w:p>
    <w:tbl>
      <w:tblPr>
        <w:tblStyle w:val="TableGrid"/>
        <w:tblW w:w="9635" w:type="dxa"/>
        <w:tblInd w:w="-108" w:type="dxa"/>
        <w:tblCellMar>
          <w:top w:w="46" w:type="dxa"/>
          <w:left w:w="108" w:type="dxa"/>
          <w:right w:w="115" w:type="dxa"/>
        </w:tblCellMar>
        <w:tblLook w:val="04A0" w:firstRow="1" w:lastRow="0" w:firstColumn="1" w:lastColumn="0" w:noHBand="0" w:noVBand="1"/>
      </w:tblPr>
      <w:tblGrid>
        <w:gridCol w:w="9635"/>
      </w:tblGrid>
      <w:tr w:rsidR="0099173B" w14:paraId="4DF8A7BE" w14:textId="77777777">
        <w:trPr>
          <w:trHeight w:val="1476"/>
        </w:trPr>
        <w:tc>
          <w:tcPr>
            <w:tcW w:w="9635" w:type="dxa"/>
            <w:tcBorders>
              <w:top w:val="single" w:sz="4" w:space="0" w:color="000000"/>
              <w:left w:val="single" w:sz="4" w:space="0" w:color="000000"/>
              <w:bottom w:val="single" w:sz="4" w:space="0" w:color="000000"/>
              <w:right w:val="single" w:sz="4" w:space="0" w:color="000000"/>
            </w:tcBorders>
          </w:tcPr>
          <w:p w14:paraId="4AC7BA4F" w14:textId="77777777" w:rsidR="0099173B" w:rsidRPr="00762258" w:rsidRDefault="00AA3E65">
            <w:pPr>
              <w:spacing w:after="2"/>
              <w:rPr>
                <w:lang w:val="fr-FR"/>
              </w:rPr>
            </w:pPr>
            <w:r w:rsidRPr="00762258">
              <w:rPr>
                <w:sz w:val="24"/>
                <w:lang w:val="fr-FR"/>
              </w:rPr>
              <w:t xml:space="preserve">Risques éventuels : sensorimoteurs </w:t>
            </w:r>
            <w:r w:rsidRPr="00762258">
              <w:rPr>
                <w:i/>
                <w:color w:val="FF0000"/>
                <w:sz w:val="24"/>
                <w:lang w:val="fr-FR"/>
              </w:rPr>
              <w:t>(risques de chute, etc.</w:t>
            </w:r>
            <w:proofErr w:type="gramStart"/>
            <w:r w:rsidRPr="00762258">
              <w:rPr>
                <w:i/>
                <w:color w:val="FF0000"/>
                <w:sz w:val="24"/>
                <w:lang w:val="fr-FR"/>
              </w:rPr>
              <w:t>)</w:t>
            </w:r>
            <w:r w:rsidRPr="00762258">
              <w:rPr>
                <w:i/>
                <w:sz w:val="24"/>
                <w:lang w:val="fr-FR"/>
              </w:rPr>
              <w:t>,</w:t>
            </w:r>
            <w:r w:rsidRPr="00762258">
              <w:rPr>
                <w:sz w:val="24"/>
                <w:lang w:val="fr-FR"/>
              </w:rPr>
              <w:t>cognitifs</w:t>
            </w:r>
            <w:proofErr w:type="gramEnd"/>
            <w:r w:rsidRPr="00762258">
              <w:rPr>
                <w:i/>
                <w:color w:val="FF0000"/>
                <w:sz w:val="24"/>
                <w:lang w:val="fr-FR"/>
              </w:rPr>
              <w:t xml:space="preserve"> (protocole modifiant l’état de vigilance, etc.)</w:t>
            </w:r>
            <w:r w:rsidRPr="00762258">
              <w:rPr>
                <w:i/>
                <w:sz w:val="24"/>
                <w:lang w:val="fr-FR"/>
              </w:rPr>
              <w:t>,</w:t>
            </w:r>
            <w:r w:rsidRPr="00762258">
              <w:rPr>
                <w:sz w:val="24"/>
                <w:lang w:val="fr-FR"/>
              </w:rPr>
              <w:t>psychologiques</w:t>
            </w:r>
            <w:r w:rsidRPr="00762258">
              <w:rPr>
                <w:i/>
                <w:color w:val="FF0000"/>
                <w:sz w:val="24"/>
                <w:lang w:val="fr-FR"/>
              </w:rPr>
              <w:t xml:space="preserve"> (questions invasives, etc.)</w:t>
            </w:r>
            <w:r w:rsidRPr="00762258">
              <w:rPr>
                <w:i/>
                <w:sz w:val="24"/>
                <w:lang w:val="fr-FR"/>
              </w:rPr>
              <w:t>, sociaux, légaux, économiques, etc.</w:t>
            </w:r>
            <w:r w:rsidRPr="00762258">
              <w:rPr>
                <w:i/>
                <w:color w:val="FF0000"/>
                <w:sz w:val="24"/>
                <w:lang w:val="fr-FR"/>
              </w:rPr>
              <w:t xml:space="preserve"> </w:t>
            </w:r>
          </w:p>
          <w:p w14:paraId="6B435412" w14:textId="77777777" w:rsidR="0099173B" w:rsidRPr="00762258" w:rsidRDefault="00AA3E65">
            <w:pPr>
              <w:rPr>
                <w:lang w:val="fr-FR"/>
              </w:rPr>
            </w:pPr>
            <w:r w:rsidRPr="00762258">
              <w:rPr>
                <w:sz w:val="24"/>
                <w:lang w:val="fr-FR"/>
              </w:rPr>
              <w:t xml:space="preserve"> </w:t>
            </w:r>
          </w:p>
          <w:p w14:paraId="10FD1B8C" w14:textId="10DB3BDF" w:rsidR="0099173B" w:rsidRPr="00F55313" w:rsidDel="00063DF1" w:rsidRDefault="00063DF1">
            <w:pPr>
              <w:rPr>
                <w:del w:id="839" w:author="DAUNIZEAU Jean" w:date="2020-04-28T14:19:00Z"/>
                <w:rFonts w:ascii="Times New Roman" w:hAnsi="Times New Roman" w:cs="Times New Roman"/>
                <w:sz w:val="20"/>
                <w:szCs w:val="20"/>
              </w:rPr>
            </w:pPr>
            <w:ins w:id="840" w:author="DAUNIZEAU Jean" w:date="2020-04-28T14:19:00Z">
              <w:r w:rsidRPr="00063DF1">
                <w:rPr>
                  <w:rFonts w:ascii="Times New Roman" w:hAnsi="Times New Roman" w:cs="Times New Roman"/>
                  <w:szCs w:val="20"/>
                </w:rPr>
                <w:t xml:space="preserve">The study is performed </w:t>
              </w:r>
              <w:proofErr w:type="gramStart"/>
              <w:r w:rsidRPr="00063DF1">
                <w:rPr>
                  <w:rFonts w:ascii="Times New Roman" w:hAnsi="Times New Roman" w:cs="Times New Roman"/>
                  <w:szCs w:val="20"/>
                </w:rPr>
                <w:t>online, and</w:t>
              </w:r>
              <w:proofErr w:type="gramEnd"/>
              <w:r w:rsidRPr="00063DF1">
                <w:rPr>
                  <w:rFonts w:ascii="Times New Roman" w:hAnsi="Times New Roman" w:cs="Times New Roman"/>
                  <w:szCs w:val="20"/>
                </w:rPr>
                <w:t xml:space="preserve"> is therefore observational and not interventional. There is no foreseeable risk in participating in this study.</w:t>
              </w:r>
            </w:ins>
            <w:del w:id="841" w:author="DAUNIZEAU Jean" w:date="2020-04-28T14:16:00Z">
              <w:r w:rsidR="00AA3E65" w:rsidRPr="00063DF1" w:rsidDel="00063DF1">
                <w:rPr>
                  <w:rFonts w:ascii="Times New Roman" w:hAnsi="Times New Roman" w:cs="Times New Roman"/>
                  <w:szCs w:val="20"/>
                  <w:rPrChange w:id="842" w:author="DAUNIZEAU Jean" w:date="2020-04-28T14:16:00Z">
                    <w:rPr>
                      <w:rFonts w:ascii="Times New Roman" w:hAnsi="Times New Roman" w:cs="Times New Roman"/>
                      <w:szCs w:val="20"/>
                      <w:lang w:val="fr-FR"/>
                    </w:rPr>
                  </w:rPrChange>
                </w:rPr>
                <w:delText xml:space="preserve"> </w:delText>
              </w:r>
              <w:r w:rsidR="00064B4F" w:rsidRPr="00F55313" w:rsidDel="00063DF1">
                <w:rPr>
                  <w:rFonts w:ascii="Times New Roman" w:hAnsi="Times New Roman" w:cs="Times New Roman"/>
                  <w:szCs w:val="20"/>
                </w:rPr>
                <w:delText xml:space="preserve">There is </w:delText>
              </w:r>
              <w:r w:rsidR="00652A60" w:rsidRPr="00F55313" w:rsidDel="00063DF1">
                <w:rPr>
                  <w:rFonts w:ascii="Times New Roman" w:hAnsi="Times New Roman" w:cs="Times New Roman"/>
                  <w:szCs w:val="20"/>
                </w:rPr>
                <w:delText>no foreseeable risk in participating in this study</w:delText>
              </w:r>
            </w:del>
            <w:del w:id="843" w:author="DAUNIZEAU Jean" w:date="2020-04-28T14:19:00Z">
              <w:r w:rsidR="00652A60" w:rsidRPr="00F55313" w:rsidDel="00063DF1">
                <w:rPr>
                  <w:rFonts w:ascii="Times New Roman" w:hAnsi="Times New Roman" w:cs="Times New Roman"/>
                  <w:szCs w:val="20"/>
                </w:rPr>
                <w:delText xml:space="preserve">. </w:delText>
              </w:r>
            </w:del>
          </w:p>
          <w:p w14:paraId="6FA9F957" w14:textId="77777777" w:rsidR="00063DF1" w:rsidRDefault="00063DF1">
            <w:pPr>
              <w:rPr>
                <w:ins w:id="844" w:author="DAUNIZEAU Jean" w:date="2020-04-28T14:19:00Z"/>
                <w:sz w:val="24"/>
              </w:rPr>
            </w:pPr>
          </w:p>
          <w:p w14:paraId="591677A4" w14:textId="2D3F4795" w:rsidR="0099173B" w:rsidRDefault="00AA3E65">
            <w:r>
              <w:rPr>
                <w:sz w:val="24"/>
              </w:rPr>
              <w:t xml:space="preserve"> </w:t>
            </w:r>
          </w:p>
        </w:tc>
      </w:tr>
      <w:tr w:rsidR="0099173B" w14:paraId="561E4BDD" w14:textId="77777777">
        <w:trPr>
          <w:trHeight w:val="816"/>
        </w:trPr>
        <w:tc>
          <w:tcPr>
            <w:tcW w:w="9635" w:type="dxa"/>
            <w:tcBorders>
              <w:top w:val="single" w:sz="4" w:space="0" w:color="000000"/>
              <w:left w:val="single" w:sz="4" w:space="0" w:color="000000"/>
              <w:bottom w:val="single" w:sz="4" w:space="0" w:color="000000"/>
              <w:right w:val="single" w:sz="4" w:space="0" w:color="000000"/>
            </w:tcBorders>
          </w:tcPr>
          <w:p w14:paraId="574803B5" w14:textId="11552556" w:rsidR="0099173B" w:rsidRPr="00762258" w:rsidRDefault="00AA3E65">
            <w:pPr>
              <w:spacing w:line="239" w:lineRule="auto"/>
              <w:rPr>
                <w:lang w:val="fr-FR"/>
              </w:rPr>
            </w:pPr>
            <w:r w:rsidRPr="00762258">
              <w:rPr>
                <w:lang w:val="fr-FR"/>
              </w:rPr>
              <w:t xml:space="preserve">Dispositions envisagées pour répondre aux risques identifiés dans la recherche </w:t>
            </w:r>
            <w:r w:rsidRPr="00762258">
              <w:rPr>
                <w:i/>
                <w:color w:val="FF0000"/>
                <w:lang w:val="fr-FR"/>
              </w:rPr>
              <w:t>(par exemple prévoir une période de retour à l’état pré-expérimental, prévenir les participants, etc.)</w:t>
            </w:r>
            <w:r w:rsidRPr="00762258">
              <w:rPr>
                <w:lang w:val="fr-FR"/>
              </w:rPr>
              <w:t xml:space="preserve"> </w:t>
            </w:r>
          </w:p>
          <w:p w14:paraId="0A861775" w14:textId="77777777" w:rsidR="00A66BCB" w:rsidRPr="00762258" w:rsidRDefault="00A66BCB">
            <w:pPr>
              <w:spacing w:line="239" w:lineRule="auto"/>
              <w:rPr>
                <w:lang w:val="fr-FR"/>
              </w:rPr>
            </w:pPr>
          </w:p>
          <w:p w14:paraId="11103C7A" w14:textId="0C5166FF" w:rsidR="00063DF1" w:rsidRDefault="00063DF1">
            <w:pPr>
              <w:rPr>
                <w:ins w:id="845" w:author="DAUNIZEAU Jean" w:date="2020-04-28T14:17:00Z"/>
                <w:rFonts w:ascii="Times New Roman" w:hAnsi="Times New Roman" w:cs="Times New Roman"/>
                <w:szCs w:val="20"/>
              </w:rPr>
            </w:pPr>
            <w:ins w:id="846" w:author="DAUNIZEAU Jean" w:date="2020-04-28T14:17:00Z">
              <w:r w:rsidRPr="00063DF1">
                <w:rPr>
                  <w:rFonts w:ascii="Times New Roman" w:hAnsi="Times New Roman" w:cs="Times New Roman"/>
                  <w:szCs w:val="20"/>
                </w:rPr>
                <w:t xml:space="preserve">Participants will be encouraged to consult the help and advice sheets published on the Centre </w:t>
              </w:r>
              <w:proofErr w:type="spellStart"/>
              <w:r w:rsidRPr="00063DF1">
                <w:rPr>
                  <w:rFonts w:ascii="Times New Roman" w:hAnsi="Times New Roman" w:cs="Times New Roman"/>
                  <w:szCs w:val="20"/>
                </w:rPr>
                <w:t>Ressource</w:t>
              </w:r>
              <w:proofErr w:type="spellEnd"/>
              <w:r w:rsidRPr="00063DF1">
                <w:rPr>
                  <w:rFonts w:ascii="Times New Roman" w:hAnsi="Times New Roman" w:cs="Times New Roman"/>
                  <w:szCs w:val="20"/>
                </w:rPr>
                <w:t xml:space="preserve"> de </w:t>
              </w:r>
              <w:proofErr w:type="spellStart"/>
              <w:r w:rsidRPr="00063DF1">
                <w:rPr>
                  <w:rFonts w:ascii="Times New Roman" w:hAnsi="Times New Roman" w:cs="Times New Roman"/>
                  <w:szCs w:val="20"/>
                </w:rPr>
                <w:t>Réhabilitation</w:t>
              </w:r>
              <w:proofErr w:type="spellEnd"/>
              <w:r w:rsidRPr="00063DF1">
                <w:rPr>
                  <w:rFonts w:ascii="Times New Roman" w:hAnsi="Times New Roman" w:cs="Times New Roman"/>
                  <w:szCs w:val="20"/>
                </w:rPr>
                <w:t xml:space="preserve"> </w:t>
              </w:r>
              <w:proofErr w:type="spellStart"/>
              <w:r w:rsidRPr="00063DF1">
                <w:rPr>
                  <w:rFonts w:ascii="Times New Roman" w:hAnsi="Times New Roman" w:cs="Times New Roman"/>
                  <w:szCs w:val="20"/>
                </w:rPr>
                <w:t>Psychosociale</w:t>
              </w:r>
              <w:proofErr w:type="spellEnd"/>
              <w:r w:rsidRPr="00063DF1">
                <w:rPr>
                  <w:rFonts w:ascii="Times New Roman" w:hAnsi="Times New Roman" w:cs="Times New Roman"/>
                  <w:szCs w:val="20"/>
                </w:rPr>
                <w:t xml:space="preserve"> (</w:t>
              </w:r>
              <w:r>
                <w:rPr>
                  <w:rFonts w:ascii="Times New Roman" w:hAnsi="Times New Roman" w:cs="Times New Roman"/>
                  <w:szCs w:val="20"/>
                </w:rPr>
                <w:fldChar w:fldCharType="begin"/>
              </w:r>
              <w:r>
                <w:rPr>
                  <w:rFonts w:ascii="Times New Roman" w:hAnsi="Times New Roman" w:cs="Times New Roman"/>
                  <w:szCs w:val="20"/>
                </w:rPr>
                <w:instrText xml:space="preserve"> HYPERLINK "</w:instrText>
              </w:r>
              <w:r w:rsidRPr="00063DF1">
                <w:rPr>
                  <w:rFonts w:ascii="Times New Roman" w:hAnsi="Times New Roman" w:cs="Times New Roman"/>
                  <w:szCs w:val="20"/>
                </w:rPr>
                <w:instrText>https://centre-ressource-rehabilitation.org</w:instrText>
              </w:r>
              <w:r>
                <w:rPr>
                  <w:rFonts w:ascii="Times New Roman" w:hAnsi="Times New Roman" w:cs="Times New Roman"/>
                  <w:szCs w:val="20"/>
                </w:rPr>
                <w:instrText xml:space="preserve">" </w:instrText>
              </w:r>
              <w:r>
                <w:rPr>
                  <w:rFonts w:ascii="Times New Roman" w:hAnsi="Times New Roman" w:cs="Times New Roman"/>
                  <w:szCs w:val="20"/>
                </w:rPr>
                <w:fldChar w:fldCharType="separate"/>
              </w:r>
              <w:r w:rsidRPr="00B00A7A">
                <w:rPr>
                  <w:rStyle w:val="Hyperlink"/>
                  <w:rFonts w:ascii="Times New Roman" w:hAnsi="Times New Roman" w:cs="Times New Roman"/>
                  <w:szCs w:val="20"/>
                </w:rPr>
                <w:t>https://centre-ressource-rehabilitation.org</w:t>
              </w:r>
              <w:r>
                <w:rPr>
                  <w:rFonts w:ascii="Times New Roman" w:hAnsi="Times New Roman" w:cs="Times New Roman"/>
                  <w:szCs w:val="20"/>
                </w:rPr>
                <w:fldChar w:fldCharType="end"/>
              </w:r>
              <w:r>
                <w:rPr>
                  <w:rFonts w:ascii="Times New Roman" w:hAnsi="Times New Roman" w:cs="Times New Roman"/>
                  <w:szCs w:val="20"/>
                </w:rPr>
                <w:t>).</w:t>
              </w:r>
            </w:ins>
          </w:p>
          <w:p w14:paraId="215D3F61" w14:textId="52AEA582" w:rsidR="00A66BCB" w:rsidRPr="00F55313" w:rsidDel="00063DF1" w:rsidRDefault="00A66BCB" w:rsidP="00A66BCB">
            <w:pPr>
              <w:rPr>
                <w:del w:id="847" w:author="DAUNIZEAU Jean" w:date="2020-04-28T14:17:00Z"/>
                <w:rFonts w:ascii="Times New Roman" w:hAnsi="Times New Roman" w:cs="Times New Roman"/>
                <w:szCs w:val="20"/>
              </w:rPr>
            </w:pPr>
            <w:del w:id="848" w:author="DAUNIZEAU Jean" w:date="2020-04-24T12:13:00Z">
              <w:r w:rsidRPr="00E91AD1" w:rsidDel="009D382B">
                <w:rPr>
                  <w:rFonts w:ascii="Times New Roman" w:hAnsi="Times New Roman" w:cs="Times New Roman"/>
                  <w:szCs w:val="20"/>
                  <w:highlight w:val="yellow"/>
                </w:rPr>
                <w:delText>(????)</w:delText>
              </w:r>
            </w:del>
          </w:p>
          <w:p w14:paraId="00C30EE0" w14:textId="77777777" w:rsidR="0099173B" w:rsidRDefault="00AA3E65">
            <w:r>
              <w:t xml:space="preserve"> </w:t>
            </w:r>
          </w:p>
        </w:tc>
      </w:tr>
    </w:tbl>
    <w:p w14:paraId="43867585" w14:textId="77777777" w:rsidR="0099173B" w:rsidRDefault="00AA3E65">
      <w:pPr>
        <w:spacing w:after="159"/>
      </w:pPr>
      <w:r>
        <w:rPr>
          <w:sz w:val="24"/>
        </w:rPr>
        <w:t xml:space="preserve"> </w:t>
      </w:r>
    </w:p>
    <w:p w14:paraId="18573826" w14:textId="77777777" w:rsidR="0099173B" w:rsidRPr="00762258" w:rsidRDefault="00AA3E65">
      <w:pPr>
        <w:pStyle w:val="Heading2"/>
        <w:spacing w:after="173"/>
        <w:ind w:left="355"/>
        <w:rPr>
          <w:lang w:val="fr-FR"/>
        </w:rPr>
      </w:pPr>
      <w:r w:rsidRPr="00762258">
        <w:rPr>
          <w:sz w:val="22"/>
          <w:lang w:val="fr-FR"/>
        </w:rPr>
        <w:t>4</w:t>
      </w:r>
      <w:r w:rsidRPr="00762258">
        <w:rPr>
          <w:b w:val="0"/>
          <w:sz w:val="22"/>
          <w:lang w:val="fr-FR"/>
        </w:rPr>
        <w:t xml:space="preserve">. </w:t>
      </w:r>
      <w:r w:rsidRPr="00762258">
        <w:rPr>
          <w:lang w:val="fr-FR"/>
        </w:rPr>
        <w:t>Traitement des données – respect de la vie privée des participants</w:t>
      </w:r>
      <w:r w:rsidRPr="00762258">
        <w:rPr>
          <w:sz w:val="22"/>
          <w:lang w:val="fr-FR"/>
        </w:rPr>
        <w:t xml:space="preserve"> </w:t>
      </w:r>
    </w:p>
    <w:p w14:paraId="6511D28F" w14:textId="77777777" w:rsidR="0099173B" w:rsidRPr="00762258" w:rsidRDefault="00AA3E65">
      <w:pPr>
        <w:pBdr>
          <w:top w:val="single" w:sz="4" w:space="0" w:color="000000"/>
          <w:left w:val="single" w:sz="4" w:space="0" w:color="000000"/>
          <w:bottom w:val="single" w:sz="4" w:space="0" w:color="000000"/>
          <w:right w:val="single" w:sz="4" w:space="0" w:color="000000"/>
        </w:pBdr>
        <w:spacing w:after="5" w:line="250" w:lineRule="auto"/>
        <w:ind w:left="10" w:hanging="10"/>
        <w:rPr>
          <w:lang w:val="fr-FR"/>
        </w:rPr>
      </w:pPr>
      <w:r w:rsidRPr="00762258">
        <w:rPr>
          <w:sz w:val="24"/>
          <w:lang w:val="fr-FR"/>
        </w:rPr>
        <w:t xml:space="preserve">Conditions de traitement des informations et procédure d’anonymisation et de conservation des données </w:t>
      </w:r>
    </w:p>
    <w:p w14:paraId="77C7A019" w14:textId="77777777" w:rsidR="0099173B" w:rsidRPr="00762258" w:rsidRDefault="00AA3E65">
      <w:pPr>
        <w:pBdr>
          <w:top w:val="single" w:sz="4" w:space="0" w:color="000000"/>
          <w:left w:val="single" w:sz="4" w:space="0" w:color="000000"/>
          <w:bottom w:val="single" w:sz="4" w:space="0" w:color="000000"/>
          <w:right w:val="single" w:sz="4" w:space="0" w:color="000000"/>
        </w:pBdr>
        <w:spacing w:after="0"/>
        <w:rPr>
          <w:lang w:val="fr-FR"/>
        </w:rPr>
      </w:pPr>
      <w:r w:rsidRPr="00762258">
        <w:rPr>
          <w:sz w:val="24"/>
          <w:lang w:val="fr-FR"/>
        </w:rPr>
        <w:t xml:space="preserve"> </w:t>
      </w:r>
    </w:p>
    <w:p w14:paraId="50743B58" w14:textId="6368C431" w:rsidR="00FA4009" w:rsidRPr="00FA4009" w:rsidDel="0020465F" w:rsidRDefault="00AA3E65" w:rsidP="00FA4009">
      <w:pPr>
        <w:pBdr>
          <w:top w:val="single" w:sz="4" w:space="0" w:color="000000"/>
          <w:left w:val="single" w:sz="4" w:space="0" w:color="000000"/>
          <w:bottom w:val="single" w:sz="4" w:space="0" w:color="000000"/>
          <w:right w:val="single" w:sz="4" w:space="0" w:color="000000"/>
        </w:pBdr>
        <w:spacing w:after="0" w:line="360" w:lineRule="auto"/>
        <w:jc w:val="both"/>
        <w:rPr>
          <w:del w:id="849" w:author="DAUNIZEAU Jean" w:date="2020-04-24T12:58:00Z"/>
          <w:rFonts w:ascii="Times New Roman" w:hAnsi="Times New Roman" w:cs="Times New Roman"/>
        </w:rPr>
      </w:pPr>
      <w:r w:rsidRPr="00762258">
        <w:rPr>
          <w:sz w:val="24"/>
          <w:lang w:val="fr-FR"/>
        </w:rPr>
        <w:t xml:space="preserve"> </w:t>
      </w:r>
      <w:r w:rsidR="004E4839" w:rsidRPr="00762258">
        <w:rPr>
          <w:sz w:val="24"/>
          <w:lang w:val="fr-FR"/>
        </w:rPr>
        <w:tab/>
      </w:r>
      <w:r w:rsidR="00652A60" w:rsidRPr="00FA4009">
        <w:rPr>
          <w:rFonts w:ascii="Times New Roman" w:hAnsi="Times New Roman" w:cs="Times New Roman"/>
        </w:rPr>
        <w:t xml:space="preserve">After reading an information sheet </w:t>
      </w:r>
      <w:del w:id="850" w:author="DAUNIZEAU Jean" w:date="2020-04-28T16:23:00Z">
        <w:r w:rsidR="00652A60" w:rsidRPr="00FA4009" w:rsidDel="00006AE5">
          <w:rPr>
            <w:rFonts w:ascii="Times New Roman" w:hAnsi="Times New Roman" w:cs="Times New Roman"/>
          </w:rPr>
          <w:delText xml:space="preserve">regarding </w:delText>
        </w:r>
      </w:del>
      <w:ins w:id="851" w:author="DAUNIZEAU Jean" w:date="2020-04-28T16:23:00Z">
        <w:r w:rsidR="00006AE5">
          <w:rPr>
            <w:rFonts w:ascii="Times New Roman" w:hAnsi="Times New Roman" w:cs="Times New Roman"/>
          </w:rPr>
          <w:t>describing</w:t>
        </w:r>
        <w:r w:rsidR="00006AE5" w:rsidRPr="00FA4009">
          <w:rPr>
            <w:rFonts w:ascii="Times New Roman" w:hAnsi="Times New Roman" w:cs="Times New Roman"/>
          </w:rPr>
          <w:t xml:space="preserve"> </w:t>
        </w:r>
      </w:ins>
      <w:r w:rsidR="00652A60" w:rsidRPr="00FA4009">
        <w:rPr>
          <w:rFonts w:ascii="Times New Roman" w:hAnsi="Times New Roman" w:cs="Times New Roman"/>
        </w:rPr>
        <w:t>the purpose</w:t>
      </w:r>
      <w:del w:id="852" w:author="DAUNIZEAU Jean" w:date="2020-04-24T12:55:00Z">
        <w:r w:rsidR="00652A60" w:rsidRPr="00FA4009" w:rsidDel="0020465F">
          <w:rPr>
            <w:rFonts w:ascii="Times New Roman" w:hAnsi="Times New Roman" w:cs="Times New Roman"/>
          </w:rPr>
          <w:delText>, the benefit</w:delText>
        </w:r>
      </w:del>
      <w:r w:rsidR="00652A60" w:rsidRPr="00FA4009">
        <w:rPr>
          <w:rFonts w:ascii="Times New Roman" w:hAnsi="Times New Roman" w:cs="Times New Roman"/>
        </w:rPr>
        <w:t xml:space="preserve"> and data management of </w:t>
      </w:r>
      <w:ins w:id="853" w:author="DAUNIZEAU Jean" w:date="2020-04-24T12:55:00Z">
        <w:r w:rsidR="0020465F">
          <w:rPr>
            <w:rFonts w:ascii="Times New Roman" w:hAnsi="Times New Roman" w:cs="Times New Roman"/>
          </w:rPr>
          <w:t xml:space="preserve">our </w:t>
        </w:r>
      </w:ins>
      <w:r w:rsidR="00652A60" w:rsidRPr="00FA4009">
        <w:rPr>
          <w:rFonts w:ascii="Times New Roman" w:hAnsi="Times New Roman" w:cs="Times New Roman"/>
        </w:rPr>
        <w:t xml:space="preserve">online </w:t>
      </w:r>
      <w:del w:id="854" w:author="DAUNIZEAU Jean" w:date="2020-04-24T12:55:00Z">
        <w:r w:rsidR="00652A60" w:rsidRPr="00FA4009" w:rsidDel="0020465F">
          <w:rPr>
            <w:rFonts w:ascii="Times New Roman" w:hAnsi="Times New Roman" w:cs="Times New Roman"/>
          </w:rPr>
          <w:delText>studies</w:delText>
        </w:r>
      </w:del>
      <w:ins w:id="855" w:author="DAUNIZEAU Jean" w:date="2020-04-24T12:55:00Z">
        <w:r w:rsidR="0020465F" w:rsidRPr="00FA4009">
          <w:rPr>
            <w:rFonts w:ascii="Times New Roman" w:hAnsi="Times New Roman" w:cs="Times New Roman"/>
          </w:rPr>
          <w:t>stud</w:t>
        </w:r>
        <w:r w:rsidR="0020465F">
          <w:rPr>
            <w:rFonts w:ascii="Times New Roman" w:hAnsi="Times New Roman" w:cs="Times New Roman"/>
          </w:rPr>
          <w:t>y</w:t>
        </w:r>
      </w:ins>
      <w:r w:rsidR="00652A60" w:rsidRPr="00FA4009">
        <w:rPr>
          <w:rFonts w:ascii="Times New Roman" w:hAnsi="Times New Roman" w:cs="Times New Roman"/>
        </w:rPr>
        <w:t xml:space="preserve">, </w:t>
      </w:r>
      <w:ins w:id="856" w:author="DAUNIZEAU Jean" w:date="2020-04-24T12:55:00Z">
        <w:r w:rsidR="0020465F">
          <w:rPr>
            <w:rFonts w:ascii="Times New Roman" w:hAnsi="Times New Roman" w:cs="Times New Roman"/>
          </w:rPr>
          <w:t xml:space="preserve">as well </w:t>
        </w:r>
      </w:ins>
      <w:ins w:id="857" w:author="DAUNIZEAU Jean" w:date="2020-04-24T12:56:00Z">
        <w:r w:rsidR="0020465F">
          <w:rPr>
            <w:rFonts w:ascii="Times New Roman" w:hAnsi="Times New Roman" w:cs="Times New Roman"/>
          </w:rPr>
          <w:t>a</w:t>
        </w:r>
      </w:ins>
      <w:ins w:id="858" w:author="DAUNIZEAU Jean" w:date="2020-04-24T12:55:00Z">
        <w:r w:rsidR="0020465F">
          <w:rPr>
            <w:rFonts w:ascii="Times New Roman" w:hAnsi="Times New Roman" w:cs="Times New Roman"/>
          </w:rPr>
          <w:t xml:space="preserve">s </w:t>
        </w:r>
      </w:ins>
      <w:ins w:id="859" w:author="DAUNIZEAU Jean" w:date="2020-04-24T12:56:00Z">
        <w:r w:rsidR="0020465F">
          <w:rPr>
            <w:rFonts w:ascii="Times New Roman" w:hAnsi="Times New Roman" w:cs="Times New Roman"/>
          </w:rPr>
          <w:t xml:space="preserve">regarding their potential financial retribution, </w:t>
        </w:r>
      </w:ins>
      <w:r w:rsidR="00652A60" w:rsidRPr="00FA4009">
        <w:rPr>
          <w:rFonts w:ascii="Times New Roman" w:hAnsi="Times New Roman" w:cs="Times New Roman"/>
        </w:rPr>
        <w:t xml:space="preserve">participants </w:t>
      </w:r>
      <w:ins w:id="860" w:author="DAUNIZEAU Jean" w:date="2020-04-24T12:57:00Z">
        <w:r w:rsidR="0020465F">
          <w:rPr>
            <w:rFonts w:ascii="Times New Roman" w:hAnsi="Times New Roman" w:cs="Times New Roman"/>
          </w:rPr>
          <w:t xml:space="preserve">will be asked to </w:t>
        </w:r>
      </w:ins>
      <w:del w:id="861" w:author="DAUNIZEAU Jean" w:date="2020-04-24T12:57:00Z">
        <w:r w:rsidR="00652A60" w:rsidRPr="00FA4009" w:rsidDel="0020465F">
          <w:rPr>
            <w:rFonts w:ascii="Times New Roman" w:hAnsi="Times New Roman" w:cs="Times New Roman"/>
          </w:rPr>
          <w:delText xml:space="preserve">have to </w:delText>
        </w:r>
      </w:del>
      <w:r w:rsidR="00652A60" w:rsidRPr="00FA4009">
        <w:rPr>
          <w:rFonts w:ascii="Times New Roman" w:hAnsi="Times New Roman" w:cs="Times New Roman"/>
        </w:rPr>
        <w:t xml:space="preserve">confirm their </w:t>
      </w:r>
      <w:ins w:id="862" w:author="DAUNIZEAU Jean" w:date="2020-04-24T12:56:00Z">
        <w:r w:rsidR="0020465F">
          <w:rPr>
            <w:rFonts w:ascii="Times New Roman" w:hAnsi="Times New Roman" w:cs="Times New Roman"/>
          </w:rPr>
          <w:t xml:space="preserve">voluntary </w:t>
        </w:r>
      </w:ins>
      <w:r w:rsidR="00652A60" w:rsidRPr="00FA4009">
        <w:rPr>
          <w:rFonts w:ascii="Times New Roman" w:hAnsi="Times New Roman" w:cs="Times New Roman"/>
        </w:rPr>
        <w:t xml:space="preserve">consent. </w:t>
      </w:r>
      <w:ins w:id="863" w:author="DAUNIZEAU Jean" w:date="2020-04-24T12:59:00Z">
        <w:r w:rsidR="0020465F">
          <w:rPr>
            <w:rFonts w:ascii="Times New Roman" w:hAnsi="Times New Roman" w:cs="Times New Roman"/>
          </w:rPr>
          <w:t xml:space="preserve">In particular, participants will be informed that, </w:t>
        </w:r>
      </w:ins>
    </w:p>
    <w:p w14:paraId="6B68F6A5" w14:textId="77777777" w:rsidR="00CC67FA" w:rsidRDefault="004E4839">
      <w:pPr>
        <w:pBdr>
          <w:top w:val="single" w:sz="4" w:space="0" w:color="000000"/>
          <w:left w:val="single" w:sz="4" w:space="0" w:color="000000"/>
          <w:bottom w:val="single" w:sz="4" w:space="0" w:color="000000"/>
          <w:right w:val="single" w:sz="4" w:space="0" w:color="000000"/>
        </w:pBdr>
        <w:spacing w:after="0" w:line="360" w:lineRule="auto"/>
        <w:jc w:val="both"/>
        <w:rPr>
          <w:ins w:id="864" w:author="DAUNIZEAU Jean" w:date="2020-04-24T13:16:00Z"/>
          <w:rFonts w:ascii="Times New Roman"/>
        </w:rPr>
        <w:pPrChange w:id="865"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del w:id="866" w:author="DAUNIZEAU Jean" w:date="2020-04-24T12:58:00Z">
        <w:r w:rsidRPr="00FA4009" w:rsidDel="0020465F">
          <w:rPr>
            <w:rFonts w:ascii="Times New Roman" w:hAnsi="Times New Roman" w:cs="Times New Roman"/>
          </w:rPr>
          <w:delText>T</w:delText>
        </w:r>
      </w:del>
      <w:ins w:id="867" w:author="DAUNIZEAU Jean" w:date="2020-04-24T12:58:00Z">
        <w:r w:rsidR="0020465F">
          <w:rPr>
            <w:rFonts w:ascii="Times New Roman" w:hAnsi="Times New Roman" w:cs="Times New Roman"/>
          </w:rPr>
          <w:t>t</w:t>
        </w:r>
      </w:ins>
      <w:r w:rsidRPr="00FA4009">
        <w:rPr>
          <w:rFonts w:ascii="Times New Roman" w:hAnsi="Times New Roman" w:cs="Times New Roman"/>
        </w:rPr>
        <w:t xml:space="preserve">o help future research and make the best use of the research data, </w:t>
      </w:r>
      <w:del w:id="868" w:author="DAUNIZEAU Jean" w:date="2020-04-24T12:59:00Z">
        <w:r w:rsidRPr="00FA4009" w:rsidDel="00115F98">
          <w:rPr>
            <w:rFonts w:ascii="Times New Roman" w:hAnsi="Times New Roman" w:cs="Times New Roman"/>
          </w:rPr>
          <w:delText xml:space="preserve">we </w:delText>
        </w:r>
      </w:del>
      <w:ins w:id="869" w:author="DAUNIZEAU Jean" w:date="2020-04-24T12:57:00Z">
        <w:r w:rsidR="0020465F">
          <w:rPr>
            <w:rFonts w:ascii="Times New Roman" w:hAnsi="Times New Roman" w:cs="Times New Roman"/>
          </w:rPr>
          <w:t xml:space="preserve">we will </w:t>
        </w:r>
      </w:ins>
      <w:del w:id="870" w:author="DAUNIZEAU Jean" w:date="2020-04-24T12:57:00Z">
        <w:r w:rsidRPr="00FA4009" w:rsidDel="0020465F">
          <w:rPr>
            <w:rFonts w:ascii="Times New Roman" w:hAnsi="Times New Roman" w:cs="Times New Roman"/>
          </w:rPr>
          <w:delText xml:space="preserve">may keep </w:delText>
        </w:r>
      </w:del>
      <w:ins w:id="871" w:author="DAUNIZEAU Jean" w:date="2020-04-24T12:57:00Z">
        <w:r w:rsidR="0020465F">
          <w:rPr>
            <w:rFonts w:ascii="Times New Roman" w:hAnsi="Times New Roman" w:cs="Times New Roman"/>
          </w:rPr>
          <w:t>store</w:t>
        </w:r>
        <w:r w:rsidR="0020465F" w:rsidRPr="00FA4009">
          <w:rPr>
            <w:rFonts w:ascii="Times New Roman" w:hAnsi="Times New Roman" w:cs="Times New Roman"/>
          </w:rPr>
          <w:t xml:space="preserve"> </w:t>
        </w:r>
      </w:ins>
      <w:r w:rsidR="00FA4009">
        <w:rPr>
          <w:rFonts w:ascii="Times New Roman" w:hAnsi="Times New Roman" w:cs="Times New Roman"/>
        </w:rPr>
        <w:t>the</w:t>
      </w:r>
      <w:r w:rsidRPr="00FA4009">
        <w:rPr>
          <w:rFonts w:ascii="Times New Roman" w:hAnsi="Times New Roman" w:cs="Times New Roman"/>
        </w:rPr>
        <w:t xml:space="preserve"> research data indefinitely </w:t>
      </w:r>
      <w:ins w:id="872" w:author="DAUNIZEAU Jean" w:date="2020-04-24T12:59:00Z">
        <w:r w:rsidR="00115F98">
          <w:rPr>
            <w:rFonts w:ascii="Times New Roman" w:hAnsi="Times New Roman" w:cs="Times New Roman"/>
          </w:rPr>
          <w:t>(</w:t>
        </w:r>
      </w:ins>
      <w:ins w:id="873" w:author="DAUNIZEAU Jean" w:date="2020-04-24T13:00:00Z">
        <w:r w:rsidR="00115F98">
          <w:rPr>
            <w:rFonts w:ascii="Times New Roman" w:hAnsi="Times New Roman" w:cs="Times New Roman"/>
          </w:rPr>
          <w:t>on a ICM secure</w:t>
        </w:r>
      </w:ins>
      <w:ins w:id="874" w:author="DAUNIZEAU Jean" w:date="2020-04-28T14:20:00Z">
        <w:r w:rsidR="00063DF1">
          <w:rPr>
            <w:rFonts w:ascii="Times New Roman" w:hAnsi="Times New Roman" w:cs="Times New Roman"/>
          </w:rPr>
          <w:t>, GDPR-compliant,</w:t>
        </w:r>
      </w:ins>
      <w:ins w:id="875" w:author="DAUNIZEAU Jean" w:date="2020-04-24T13:00:00Z">
        <w:r w:rsidR="00115F98">
          <w:rPr>
            <w:rFonts w:ascii="Times New Roman" w:hAnsi="Times New Roman" w:cs="Times New Roman"/>
          </w:rPr>
          <w:t xml:space="preserve"> server</w:t>
        </w:r>
      </w:ins>
      <w:ins w:id="876" w:author="DAUNIZEAU Jean" w:date="2020-04-24T12:59:00Z">
        <w:r w:rsidR="00115F98">
          <w:rPr>
            <w:rFonts w:ascii="Times New Roman" w:hAnsi="Times New Roman" w:cs="Times New Roman"/>
          </w:rPr>
          <w:t xml:space="preserve">) </w:t>
        </w:r>
      </w:ins>
      <w:r w:rsidRPr="00FA4009">
        <w:rPr>
          <w:rFonts w:ascii="Times New Roman" w:hAnsi="Times New Roman" w:cs="Times New Roman"/>
        </w:rPr>
        <w:t xml:space="preserve">and </w:t>
      </w:r>
      <w:ins w:id="877" w:author="DAUNIZEAU Jean" w:date="2020-04-24T12:57:00Z">
        <w:r w:rsidR="0020465F">
          <w:rPr>
            <w:rFonts w:ascii="Times New Roman" w:hAnsi="Times New Roman" w:cs="Times New Roman"/>
          </w:rPr>
          <w:t xml:space="preserve">may </w:t>
        </w:r>
      </w:ins>
      <w:r w:rsidRPr="00FA4009">
        <w:rPr>
          <w:rFonts w:ascii="Times New Roman" w:hAnsi="Times New Roman" w:cs="Times New Roman"/>
        </w:rPr>
        <w:t xml:space="preserve">share </w:t>
      </w:r>
      <w:del w:id="878" w:author="DAUNIZEAU Jean" w:date="2020-04-28T14:21:00Z">
        <w:r w:rsidRPr="00FA4009" w:rsidDel="00063DF1">
          <w:rPr>
            <w:rFonts w:ascii="Times New Roman" w:hAnsi="Times New Roman" w:cs="Times New Roman"/>
          </w:rPr>
          <w:delText>these</w:delText>
        </w:r>
      </w:del>
      <w:ins w:id="879" w:author="DAUNIZEAU Jean" w:date="2020-04-28T14:21:00Z">
        <w:r w:rsidR="00063DF1">
          <w:rPr>
            <w:rFonts w:ascii="Times New Roman" w:hAnsi="Times New Roman" w:cs="Times New Roman"/>
          </w:rPr>
          <w:t xml:space="preserve">it </w:t>
        </w:r>
      </w:ins>
      <w:ins w:id="880" w:author="DAUNIZEAU Jean" w:date="2020-04-24T12:57:00Z">
        <w:r w:rsidR="0020465F">
          <w:rPr>
            <w:rFonts w:ascii="Times New Roman" w:hAnsi="Times New Roman" w:cs="Times New Roman"/>
          </w:rPr>
          <w:t>with other academic resear</w:t>
        </w:r>
      </w:ins>
      <w:ins w:id="881" w:author="DAUNIZEAU Jean" w:date="2020-04-24T12:58:00Z">
        <w:r w:rsidR="0020465F">
          <w:rPr>
            <w:rFonts w:ascii="Times New Roman" w:hAnsi="Times New Roman" w:cs="Times New Roman"/>
          </w:rPr>
          <w:t xml:space="preserve">chers at </w:t>
        </w:r>
      </w:ins>
      <w:ins w:id="882" w:author="DAUNIZEAU Jean" w:date="2020-04-28T14:21:00Z">
        <w:r w:rsidR="00063DF1">
          <w:rPr>
            <w:rFonts w:ascii="Times New Roman" w:hAnsi="Times New Roman" w:cs="Times New Roman"/>
          </w:rPr>
          <w:t>a later</w:t>
        </w:r>
      </w:ins>
      <w:ins w:id="883" w:author="DAUNIZEAU Jean" w:date="2020-04-24T12:58:00Z">
        <w:r w:rsidR="0020465F">
          <w:rPr>
            <w:rFonts w:ascii="Times New Roman" w:hAnsi="Times New Roman" w:cs="Times New Roman"/>
          </w:rPr>
          <w:t xml:space="preserve"> stage</w:t>
        </w:r>
      </w:ins>
      <w:r w:rsidRPr="00FA4009">
        <w:rPr>
          <w:rFonts w:ascii="Times New Roman" w:hAnsi="Times New Roman" w:cs="Times New Roman"/>
        </w:rPr>
        <w:t>.</w:t>
      </w:r>
      <w:ins w:id="884" w:author="DAUNIZEAU Jean" w:date="2020-04-28T14:20:00Z">
        <w:r w:rsidR="00063DF1">
          <w:rPr>
            <w:rFonts w:ascii="Times New Roman" w:hAnsi="Times New Roman" w:cs="Times New Roman"/>
          </w:rPr>
          <w:t xml:space="preserve"> </w:t>
        </w:r>
      </w:ins>
      <w:del w:id="885" w:author="DAUNIZEAU Jean" w:date="2020-04-24T13:00:00Z">
        <w:r w:rsidRPr="00FA4009" w:rsidDel="00115F98">
          <w:rPr>
            <w:rFonts w:ascii="Times New Roman" w:hAnsi="Times New Roman" w:cs="Times New Roman"/>
          </w:rPr>
          <w:delText xml:space="preserve"> </w:delText>
        </w:r>
        <w:r w:rsidR="00FA4009" w:rsidDel="00115F98">
          <w:rPr>
            <w:rFonts w:ascii="Times New Roman" w:hAnsi="Times New Roman" w:cs="Times New Roman"/>
          </w:rPr>
          <w:delText xml:space="preserve">The data will be stored on </w:delText>
        </w:r>
        <w:r w:rsidR="00FA4009" w:rsidRPr="00E91AD1" w:rsidDel="00115F98">
          <w:rPr>
            <w:rFonts w:ascii="Times New Roman" w:hAnsi="Times New Roman" w:cs="Times New Roman"/>
            <w:highlight w:val="yellow"/>
          </w:rPr>
          <w:delText>the ICM secure server / ICM cloud</w:delText>
        </w:r>
        <w:r w:rsidR="00E91AD1" w:rsidDel="00115F98">
          <w:rPr>
            <w:rFonts w:ascii="Times New Roman" w:hAnsi="Times New Roman" w:cs="Times New Roman"/>
          </w:rPr>
          <w:delText xml:space="preserve">. </w:delText>
        </w:r>
        <w:r w:rsidR="00FA4009" w:rsidDel="00115F98">
          <w:rPr>
            <w:rFonts w:ascii="Times New Roman" w:hAnsi="Times New Roman" w:cs="Times New Roman"/>
          </w:rPr>
          <w:delText xml:space="preserve"> </w:delText>
        </w:r>
      </w:del>
      <w:ins w:id="886" w:author="DAUNIZEAU Jean" w:date="2020-04-24T13:15:00Z">
        <w:r w:rsidR="00EF5AE6">
          <w:rPr>
            <w:rFonts w:ascii="Times New Roman" w:hAnsi="Times New Roman" w:cs="Times New Roman"/>
          </w:rPr>
          <w:t>P</w:t>
        </w:r>
        <w:r w:rsidR="00EF5AE6" w:rsidRPr="00FA4009">
          <w:rPr>
            <w:rFonts w:ascii="Times New Roman"/>
          </w:rPr>
          <w:t xml:space="preserve">articipants </w:t>
        </w:r>
        <w:r w:rsidR="00EF5AE6">
          <w:rPr>
            <w:rFonts w:ascii="Times New Roman"/>
          </w:rPr>
          <w:t>will</w:t>
        </w:r>
        <w:r w:rsidR="00EF5AE6" w:rsidRPr="00FA4009">
          <w:rPr>
            <w:rFonts w:ascii="Times New Roman"/>
          </w:rPr>
          <w:t xml:space="preserve"> also </w:t>
        </w:r>
        <w:r w:rsidR="00EF5AE6">
          <w:rPr>
            <w:rFonts w:ascii="Times New Roman"/>
          </w:rPr>
          <w:t>be informed</w:t>
        </w:r>
        <w:r w:rsidR="00EF5AE6" w:rsidRPr="00FA4009">
          <w:rPr>
            <w:rFonts w:ascii="Times New Roman"/>
          </w:rPr>
          <w:t xml:space="preserve"> </w:t>
        </w:r>
      </w:ins>
      <w:ins w:id="887" w:author="DAUNIZEAU Jean" w:date="2020-04-28T14:24:00Z">
        <w:r w:rsidR="00063DF1" w:rsidRPr="00063DF1">
          <w:rPr>
            <w:rFonts w:ascii="Times New Roman"/>
          </w:rPr>
          <w:t>that they have the right to refuse and withdraw their consent to the participation and use of the data at any time during the experiment</w:t>
        </w:r>
        <w:r w:rsidR="00063DF1">
          <w:rPr>
            <w:rFonts w:ascii="Times New Roman"/>
          </w:rPr>
          <w:t>, without having to justify their decision</w:t>
        </w:r>
        <w:r w:rsidR="00063DF1" w:rsidRPr="00063DF1">
          <w:rPr>
            <w:rFonts w:ascii="Times New Roman"/>
          </w:rPr>
          <w:t xml:space="preserve">. </w:t>
        </w:r>
      </w:ins>
      <w:ins w:id="888" w:author="DAUNIZEAU Jean" w:date="2020-04-24T13:15:00Z">
        <w:r w:rsidR="00EF5AE6" w:rsidRPr="00FA4009">
          <w:rPr>
            <w:rFonts w:ascii="Times New Roman"/>
          </w:rPr>
          <w:t xml:space="preserve"> Any research </w:t>
        </w:r>
        <w:r w:rsidR="00EF5AE6" w:rsidRPr="00FA4009">
          <w:rPr>
            <w:rFonts w:ascii="Times New Roman"/>
          </w:rPr>
          <w:lastRenderedPageBreak/>
          <w:t xml:space="preserve">data that was already collected may still be used, unless the participant request that it is destroyed. However, once unidentifiable data and research results have been anonymised and </w:t>
        </w:r>
      </w:ins>
      <w:ins w:id="889" w:author="DAUNIZEAU Jean" w:date="2020-04-24T13:16:00Z">
        <w:r w:rsidR="00EF5AE6">
          <w:rPr>
            <w:rFonts w:ascii="Times New Roman"/>
          </w:rPr>
          <w:t xml:space="preserve">communicated or </w:t>
        </w:r>
      </w:ins>
      <w:ins w:id="890" w:author="DAUNIZEAU Jean" w:date="2020-04-24T13:15:00Z">
        <w:r w:rsidR="00EF5AE6" w:rsidRPr="00FA4009">
          <w:rPr>
            <w:rFonts w:ascii="Times New Roman"/>
          </w:rPr>
          <w:t xml:space="preserve">shared </w:t>
        </w:r>
      </w:ins>
      <w:ins w:id="891" w:author="DAUNIZEAU Jean" w:date="2020-04-24T13:16:00Z">
        <w:r w:rsidR="00EF5AE6">
          <w:rPr>
            <w:rFonts w:ascii="Times New Roman"/>
          </w:rPr>
          <w:t xml:space="preserve">(see below), </w:t>
        </w:r>
      </w:ins>
      <w:ins w:id="892" w:author="DAUNIZEAU Jean" w:date="2020-04-24T13:15:00Z">
        <w:r w:rsidR="00EF5AE6" w:rsidRPr="00FA4009">
          <w:rPr>
            <w:rFonts w:ascii="Times New Roman"/>
          </w:rPr>
          <w:t xml:space="preserve">it </w:t>
        </w:r>
        <w:r w:rsidR="00EF5AE6">
          <w:rPr>
            <w:rFonts w:ascii="Times New Roman"/>
          </w:rPr>
          <w:t>will</w:t>
        </w:r>
        <w:r w:rsidR="00EF5AE6" w:rsidRPr="00FA4009">
          <w:rPr>
            <w:rFonts w:ascii="Times New Roman"/>
          </w:rPr>
          <w:t xml:space="preserve"> not be possible for them to be destroyed, withdrawn or recalled.</w:t>
        </w:r>
      </w:ins>
    </w:p>
    <w:p w14:paraId="30FC3A0E" w14:textId="77777777" w:rsidR="00CC67FA" w:rsidRDefault="00CC67FA">
      <w:pPr>
        <w:pBdr>
          <w:top w:val="single" w:sz="4" w:space="0" w:color="000000"/>
          <w:left w:val="single" w:sz="4" w:space="0" w:color="000000"/>
          <w:bottom w:val="single" w:sz="4" w:space="0" w:color="000000"/>
          <w:right w:val="single" w:sz="4" w:space="0" w:color="000000"/>
        </w:pBdr>
        <w:spacing w:after="0" w:line="360" w:lineRule="auto"/>
        <w:jc w:val="both"/>
        <w:rPr>
          <w:ins w:id="893" w:author="DAUNIZEAU Jean" w:date="2020-04-28T14:30:00Z"/>
          <w:rFonts w:ascii="Times New Roman"/>
        </w:rPr>
        <w:pPrChange w:id="894"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p>
    <w:p w14:paraId="7AD59196" w14:textId="4B0F301D" w:rsidR="00CC67FA" w:rsidRDefault="00CC67FA" w:rsidP="00CC67FA">
      <w:pPr>
        <w:pBdr>
          <w:top w:val="single" w:sz="4" w:space="0" w:color="000000"/>
          <w:left w:val="single" w:sz="4" w:space="0" w:color="000000"/>
          <w:bottom w:val="single" w:sz="4" w:space="0" w:color="000000"/>
          <w:right w:val="single" w:sz="4" w:space="0" w:color="000000"/>
        </w:pBdr>
        <w:spacing w:after="0" w:line="360" w:lineRule="auto"/>
        <w:jc w:val="both"/>
        <w:rPr>
          <w:ins w:id="895" w:author="DAUNIZEAU Jean" w:date="2020-04-28T14:32:00Z"/>
          <w:rFonts w:ascii="Times New Roman" w:hAnsi="Times New Roman" w:cs="Times New Roman"/>
        </w:rPr>
      </w:pPr>
      <w:ins w:id="896" w:author="DAUNIZEAU Jean" w:date="2020-04-28T14:31:00Z">
        <w:r>
          <w:rPr>
            <w:rFonts w:ascii="Times New Roman" w:hAnsi="Times New Roman" w:cs="Times New Roman"/>
          </w:rPr>
          <w:t xml:space="preserve">All test results and questionnaire responses will be stored on a secure, GDPR-compliant, online server, managed by the ICM/DSI, along with </w:t>
        </w:r>
        <w:proofErr w:type="spellStart"/>
        <w:r>
          <w:rPr>
            <w:rFonts w:ascii="Times New Roman" w:hAnsi="Times New Roman" w:cs="Times New Roman"/>
          </w:rPr>
          <w:t>pseudnomy</w:t>
        </w:r>
      </w:ins>
      <w:ins w:id="897" w:author="DAUNIZEAU Jean" w:date="2020-04-28T14:32:00Z">
        <w:r>
          <w:rPr>
            <w:rFonts w:ascii="Times New Roman" w:hAnsi="Times New Roman" w:cs="Times New Roman"/>
          </w:rPr>
          <w:t>s</w:t>
        </w:r>
      </w:ins>
      <w:ins w:id="898" w:author="DAUNIZEAU Jean" w:date="2020-04-28T14:31:00Z">
        <w:r>
          <w:rPr>
            <w:rFonts w:ascii="Times New Roman" w:hAnsi="Times New Roman" w:cs="Times New Roman"/>
          </w:rPr>
          <w:t>ed</w:t>
        </w:r>
        <w:proofErr w:type="spellEnd"/>
        <w:r>
          <w:rPr>
            <w:rFonts w:ascii="Times New Roman" w:hAnsi="Times New Roman" w:cs="Times New Roman"/>
          </w:rPr>
          <w:t xml:space="preserve"> </w:t>
        </w:r>
      </w:ins>
      <w:ins w:id="899" w:author="DAUNIZEAU Jean" w:date="2020-04-28T14:32:00Z">
        <w:r>
          <w:rPr>
            <w:rFonts w:ascii="Times New Roman" w:hAnsi="Times New Roman" w:cs="Times New Roman"/>
          </w:rPr>
          <w:t>participants’ ID (in accordance with national legal guidelines</w:t>
        </w:r>
      </w:ins>
      <w:ins w:id="900" w:author="DAUNIZEAU Jean" w:date="2020-04-28T14:33:00Z">
        <w:r>
          <w:rPr>
            <w:rFonts w:ascii="Times New Roman" w:hAnsi="Times New Roman" w:cs="Times New Roman"/>
          </w:rPr>
          <w:t>)</w:t>
        </w:r>
      </w:ins>
      <w:ins w:id="901" w:author="DAUNIZEAU Jean" w:date="2020-04-28T14:32:00Z">
        <w:r w:rsidRPr="00FA4009">
          <w:rPr>
            <w:rFonts w:ascii="Times New Roman" w:hAnsi="Times New Roman" w:cs="Times New Roman"/>
          </w:rPr>
          <w:t>.</w:t>
        </w:r>
      </w:ins>
      <w:ins w:id="902" w:author="DAUNIZEAU Jean" w:date="2020-04-28T14:33:00Z">
        <w:r>
          <w:rPr>
            <w:rFonts w:ascii="Times New Roman" w:hAnsi="Times New Roman" w:cs="Times New Roman"/>
          </w:rPr>
          <w:t xml:space="preserve"> </w:t>
        </w:r>
      </w:ins>
      <w:ins w:id="903" w:author="DAUNIZEAU Jean" w:date="2020-04-28T16:16:00Z">
        <w:r w:rsidR="0097137F">
          <w:rPr>
            <w:rFonts w:ascii="Times New Roman" w:hAnsi="Times New Roman" w:cs="Times New Roman"/>
          </w:rPr>
          <w:t>A backup system will</w:t>
        </w:r>
      </w:ins>
      <w:ins w:id="904" w:author="DAUNIZEAU Jean" w:date="2020-04-28T16:17:00Z">
        <w:r w:rsidR="0097137F">
          <w:rPr>
            <w:rFonts w:ascii="Times New Roman" w:hAnsi="Times New Roman" w:cs="Times New Roman"/>
          </w:rPr>
          <w:t xml:space="preserve"> save the data on a secure </w:t>
        </w:r>
      </w:ins>
      <w:ins w:id="905" w:author="DAUNIZEAU Jean" w:date="2020-04-28T16:22:00Z">
        <w:r w:rsidR="0097137F">
          <w:rPr>
            <w:rFonts w:ascii="Times New Roman" w:hAnsi="Times New Roman" w:cs="Times New Roman"/>
          </w:rPr>
          <w:t xml:space="preserve">local </w:t>
        </w:r>
      </w:ins>
      <w:ins w:id="906" w:author="DAUNIZEAU Jean" w:date="2020-04-28T16:17:00Z">
        <w:r w:rsidR="0097137F">
          <w:rPr>
            <w:rFonts w:ascii="Times New Roman" w:hAnsi="Times New Roman" w:cs="Times New Roman"/>
          </w:rPr>
          <w:t xml:space="preserve">ICM server on a daily basis. </w:t>
        </w:r>
      </w:ins>
      <w:ins w:id="907" w:author="DAUNIZEAU Jean" w:date="2020-04-28T14:33:00Z">
        <w:r>
          <w:rPr>
            <w:rFonts w:ascii="Times New Roman" w:hAnsi="Times New Roman" w:cs="Times New Roman"/>
          </w:rPr>
          <w:t xml:space="preserve">These data will </w:t>
        </w:r>
      </w:ins>
      <w:ins w:id="908" w:author="DAUNIZEAU Jean" w:date="2020-04-28T16:17:00Z">
        <w:r w:rsidR="0097137F">
          <w:rPr>
            <w:rFonts w:ascii="Times New Roman" w:hAnsi="Times New Roman" w:cs="Times New Roman"/>
          </w:rPr>
          <w:t xml:space="preserve">then </w:t>
        </w:r>
      </w:ins>
      <w:ins w:id="909" w:author="DAUNIZEAU Jean" w:date="2020-04-28T14:33:00Z">
        <w:r>
          <w:rPr>
            <w:rFonts w:ascii="Times New Roman" w:hAnsi="Times New Roman" w:cs="Times New Roman"/>
          </w:rPr>
          <w:t xml:space="preserve">be made available to the responsible PI and his </w:t>
        </w:r>
      </w:ins>
      <w:ins w:id="910" w:author="DAUNIZEAU Jean" w:date="2020-04-28T16:11:00Z">
        <w:r w:rsidR="00992CD7">
          <w:rPr>
            <w:rFonts w:ascii="Times New Roman" w:hAnsi="Times New Roman" w:cs="Times New Roman"/>
          </w:rPr>
          <w:t xml:space="preserve">collaborators for </w:t>
        </w:r>
      </w:ins>
      <w:ins w:id="911" w:author="DAUNIZEAU Jean" w:date="2020-04-28T16:12:00Z">
        <w:r w:rsidR="00992CD7">
          <w:rPr>
            <w:rFonts w:ascii="Times New Roman" w:hAnsi="Times New Roman" w:cs="Times New Roman"/>
          </w:rPr>
          <w:t>analysis</w:t>
        </w:r>
      </w:ins>
      <w:ins w:id="912" w:author="DAUNIZEAU Jean" w:date="2020-04-28T16:16:00Z">
        <w:r w:rsidR="0097137F">
          <w:rPr>
            <w:rFonts w:ascii="Times New Roman" w:hAnsi="Times New Roman" w:cs="Times New Roman"/>
          </w:rPr>
          <w:t xml:space="preserve"> purposes</w:t>
        </w:r>
      </w:ins>
      <w:ins w:id="913" w:author="DAUNIZEAU Jean" w:date="2020-04-28T16:12:00Z">
        <w:r w:rsidR="00992CD7">
          <w:rPr>
            <w:rFonts w:ascii="Times New Roman" w:hAnsi="Times New Roman" w:cs="Times New Roman"/>
          </w:rPr>
          <w:t>.</w:t>
        </w:r>
      </w:ins>
      <w:ins w:id="914" w:author="DAUNIZEAU Jean" w:date="2020-04-28T16:16:00Z">
        <w:r w:rsidR="0097137F">
          <w:rPr>
            <w:rFonts w:ascii="Times New Roman" w:hAnsi="Times New Roman" w:cs="Times New Roman"/>
          </w:rPr>
          <w:t xml:space="preserve"> </w:t>
        </w:r>
      </w:ins>
    </w:p>
    <w:p w14:paraId="500B48A6" w14:textId="7B2C7C89" w:rsidR="00063DF1" w:rsidRDefault="00063DF1">
      <w:pPr>
        <w:pBdr>
          <w:top w:val="single" w:sz="4" w:space="0" w:color="000000"/>
          <w:left w:val="single" w:sz="4" w:space="0" w:color="000000"/>
          <w:bottom w:val="single" w:sz="4" w:space="0" w:color="000000"/>
          <w:right w:val="single" w:sz="4" w:space="0" w:color="000000"/>
        </w:pBdr>
        <w:spacing w:after="0" w:line="360" w:lineRule="auto"/>
        <w:jc w:val="both"/>
        <w:rPr>
          <w:ins w:id="915" w:author="DAUNIZEAU Jean" w:date="2020-04-28T14:30:00Z"/>
          <w:rFonts w:ascii="Times New Roman" w:hAnsi="Times New Roman" w:cs="Times New Roman"/>
        </w:rPr>
        <w:pPrChange w:id="916"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p>
    <w:p w14:paraId="3399E063" w14:textId="143A7058" w:rsidR="00CC67FA" w:rsidRDefault="00CC67FA">
      <w:pPr>
        <w:pBdr>
          <w:top w:val="single" w:sz="4" w:space="0" w:color="000000"/>
          <w:left w:val="single" w:sz="4" w:space="0" w:color="000000"/>
          <w:bottom w:val="single" w:sz="4" w:space="0" w:color="000000"/>
          <w:right w:val="single" w:sz="4" w:space="0" w:color="000000"/>
        </w:pBdr>
        <w:spacing w:after="0" w:line="360" w:lineRule="auto"/>
        <w:jc w:val="both"/>
        <w:rPr>
          <w:ins w:id="917" w:author="DAUNIZEAU Jean" w:date="2020-04-28T14:30:00Z"/>
          <w:rFonts w:ascii="Times New Roman" w:hAnsi="Times New Roman" w:cs="Times New Roman"/>
        </w:rPr>
        <w:pPrChange w:id="918"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ins w:id="919" w:author="DAUNIZEAU Jean" w:date="2020-04-28T14:30:00Z">
        <w:r w:rsidRPr="00FA4009">
          <w:rPr>
            <w:rFonts w:ascii="Times New Roman" w:hAnsi="Times New Roman" w:cs="Times New Roman"/>
          </w:rPr>
          <w:t xml:space="preserve">The personal data </w:t>
        </w:r>
        <w:r>
          <w:rPr>
            <w:rFonts w:ascii="Times New Roman" w:hAnsi="Times New Roman" w:cs="Times New Roman"/>
          </w:rPr>
          <w:t xml:space="preserve">that is required for payment </w:t>
        </w:r>
        <w:r w:rsidRPr="00FA4009">
          <w:rPr>
            <w:rFonts w:ascii="Times New Roman" w:hAnsi="Times New Roman" w:cs="Times New Roman"/>
          </w:rPr>
          <w:t xml:space="preserve">will be </w:t>
        </w:r>
        <w:r>
          <w:rPr>
            <w:rFonts w:ascii="Times New Roman" w:hAnsi="Times New Roman" w:cs="Times New Roman"/>
          </w:rPr>
          <w:t xml:space="preserve">managed by, and only by, the ICM/PRISME platform, and </w:t>
        </w:r>
        <w:r w:rsidRPr="00FA4009">
          <w:rPr>
            <w:rFonts w:ascii="Times New Roman" w:hAnsi="Times New Roman" w:cs="Times New Roman"/>
          </w:rPr>
          <w:t>destroyed as soon as it is deemed redundant</w:t>
        </w:r>
        <w:r>
          <w:rPr>
            <w:rFonts w:ascii="Times New Roman" w:hAnsi="Times New Roman" w:cs="Times New Roman"/>
          </w:rPr>
          <w:t xml:space="preserve"> or irrelevant (typically: one year after completion of the experiment, to allow for late inquiries)</w:t>
        </w:r>
        <w:r w:rsidRPr="00FA4009">
          <w:rPr>
            <w:rFonts w:ascii="Times New Roman" w:hAnsi="Times New Roman" w:cs="Times New Roman"/>
          </w:rPr>
          <w:t>.</w:t>
        </w:r>
        <w:r>
          <w:rPr>
            <w:rFonts w:ascii="Times New Roman" w:hAnsi="Times New Roman" w:cs="Times New Roman"/>
          </w:rPr>
          <w:t xml:space="preserve"> This ensures that test results and questionnaire responses cannot be related with identifying data. </w:t>
        </w:r>
      </w:ins>
      <w:ins w:id="920" w:author="DAUNIZEAU Jean" w:date="2020-04-28T16:18:00Z">
        <w:r w:rsidR="0097137F">
          <w:rPr>
            <w:rFonts w:ascii="Times New Roman" w:hAnsi="Times New Roman" w:cs="Times New Roman"/>
          </w:rPr>
          <w:t>Data storage will be GDPR-compliant</w:t>
        </w:r>
      </w:ins>
      <w:ins w:id="921" w:author="DAUNIZEAU Jean" w:date="2020-04-28T16:19:00Z">
        <w:r w:rsidR="0097137F">
          <w:rPr>
            <w:rFonts w:ascii="Times New Roman" w:hAnsi="Times New Roman" w:cs="Times New Roman"/>
          </w:rPr>
          <w:t xml:space="preserve"> and</w:t>
        </w:r>
      </w:ins>
      <w:ins w:id="922" w:author="DAUNIZEAU Jean" w:date="2020-04-28T14:30:00Z">
        <w:r w:rsidRPr="00FA4009">
          <w:rPr>
            <w:rFonts w:ascii="Times New Roman" w:hAnsi="Times New Roman" w:cs="Times New Roman"/>
          </w:rPr>
          <w:t xml:space="preserve"> </w:t>
        </w:r>
        <w:r>
          <w:rPr>
            <w:rFonts w:ascii="Times New Roman" w:hAnsi="Times New Roman" w:cs="Times New Roman"/>
          </w:rPr>
          <w:t xml:space="preserve">will follow </w:t>
        </w:r>
      </w:ins>
      <w:ins w:id="923" w:author="DAUNIZEAU Jean" w:date="2020-04-28T16:18:00Z">
        <w:r w:rsidR="0097137F">
          <w:rPr>
            <w:rFonts w:ascii="Times New Roman" w:hAnsi="Times New Roman" w:cs="Times New Roman"/>
          </w:rPr>
          <w:t xml:space="preserve">national </w:t>
        </w:r>
      </w:ins>
      <w:ins w:id="924" w:author="DAUNIZEAU Jean" w:date="2020-04-28T14:30:00Z">
        <w:r>
          <w:rPr>
            <w:rFonts w:ascii="Times New Roman" w:hAnsi="Times New Roman" w:cs="Times New Roman"/>
          </w:rPr>
          <w:t xml:space="preserve">regulatory standards, which ensure that </w:t>
        </w:r>
        <w:r w:rsidRPr="00FA4009">
          <w:rPr>
            <w:rFonts w:ascii="Times New Roman" w:hAnsi="Times New Roman" w:cs="Times New Roman"/>
          </w:rPr>
          <w:t>the research is</w:t>
        </w:r>
        <w:r>
          <w:rPr>
            <w:rFonts w:ascii="Times New Roman" w:hAnsi="Times New Roman" w:cs="Times New Roman"/>
          </w:rPr>
          <w:t xml:space="preserve"> conducted</w:t>
        </w:r>
        <w:r w:rsidRPr="00FA4009">
          <w:rPr>
            <w:rFonts w:ascii="Times New Roman" w:hAnsi="Times New Roman" w:cs="Times New Roman"/>
          </w:rPr>
          <w:t xml:space="preserve"> in the interest</w:t>
        </w:r>
        <w:r>
          <w:rPr>
            <w:rFonts w:ascii="Times New Roman" w:hAnsi="Times New Roman" w:cs="Times New Roman"/>
          </w:rPr>
          <w:t xml:space="preserve"> of voluntary participants to the study</w:t>
        </w:r>
        <w:r w:rsidRPr="00FA4009">
          <w:rPr>
            <w:rFonts w:ascii="Times New Roman" w:hAnsi="Times New Roman" w:cs="Times New Roman"/>
          </w:rPr>
          <w:t>.</w:t>
        </w:r>
      </w:ins>
    </w:p>
    <w:p w14:paraId="07290835" w14:textId="77777777" w:rsidR="00CC67FA" w:rsidRDefault="00CC67FA">
      <w:pPr>
        <w:pBdr>
          <w:top w:val="single" w:sz="4" w:space="0" w:color="000000"/>
          <w:left w:val="single" w:sz="4" w:space="0" w:color="000000"/>
          <w:bottom w:val="single" w:sz="4" w:space="0" w:color="000000"/>
          <w:right w:val="single" w:sz="4" w:space="0" w:color="000000"/>
        </w:pBdr>
        <w:spacing w:after="0" w:line="360" w:lineRule="auto"/>
        <w:jc w:val="both"/>
        <w:rPr>
          <w:rFonts w:ascii="Times New Roman" w:hAnsi="Times New Roman" w:cs="Times New Roman"/>
        </w:rPr>
        <w:pPrChange w:id="925" w:author="DAUNIZEAU Jean" w:date="2020-04-24T13:15:00Z">
          <w:pPr>
            <w:pBdr>
              <w:top w:val="single" w:sz="4" w:space="0" w:color="000000"/>
              <w:left w:val="single" w:sz="4" w:space="0" w:color="000000"/>
              <w:bottom w:val="single" w:sz="4" w:space="0" w:color="000000"/>
              <w:right w:val="single" w:sz="4" w:space="0" w:color="000000"/>
            </w:pBdr>
            <w:spacing w:after="0" w:line="360" w:lineRule="auto"/>
            <w:ind w:firstLine="720"/>
            <w:jc w:val="both"/>
          </w:pPr>
        </w:pPrChange>
      </w:pPr>
    </w:p>
    <w:p w14:paraId="1F41B8C1" w14:textId="5EB0AF7A" w:rsidR="004E4839" w:rsidRPr="00FA4009" w:rsidRDefault="004E4839" w:rsidP="00FA400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r w:rsidRPr="00FA4009">
        <w:rPr>
          <w:rFonts w:ascii="Times New Roman" w:hAnsi="Times New Roman" w:cs="Times New Roman"/>
        </w:rPr>
        <w:t xml:space="preserve">The results of this study </w:t>
      </w:r>
      <w:del w:id="926" w:author="DAUNIZEAU Jean" w:date="2020-04-24T13:00:00Z">
        <w:r w:rsidRPr="00FA4009" w:rsidDel="00115F98">
          <w:rPr>
            <w:rFonts w:ascii="Times New Roman" w:hAnsi="Times New Roman" w:cs="Times New Roman"/>
          </w:rPr>
          <w:delText xml:space="preserve">can </w:delText>
        </w:r>
      </w:del>
      <w:ins w:id="927" w:author="DAUNIZEAU Jean" w:date="2020-04-24T13:00:00Z">
        <w:r w:rsidR="00115F98">
          <w:rPr>
            <w:rFonts w:ascii="Times New Roman" w:hAnsi="Times New Roman" w:cs="Times New Roman"/>
          </w:rPr>
          <w:t>will</w:t>
        </w:r>
        <w:r w:rsidR="00115F98" w:rsidRPr="00FA4009">
          <w:rPr>
            <w:rFonts w:ascii="Times New Roman" w:hAnsi="Times New Roman" w:cs="Times New Roman"/>
          </w:rPr>
          <w:t xml:space="preserve"> </w:t>
        </w:r>
      </w:ins>
      <w:r w:rsidRPr="00FA4009">
        <w:rPr>
          <w:rFonts w:ascii="Times New Roman" w:hAnsi="Times New Roman" w:cs="Times New Roman"/>
        </w:rPr>
        <w:t xml:space="preserve">be presented during conferences </w:t>
      </w:r>
      <w:del w:id="928" w:author="DAUNIZEAU Jean" w:date="2020-04-24T13:00:00Z">
        <w:r w:rsidRPr="00FA4009" w:rsidDel="00115F98">
          <w:rPr>
            <w:rFonts w:ascii="Times New Roman" w:hAnsi="Times New Roman" w:cs="Times New Roman"/>
          </w:rPr>
          <w:delText xml:space="preserve">or </w:delText>
        </w:r>
      </w:del>
      <w:ins w:id="929" w:author="DAUNIZEAU Jean" w:date="2020-04-24T13:00:00Z">
        <w:r w:rsidR="00115F98">
          <w:rPr>
            <w:rFonts w:ascii="Times New Roman" w:hAnsi="Times New Roman" w:cs="Times New Roman"/>
          </w:rPr>
          <w:t>and</w:t>
        </w:r>
        <w:r w:rsidR="00115F98" w:rsidRPr="00FA4009">
          <w:rPr>
            <w:rFonts w:ascii="Times New Roman" w:hAnsi="Times New Roman" w:cs="Times New Roman"/>
          </w:rPr>
          <w:t xml:space="preserve"> </w:t>
        </w:r>
      </w:ins>
      <w:r w:rsidRPr="00FA4009">
        <w:rPr>
          <w:rFonts w:ascii="Times New Roman" w:hAnsi="Times New Roman" w:cs="Times New Roman"/>
        </w:rPr>
        <w:t xml:space="preserve">published in </w:t>
      </w:r>
      <w:ins w:id="930" w:author="DAUNIZEAU Jean" w:date="2020-04-24T13:00:00Z">
        <w:r w:rsidR="00115F98">
          <w:rPr>
            <w:rFonts w:ascii="Times New Roman" w:hAnsi="Times New Roman" w:cs="Times New Roman"/>
          </w:rPr>
          <w:t xml:space="preserve">peer-reviewed international </w:t>
        </w:r>
      </w:ins>
      <w:r w:rsidRPr="00FA4009">
        <w:rPr>
          <w:rFonts w:ascii="Times New Roman" w:hAnsi="Times New Roman" w:cs="Times New Roman"/>
        </w:rPr>
        <w:t xml:space="preserve">scientific </w:t>
      </w:r>
      <w:del w:id="931" w:author="DAUNIZEAU Jean" w:date="2020-04-24T13:00:00Z">
        <w:r w:rsidRPr="00FA4009" w:rsidDel="00115F98">
          <w:rPr>
            <w:rFonts w:ascii="Times New Roman" w:hAnsi="Times New Roman" w:cs="Times New Roman"/>
          </w:rPr>
          <w:delText>papers</w:delText>
        </w:r>
      </w:del>
      <w:ins w:id="932" w:author="DAUNIZEAU Jean" w:date="2020-04-24T13:00:00Z">
        <w:r w:rsidR="00115F98">
          <w:rPr>
            <w:rFonts w:ascii="Times New Roman" w:hAnsi="Times New Roman" w:cs="Times New Roman"/>
          </w:rPr>
          <w:t>journals</w:t>
        </w:r>
      </w:ins>
      <w:r w:rsidRPr="00FA4009">
        <w:rPr>
          <w:rFonts w:ascii="Times New Roman" w:hAnsi="Times New Roman" w:cs="Times New Roman"/>
        </w:rPr>
        <w:t xml:space="preserve">.  However, no </w:t>
      </w:r>
      <w:del w:id="933" w:author="DAUNIZEAU Jean" w:date="2020-04-24T13:01:00Z">
        <w:r w:rsidRPr="00FA4009" w:rsidDel="00115F98">
          <w:rPr>
            <w:rFonts w:ascii="Times New Roman" w:hAnsi="Times New Roman" w:cs="Times New Roman"/>
          </w:rPr>
          <w:delText xml:space="preserve">personal </w:delText>
        </w:r>
      </w:del>
      <w:ins w:id="934" w:author="DAUNIZEAU Jean" w:date="2020-04-24T13:01:00Z">
        <w:r w:rsidR="00115F98">
          <w:rPr>
            <w:rFonts w:ascii="Times New Roman" w:hAnsi="Times New Roman" w:cs="Times New Roman"/>
          </w:rPr>
          <w:t>identifying</w:t>
        </w:r>
        <w:r w:rsidR="00115F98" w:rsidRPr="00FA4009">
          <w:rPr>
            <w:rFonts w:ascii="Times New Roman" w:hAnsi="Times New Roman" w:cs="Times New Roman"/>
          </w:rPr>
          <w:t xml:space="preserve"> </w:t>
        </w:r>
      </w:ins>
      <w:r w:rsidRPr="00FA4009">
        <w:rPr>
          <w:rFonts w:ascii="Times New Roman" w:hAnsi="Times New Roman" w:cs="Times New Roman"/>
        </w:rPr>
        <w:t xml:space="preserve">data will ever be </w:t>
      </w:r>
      <w:r w:rsidR="00E91AD1" w:rsidRPr="00FA4009">
        <w:rPr>
          <w:rFonts w:ascii="Times New Roman" w:hAnsi="Times New Roman" w:cs="Times New Roman"/>
        </w:rPr>
        <w:t>revealed,</w:t>
      </w:r>
      <w:r w:rsidRPr="00FA4009">
        <w:rPr>
          <w:rFonts w:ascii="Times New Roman" w:hAnsi="Times New Roman" w:cs="Times New Roman"/>
        </w:rPr>
        <w:t xml:space="preserve"> and the anonymity of the participants will always be respected and preserved. Specifically, the data we collect will be shared and held as follows:</w:t>
      </w:r>
    </w:p>
    <w:p w14:paraId="7F6CA281" w14:textId="349633AB" w:rsidR="004E4839" w:rsidRPr="00FA4009" w:rsidRDefault="00CC67FA">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hAnsi="Times New Roman" w:cs="Times New Roman"/>
        </w:rPr>
      </w:pPr>
      <w:ins w:id="935" w:author="DAUNIZEAU Jean" w:date="2020-04-28T14:30:00Z">
        <w:r>
          <w:rPr>
            <w:rFonts w:ascii="Times New Roman" w:hAnsi="Times New Roman" w:cs="Times New Roman"/>
          </w:rPr>
          <w:t xml:space="preserve">- </w:t>
        </w:r>
      </w:ins>
      <w:del w:id="936" w:author="DAUNIZEAU Jean" w:date="2020-04-28T14:30:00Z">
        <w:r w:rsidR="00FA4009" w:rsidDel="00CC67FA">
          <w:rPr>
            <w:rFonts w:ascii="Times New Roman" w:hAnsi="Times New Roman" w:cs="Times New Roman"/>
          </w:rPr>
          <w:delText xml:space="preserve">             - </w:delText>
        </w:r>
      </w:del>
      <w:r w:rsidR="004E4839" w:rsidRPr="00FA4009">
        <w:rPr>
          <w:rFonts w:ascii="Times New Roman" w:hAnsi="Times New Roman" w:cs="Times New Roman"/>
        </w:rPr>
        <w:t>In publications, the data will be anonymised, so that participants cannot be identified.</w:t>
      </w:r>
    </w:p>
    <w:p w14:paraId="66F5A427" w14:textId="3FFEB8B4" w:rsidR="004E4839" w:rsidRPr="00FA4009" w:rsidDel="00CC67FA" w:rsidRDefault="00FA4009">
      <w:pPr>
        <w:pBdr>
          <w:top w:val="single" w:sz="4" w:space="0" w:color="000000"/>
          <w:left w:val="single" w:sz="4" w:space="0" w:color="000000"/>
          <w:bottom w:val="single" w:sz="4" w:space="0" w:color="000000"/>
          <w:right w:val="single" w:sz="4" w:space="0" w:color="000000"/>
        </w:pBdr>
        <w:spacing w:after="0" w:line="360" w:lineRule="auto"/>
        <w:ind w:firstLine="720"/>
        <w:jc w:val="both"/>
        <w:rPr>
          <w:del w:id="937" w:author="DAUNIZEAU Jean" w:date="2020-04-28T14:30:00Z"/>
          <w:rFonts w:ascii="Times New Roman" w:hAnsi="Times New Roman" w:cs="Times New Roman"/>
        </w:rPr>
      </w:pPr>
      <w:del w:id="938" w:author="DAUNIZEAU Jean" w:date="2020-04-28T14:30:00Z">
        <w:r w:rsidDel="00CC67FA">
          <w:rPr>
            <w:rFonts w:ascii="Times New Roman" w:hAnsi="Times New Roman" w:cs="Times New Roman"/>
          </w:rPr>
          <w:delText xml:space="preserve">             </w:delText>
        </w:r>
      </w:del>
      <w:r>
        <w:rPr>
          <w:rFonts w:ascii="Times New Roman" w:hAnsi="Times New Roman" w:cs="Times New Roman"/>
        </w:rPr>
        <w:t xml:space="preserve">- </w:t>
      </w:r>
      <w:r w:rsidR="004E4839" w:rsidRPr="00FA4009">
        <w:rPr>
          <w:rFonts w:ascii="Times New Roman" w:hAnsi="Times New Roman" w:cs="Times New Roman"/>
        </w:rPr>
        <w:t xml:space="preserve">In </w:t>
      </w:r>
      <w:del w:id="939" w:author="DAUNIZEAU Jean" w:date="2020-04-24T13:01:00Z">
        <w:r w:rsidR="004E4839" w:rsidRPr="00FA4009" w:rsidDel="00115F98">
          <w:rPr>
            <w:rFonts w:ascii="Times New Roman" w:hAnsi="Times New Roman" w:cs="Times New Roman"/>
          </w:rPr>
          <w:delText xml:space="preserve">public </w:delText>
        </w:r>
      </w:del>
      <w:r w:rsidR="004E4839" w:rsidRPr="00FA4009">
        <w:rPr>
          <w:rFonts w:ascii="Times New Roman" w:hAnsi="Times New Roman" w:cs="Times New Roman"/>
        </w:rPr>
        <w:t>database</w:t>
      </w:r>
      <w:ins w:id="940" w:author="DAUNIZEAU Jean" w:date="2020-04-24T13:01:00Z">
        <w:r w:rsidR="00115F98">
          <w:rPr>
            <w:rFonts w:ascii="Times New Roman" w:hAnsi="Times New Roman" w:cs="Times New Roman"/>
          </w:rPr>
          <w:t xml:space="preserve"> repo</w:t>
        </w:r>
      </w:ins>
      <w:ins w:id="941" w:author="DAUNIZEAU Jean" w:date="2020-04-24T13:02:00Z">
        <w:r w:rsidR="00115F98">
          <w:rPr>
            <w:rFonts w:ascii="Times New Roman" w:hAnsi="Times New Roman" w:cs="Times New Roman"/>
          </w:rPr>
          <w:t>sitories</w:t>
        </w:r>
      </w:ins>
      <w:del w:id="942" w:author="DAUNIZEAU Jean" w:date="2020-04-24T13:01:00Z">
        <w:r w:rsidR="004E4839" w:rsidRPr="00FA4009" w:rsidDel="00115F98">
          <w:rPr>
            <w:rFonts w:ascii="Times New Roman" w:hAnsi="Times New Roman" w:cs="Times New Roman"/>
          </w:rPr>
          <w:delText>s</w:delText>
        </w:r>
      </w:del>
      <w:r w:rsidR="004E4839" w:rsidRPr="00FA4009">
        <w:rPr>
          <w:rFonts w:ascii="Times New Roman" w:hAnsi="Times New Roman" w:cs="Times New Roman"/>
        </w:rPr>
        <w:t xml:space="preserve">, the data will be </w:t>
      </w:r>
      <w:del w:id="943" w:author="DAUNIZEAU Jean" w:date="2020-04-28T16:19:00Z">
        <w:r w:rsidR="004E4839" w:rsidRPr="00FA4009" w:rsidDel="0097137F">
          <w:rPr>
            <w:rFonts w:ascii="Times New Roman" w:hAnsi="Times New Roman" w:cs="Times New Roman"/>
          </w:rPr>
          <w:delText xml:space="preserve">anonymised or </w:delText>
        </w:r>
      </w:del>
      <w:r w:rsidR="004E4839" w:rsidRPr="00FA4009">
        <w:rPr>
          <w:rFonts w:ascii="Times New Roman" w:hAnsi="Times New Roman" w:cs="Times New Roman"/>
        </w:rPr>
        <w:t xml:space="preserve">pseudonymised (the personal details will be removed and </w:t>
      </w:r>
      <w:ins w:id="944" w:author="DAUNIZEAU Jean" w:date="2020-04-28T16:19:00Z">
        <w:r w:rsidR="0097137F">
          <w:rPr>
            <w:rFonts w:ascii="Times New Roman" w:hAnsi="Times New Roman" w:cs="Times New Roman"/>
          </w:rPr>
          <w:t xml:space="preserve">only the ID </w:t>
        </w:r>
      </w:ins>
      <w:del w:id="945" w:author="DAUNIZEAU Jean" w:date="2020-04-28T16:20:00Z">
        <w:r w:rsidR="004E4839" w:rsidRPr="00FA4009" w:rsidDel="0097137F">
          <w:rPr>
            <w:rFonts w:ascii="Times New Roman" w:hAnsi="Times New Roman" w:cs="Times New Roman"/>
          </w:rPr>
          <w:delText xml:space="preserve">a </w:delText>
        </w:r>
      </w:del>
      <w:r w:rsidR="004E4839" w:rsidRPr="00FA4009">
        <w:rPr>
          <w:rFonts w:ascii="Times New Roman" w:hAnsi="Times New Roman" w:cs="Times New Roman"/>
        </w:rPr>
        <w:t xml:space="preserve">code </w:t>
      </w:r>
      <w:ins w:id="946" w:author="DAUNIZEAU Jean" w:date="2020-04-28T16:20:00Z">
        <w:r w:rsidR="0097137F">
          <w:rPr>
            <w:rFonts w:ascii="Times New Roman" w:hAnsi="Times New Roman" w:cs="Times New Roman"/>
          </w:rPr>
          <w:t xml:space="preserve">will be </w:t>
        </w:r>
      </w:ins>
      <w:del w:id="947" w:author="DAUNIZEAU Jean" w:date="2020-04-28T16:20:00Z">
        <w:r w:rsidR="004E4839" w:rsidRPr="00FA4009" w:rsidDel="0097137F">
          <w:rPr>
            <w:rFonts w:ascii="Times New Roman" w:hAnsi="Times New Roman" w:cs="Times New Roman"/>
          </w:rPr>
          <w:delText xml:space="preserve">used </w:delText>
        </w:r>
      </w:del>
      <w:ins w:id="948" w:author="DAUNIZEAU Jean" w:date="2020-04-28T16:20:00Z">
        <w:r w:rsidR="0097137F">
          <w:rPr>
            <w:rFonts w:ascii="Times New Roman" w:hAnsi="Times New Roman" w:cs="Times New Roman"/>
          </w:rPr>
          <w:t>provided,</w:t>
        </w:r>
        <w:r w:rsidR="0097137F" w:rsidRPr="00FA4009">
          <w:rPr>
            <w:rFonts w:ascii="Times New Roman" w:hAnsi="Times New Roman" w:cs="Times New Roman"/>
          </w:rPr>
          <w:t xml:space="preserve"> </w:t>
        </w:r>
      </w:ins>
      <w:r w:rsidR="004E4839" w:rsidRPr="00FA4009">
        <w:rPr>
          <w:rFonts w:ascii="Times New Roman" w:hAnsi="Times New Roman" w:cs="Times New Roman"/>
        </w:rPr>
        <w:t>e.g. 00001232)</w:t>
      </w:r>
      <w:ins w:id="949" w:author="DAUNIZEAU Jean" w:date="2020-04-24T13:15:00Z">
        <w:r w:rsidR="0097137F">
          <w:rPr>
            <w:rFonts w:ascii="Times New Roman" w:hAnsi="Times New Roman" w:cs="Times New Roman"/>
          </w:rPr>
          <w:t>.</w:t>
        </w:r>
      </w:ins>
    </w:p>
    <w:p w14:paraId="1174AB45" w14:textId="3D3CD014" w:rsidR="00EF5AE6" w:rsidRDefault="00FA4009">
      <w:pPr>
        <w:pBdr>
          <w:top w:val="single" w:sz="4" w:space="0" w:color="000000"/>
          <w:left w:val="single" w:sz="4" w:space="0" w:color="000000"/>
          <w:bottom w:val="single" w:sz="4" w:space="0" w:color="000000"/>
          <w:right w:val="single" w:sz="4" w:space="0" w:color="000000"/>
        </w:pBdr>
        <w:spacing w:after="0" w:line="360" w:lineRule="auto"/>
        <w:ind w:firstLine="720"/>
        <w:jc w:val="both"/>
        <w:rPr>
          <w:ins w:id="950" w:author="DAUNIZEAU Jean" w:date="2020-04-24T13:12:00Z"/>
          <w:rFonts w:ascii="Times New Roman" w:hAnsi="Times New Roman" w:cs="Times New Roman"/>
        </w:rPr>
      </w:pPr>
      <w:del w:id="951" w:author="DAUNIZEAU Jean" w:date="2020-04-28T14:30:00Z">
        <w:r w:rsidDel="00CC67FA">
          <w:rPr>
            <w:rFonts w:ascii="Times New Roman" w:hAnsi="Times New Roman" w:cs="Times New Roman"/>
          </w:rPr>
          <w:delText xml:space="preserve">             - </w:delText>
        </w:r>
        <w:r w:rsidR="004E4839" w:rsidRPr="00FA4009" w:rsidDel="00CC67FA">
          <w:rPr>
            <w:rFonts w:ascii="Times New Roman" w:hAnsi="Times New Roman" w:cs="Times New Roman"/>
          </w:rPr>
          <w:delText xml:space="preserve">The personal data will be </w:delText>
        </w:r>
      </w:del>
      <w:del w:id="952" w:author="DAUNIZEAU Jean" w:date="2020-04-24T13:14:00Z">
        <w:r w:rsidR="004E4839" w:rsidRPr="00FA4009" w:rsidDel="00EF5AE6">
          <w:rPr>
            <w:rFonts w:ascii="Times New Roman" w:hAnsi="Times New Roman" w:cs="Times New Roman"/>
          </w:rPr>
          <w:delText xml:space="preserve">deleted or </w:delText>
        </w:r>
      </w:del>
      <w:del w:id="953" w:author="DAUNIZEAU Jean" w:date="2020-04-28T14:30:00Z">
        <w:r w:rsidR="004E4839" w:rsidRPr="00FA4009" w:rsidDel="00CC67FA">
          <w:rPr>
            <w:rFonts w:ascii="Times New Roman" w:hAnsi="Times New Roman" w:cs="Times New Roman"/>
          </w:rPr>
          <w:delText>destroyed as soon as it is deemed redundant.</w:delText>
        </w:r>
      </w:del>
      <w:del w:id="954" w:author="DAUNIZEAU Jean" w:date="2020-04-24T13:06:00Z">
        <w:r w:rsidR="004E4839" w:rsidRPr="00FA4009" w:rsidDel="00115F98">
          <w:rPr>
            <w:rFonts w:ascii="Times New Roman" w:hAnsi="Times New Roman" w:cs="Times New Roman"/>
          </w:rPr>
          <w:delText xml:space="preserve">The legal basis used to </w:delText>
        </w:r>
      </w:del>
      <w:del w:id="955" w:author="DAUNIZEAU Jean" w:date="2020-04-28T14:30:00Z">
        <w:r w:rsidR="004E4839" w:rsidRPr="00FA4009" w:rsidDel="00CC67FA">
          <w:rPr>
            <w:rFonts w:ascii="Times New Roman" w:hAnsi="Times New Roman" w:cs="Times New Roman"/>
          </w:rPr>
          <w:delText xml:space="preserve">process </w:delText>
        </w:r>
      </w:del>
      <w:del w:id="956" w:author="DAUNIZEAU Jean" w:date="2020-04-24T13:06:00Z">
        <w:r w:rsidDel="00115F98">
          <w:rPr>
            <w:rFonts w:ascii="Times New Roman" w:hAnsi="Times New Roman" w:cs="Times New Roman"/>
          </w:rPr>
          <w:delText>the</w:delText>
        </w:r>
        <w:r w:rsidR="004E4839" w:rsidRPr="00FA4009" w:rsidDel="00115F98">
          <w:rPr>
            <w:rFonts w:ascii="Times New Roman" w:hAnsi="Times New Roman" w:cs="Times New Roman"/>
          </w:rPr>
          <w:delText xml:space="preserve"> </w:delText>
        </w:r>
      </w:del>
      <w:del w:id="957" w:author="DAUNIZEAU Jean" w:date="2020-04-24T13:14:00Z">
        <w:r w:rsidR="004E4839" w:rsidRPr="00FA4009" w:rsidDel="00EF5AE6">
          <w:rPr>
            <w:rFonts w:ascii="Times New Roman" w:hAnsi="Times New Roman" w:cs="Times New Roman"/>
          </w:rPr>
          <w:delText>personal</w:delText>
        </w:r>
      </w:del>
      <w:del w:id="958" w:author="DAUNIZEAU Jean" w:date="2020-04-28T14:28:00Z">
        <w:r w:rsidR="004E4839" w:rsidRPr="00FA4009" w:rsidDel="00CC67FA">
          <w:rPr>
            <w:rFonts w:ascii="Times New Roman" w:hAnsi="Times New Roman" w:cs="Times New Roman"/>
          </w:rPr>
          <w:delText xml:space="preserve"> data</w:delText>
        </w:r>
      </w:del>
      <w:del w:id="959" w:author="DAUNIZEAU Jean" w:date="2020-04-28T14:30:00Z">
        <w:r w:rsidR="004E4839" w:rsidRPr="00FA4009" w:rsidDel="00CC67FA">
          <w:rPr>
            <w:rFonts w:ascii="Times New Roman" w:hAnsi="Times New Roman" w:cs="Times New Roman"/>
          </w:rPr>
          <w:delText xml:space="preserve"> </w:delText>
        </w:r>
      </w:del>
      <w:del w:id="960" w:author="DAUNIZEAU Jean" w:date="2020-04-24T13:07:00Z">
        <w:r w:rsidR="004E4839" w:rsidRPr="00FA4009" w:rsidDel="00115F98">
          <w:rPr>
            <w:rFonts w:ascii="Times New Roman" w:hAnsi="Times New Roman" w:cs="Times New Roman"/>
          </w:rPr>
          <w:delText xml:space="preserve">is that </w:delText>
        </w:r>
      </w:del>
      <w:del w:id="961" w:author="DAUNIZEAU Jean" w:date="2020-04-28T14:30:00Z">
        <w:r w:rsidR="004E4839" w:rsidRPr="00FA4009" w:rsidDel="00CC67FA">
          <w:rPr>
            <w:rFonts w:ascii="Times New Roman" w:hAnsi="Times New Roman" w:cs="Times New Roman"/>
          </w:rPr>
          <w:delText>the research is</w:delText>
        </w:r>
      </w:del>
      <w:del w:id="962" w:author="DAUNIZEAU Jean" w:date="2020-04-28T14:28:00Z">
        <w:r w:rsidR="004E4839" w:rsidRPr="00FA4009" w:rsidDel="00CC67FA">
          <w:rPr>
            <w:rFonts w:ascii="Times New Roman" w:hAnsi="Times New Roman" w:cs="Times New Roman"/>
          </w:rPr>
          <w:delText xml:space="preserve"> </w:delText>
        </w:r>
      </w:del>
      <w:del w:id="963" w:author="DAUNIZEAU Jean" w:date="2020-04-24T13:07:00Z">
        <w:r w:rsidR="004E4839" w:rsidRPr="00FA4009" w:rsidDel="00115F98">
          <w:rPr>
            <w:rFonts w:ascii="Times New Roman" w:hAnsi="Times New Roman" w:cs="Times New Roman"/>
          </w:rPr>
          <w:delText>deemed to be</w:delText>
        </w:r>
      </w:del>
      <w:del w:id="964" w:author="DAUNIZEAU Jean" w:date="2020-04-28T14:30:00Z">
        <w:r w:rsidR="004E4839" w:rsidRPr="00FA4009" w:rsidDel="00CC67FA">
          <w:rPr>
            <w:rFonts w:ascii="Times New Roman" w:hAnsi="Times New Roman" w:cs="Times New Roman"/>
          </w:rPr>
          <w:delText xml:space="preserve"> in the </w:delText>
        </w:r>
      </w:del>
      <w:del w:id="965" w:author="DAUNIZEAU Jean" w:date="2020-04-24T13:09:00Z">
        <w:r w:rsidR="004E4839" w:rsidRPr="00FA4009" w:rsidDel="00115F98">
          <w:rPr>
            <w:rFonts w:ascii="Times New Roman" w:hAnsi="Times New Roman" w:cs="Times New Roman"/>
          </w:rPr>
          <w:delText xml:space="preserve">public </w:delText>
        </w:r>
      </w:del>
      <w:del w:id="966" w:author="DAUNIZEAU Jean" w:date="2020-04-28T14:30:00Z">
        <w:r w:rsidR="004E4839" w:rsidRPr="00FA4009" w:rsidDel="00CC67FA">
          <w:rPr>
            <w:rFonts w:ascii="Times New Roman" w:hAnsi="Times New Roman" w:cs="Times New Roman"/>
          </w:rPr>
          <w:delText xml:space="preserve">interest. </w:delText>
        </w:r>
      </w:del>
      <w:del w:id="967" w:author="DAUNIZEAU Jean" w:date="2020-04-24T13:15:00Z">
        <w:r w:rsidR="004E4839" w:rsidRPr="00FA4009" w:rsidDel="00EF5AE6">
          <w:rPr>
            <w:rFonts w:ascii="Times New Roman" w:hAnsi="Times New Roman" w:cs="Times New Roman"/>
          </w:rPr>
          <w:delText xml:space="preserve">The </w:delText>
        </w:r>
      </w:del>
      <w:del w:id="968" w:author="DAUNIZEAU Jean" w:date="2020-04-24T13:08:00Z">
        <w:r w:rsidR="004E4839" w:rsidRPr="00FA4009" w:rsidDel="00115F98">
          <w:rPr>
            <w:rFonts w:ascii="Times New Roman" w:hAnsi="Times New Roman" w:cs="Times New Roman"/>
          </w:rPr>
          <w:delText xml:space="preserve">legal basis used to </w:delText>
        </w:r>
      </w:del>
      <w:del w:id="969" w:author="DAUNIZEAU Jean" w:date="2020-04-24T13:15:00Z">
        <w:r w:rsidR="004E4839" w:rsidRPr="00FA4009" w:rsidDel="00EF5AE6">
          <w:rPr>
            <w:rFonts w:ascii="Times New Roman" w:hAnsi="Times New Roman" w:cs="Times New Roman"/>
          </w:rPr>
          <w:delText>process special category personal data (about</w:delText>
        </w:r>
      </w:del>
      <w:del w:id="970" w:author="DAUNIZEAU Jean" w:date="2020-04-24T13:05:00Z">
        <w:r w:rsidR="004E4839" w:rsidRPr="00FA4009" w:rsidDel="00115F98">
          <w:rPr>
            <w:rFonts w:ascii="Times New Roman" w:hAnsi="Times New Roman" w:cs="Times New Roman"/>
          </w:rPr>
          <w:delText xml:space="preserve"> personality</w:delText>
        </w:r>
      </w:del>
      <w:del w:id="971" w:author="DAUNIZEAU Jean" w:date="2020-04-24T13:04:00Z">
        <w:r w:rsidR="004E4839" w:rsidRPr="00FA4009" w:rsidDel="00115F98">
          <w:rPr>
            <w:rFonts w:ascii="Times New Roman" w:hAnsi="Times New Roman" w:cs="Times New Roman"/>
          </w:rPr>
          <w:delText>, political opinions</w:delText>
        </w:r>
      </w:del>
      <w:del w:id="972" w:author="DAUNIZEAU Jean" w:date="2020-04-24T13:15:00Z">
        <w:r w:rsidR="004E4839" w:rsidRPr="00FA4009" w:rsidDel="00EF5AE6">
          <w:rPr>
            <w:rFonts w:ascii="Times New Roman" w:hAnsi="Times New Roman" w:cs="Times New Roman"/>
          </w:rPr>
          <w:delText xml:space="preserve"> </w:delText>
        </w:r>
      </w:del>
      <w:del w:id="973" w:author="DAUNIZEAU Jean" w:date="2020-04-24T13:05:00Z">
        <w:r w:rsidR="004E4839" w:rsidRPr="00FA4009" w:rsidDel="00115F98">
          <w:rPr>
            <w:rFonts w:ascii="Times New Roman" w:hAnsi="Times New Roman" w:cs="Times New Roman"/>
          </w:rPr>
          <w:delText xml:space="preserve">and/or </w:delText>
        </w:r>
      </w:del>
      <w:del w:id="974" w:author="DAUNIZEAU Jean" w:date="2020-04-24T13:15:00Z">
        <w:r w:rsidR="004E4839" w:rsidRPr="00FA4009" w:rsidDel="00EF5AE6">
          <w:rPr>
            <w:rFonts w:ascii="Times New Roman" w:hAnsi="Times New Roman" w:cs="Times New Roman"/>
          </w:rPr>
          <w:delText>mental health) will be for purpose</w:delText>
        </w:r>
      </w:del>
      <w:del w:id="975" w:author="DAUNIZEAU Jean" w:date="2020-04-24T13:10:00Z">
        <w:r w:rsidR="004E4839" w:rsidRPr="00FA4009" w:rsidDel="00EF5AE6">
          <w:rPr>
            <w:rFonts w:ascii="Times New Roman" w:hAnsi="Times New Roman" w:cs="Times New Roman"/>
          </w:rPr>
          <w:delText>s</w:delText>
        </w:r>
      </w:del>
      <w:del w:id="976" w:author="DAUNIZEAU Jean" w:date="2020-04-24T13:15:00Z">
        <w:r w:rsidR="004E4839" w:rsidRPr="00FA4009" w:rsidDel="00EF5AE6">
          <w:rPr>
            <w:rFonts w:ascii="Times New Roman" w:hAnsi="Times New Roman" w:cs="Times New Roman"/>
          </w:rPr>
          <w:delText xml:space="preserve"> of scientific research. </w:delText>
        </w:r>
      </w:del>
      <w:del w:id="977" w:author="DAUNIZEAU Jean" w:date="2020-04-24T13:10:00Z">
        <w:r w:rsidR="004E4839" w:rsidRPr="00FA4009" w:rsidDel="00EF5AE6">
          <w:rPr>
            <w:rFonts w:ascii="Times New Roman" w:hAnsi="Times New Roman" w:cs="Times New Roman"/>
          </w:rPr>
          <w:delText xml:space="preserve">We </w:delText>
        </w:r>
      </w:del>
      <w:del w:id="978" w:author="DAUNIZEAU Jean" w:date="2020-04-24T13:16:00Z">
        <w:r w:rsidR="004E4839" w:rsidRPr="00FA4009" w:rsidDel="00EF5AE6">
          <w:rPr>
            <w:rFonts w:ascii="Times New Roman" w:hAnsi="Times New Roman" w:cs="Times New Roman"/>
          </w:rPr>
          <w:delText xml:space="preserve">will follow legal guidelines to safeguard </w:delText>
        </w:r>
        <w:r w:rsidDel="00EF5AE6">
          <w:rPr>
            <w:rFonts w:ascii="Times New Roman" w:hAnsi="Times New Roman" w:cs="Times New Roman"/>
          </w:rPr>
          <w:delText>the</w:delText>
        </w:r>
        <w:r w:rsidR="004E4839" w:rsidRPr="00FA4009" w:rsidDel="00EF5AE6">
          <w:rPr>
            <w:rFonts w:ascii="Times New Roman" w:hAnsi="Times New Roman" w:cs="Times New Roman"/>
          </w:rPr>
          <w:delText xml:space="preserve"> data.</w:delText>
        </w:r>
      </w:del>
    </w:p>
    <w:p w14:paraId="1007F49E" w14:textId="149DE864" w:rsidR="00FA4009" w:rsidRPr="004E4839" w:rsidRDefault="004E4839" w:rsidP="00FA4009">
      <w:pPr>
        <w:pBdr>
          <w:top w:val="single" w:sz="4" w:space="0" w:color="000000"/>
          <w:left w:val="single" w:sz="4" w:space="0" w:color="000000"/>
          <w:bottom w:val="single" w:sz="4" w:space="0" w:color="000000"/>
          <w:right w:val="single" w:sz="4" w:space="0" w:color="000000"/>
        </w:pBdr>
        <w:spacing w:after="0" w:line="360" w:lineRule="auto"/>
        <w:ind w:firstLine="720"/>
        <w:jc w:val="both"/>
        <w:rPr>
          <w:rFonts w:ascii="Times New Roman"/>
          <w:sz w:val="27"/>
          <w:szCs w:val="27"/>
        </w:rPr>
      </w:pPr>
      <w:del w:id="979" w:author="DAUNIZEAU Jean" w:date="2020-04-24T13:12:00Z">
        <w:r w:rsidDel="00EF5AE6">
          <w:rPr>
            <w:rFonts w:ascii="Times New Roman"/>
            <w:sz w:val="27"/>
            <w:szCs w:val="27"/>
          </w:rPr>
          <w:br/>
        </w:r>
      </w:del>
      <w:r w:rsidR="00FA4009">
        <w:rPr>
          <w:rFonts w:ascii="Times New Roman"/>
          <w:sz w:val="27"/>
          <w:szCs w:val="27"/>
        </w:rPr>
        <w:tab/>
      </w:r>
      <w:del w:id="980" w:author="DAUNIZEAU Jean" w:date="2020-04-24T13:15:00Z">
        <w:r w:rsidR="00FA4009" w:rsidRPr="00FA4009" w:rsidDel="00EF5AE6">
          <w:rPr>
            <w:rFonts w:ascii="Times New Roman"/>
          </w:rPr>
          <w:delText xml:space="preserve">Participants are also </w:delText>
        </w:r>
        <w:r w:rsidR="00E91AD1" w:rsidDel="00EF5AE6">
          <w:rPr>
            <w:rFonts w:ascii="Times New Roman"/>
          </w:rPr>
          <w:delText>informed</w:delText>
        </w:r>
        <w:r w:rsidR="00FA4009" w:rsidRPr="00FA4009" w:rsidDel="00EF5AE6">
          <w:rPr>
            <w:rFonts w:ascii="Times New Roman"/>
          </w:rPr>
          <w:delText xml:space="preserve"> that they can stop taking part at any time and without </w:delText>
        </w:r>
      </w:del>
      <w:del w:id="981" w:author="DAUNIZEAU Jean" w:date="2020-04-24T13:12:00Z">
        <w:r w:rsidR="00FA4009" w:rsidRPr="00FA4009" w:rsidDel="00EF5AE6">
          <w:rPr>
            <w:rFonts w:ascii="Times New Roman"/>
          </w:rPr>
          <w:delText>giving a reason</w:delText>
        </w:r>
      </w:del>
      <w:del w:id="982" w:author="DAUNIZEAU Jean" w:date="2020-04-24T13:15:00Z">
        <w:r w:rsidR="00FA4009" w:rsidRPr="00FA4009" w:rsidDel="00EF5AE6">
          <w:rPr>
            <w:rFonts w:ascii="Times New Roman"/>
          </w:rPr>
          <w:delText xml:space="preserve">. Any research data that was already collected may still be used, unless the participant request that it is destroyed. However, once unidentifiable data and research results have been anonymised and shared it </w:delText>
        </w:r>
      </w:del>
      <w:del w:id="983" w:author="DAUNIZEAU Jean" w:date="2020-04-24T13:13:00Z">
        <w:r w:rsidR="00FA4009" w:rsidRPr="00FA4009" w:rsidDel="00EF5AE6">
          <w:rPr>
            <w:rFonts w:ascii="Times New Roman"/>
          </w:rPr>
          <w:delText xml:space="preserve">may </w:delText>
        </w:r>
      </w:del>
      <w:del w:id="984" w:author="DAUNIZEAU Jean" w:date="2020-04-24T13:15:00Z">
        <w:r w:rsidR="00FA4009" w:rsidRPr="00FA4009" w:rsidDel="00EF5AE6">
          <w:rPr>
            <w:rFonts w:ascii="Times New Roman"/>
          </w:rPr>
          <w:delText>not be possible for them to be destroyed, withdrawn or recalled.</w:delText>
        </w:r>
      </w:del>
      <w:r w:rsidR="00FA4009">
        <w:rPr>
          <w:rFonts w:ascii="Times New Roman"/>
          <w:sz w:val="27"/>
          <w:szCs w:val="27"/>
        </w:rPr>
        <w:t xml:space="preserve"> </w:t>
      </w:r>
    </w:p>
    <w:p w14:paraId="366727AB" w14:textId="77777777" w:rsidR="0099173B" w:rsidRDefault="00AA3E65">
      <w:pPr>
        <w:pBdr>
          <w:top w:val="single" w:sz="4" w:space="0" w:color="000000"/>
          <w:left w:val="single" w:sz="4" w:space="0" w:color="000000"/>
          <w:bottom w:val="single" w:sz="4" w:space="0" w:color="000000"/>
          <w:right w:val="single" w:sz="4" w:space="0" w:color="000000"/>
        </w:pBdr>
        <w:spacing w:after="0"/>
      </w:pPr>
      <w:r>
        <w:rPr>
          <w:sz w:val="24"/>
        </w:rPr>
        <w:t xml:space="preserve"> </w:t>
      </w:r>
    </w:p>
    <w:p w14:paraId="2E699B25" w14:textId="77777777" w:rsidR="0099173B" w:rsidRDefault="00AA3E65">
      <w:pPr>
        <w:spacing w:after="161"/>
      </w:pPr>
      <w:r>
        <w:rPr>
          <w:b/>
          <w:sz w:val="24"/>
        </w:rPr>
        <w:t xml:space="preserve"> </w:t>
      </w:r>
    </w:p>
    <w:p w14:paraId="2471B3FC" w14:textId="77777777" w:rsidR="0099173B" w:rsidRDefault="00AA3E65">
      <w:pPr>
        <w:spacing w:after="159"/>
      </w:pPr>
      <w:r>
        <w:rPr>
          <w:b/>
          <w:sz w:val="24"/>
        </w:rPr>
        <w:t xml:space="preserve"> </w:t>
      </w:r>
    </w:p>
    <w:p w14:paraId="39128059" w14:textId="4EFDF33B" w:rsidR="0099173B" w:rsidRPr="00762258" w:rsidDel="00880CDF" w:rsidRDefault="00AA3E65">
      <w:pPr>
        <w:spacing w:after="207" w:line="250" w:lineRule="auto"/>
        <w:ind w:left="-5" w:right="207" w:hanging="10"/>
        <w:rPr>
          <w:del w:id="985" w:author="DAUNIZEAU Jean" w:date="2020-04-24T13:31:00Z"/>
          <w:lang w:val="fr-FR"/>
        </w:rPr>
      </w:pPr>
      <w:del w:id="986" w:author="DAUNIZEAU Jean" w:date="2020-04-24T13:31:00Z">
        <w:r w:rsidRPr="00762258" w:rsidDel="00880CDF">
          <w:rPr>
            <w:b/>
            <w:sz w:val="24"/>
            <w:shd w:val="clear" w:color="auto" w:fill="FFFF00"/>
            <w:lang w:val="fr-FR"/>
          </w:rPr>
          <w:delText>Autres sections possibles</w:delText>
        </w:r>
        <w:r w:rsidRPr="00762258" w:rsidDel="00880CDF">
          <w:rPr>
            <w:b/>
            <w:sz w:val="24"/>
            <w:lang w:val="fr-FR"/>
          </w:rPr>
          <w:delText xml:space="preserve"> </w:delText>
        </w:r>
        <w:r w:rsidRPr="00762258" w:rsidDel="00880CDF">
          <w:rPr>
            <w:sz w:val="24"/>
            <w:lang w:val="fr-FR"/>
          </w:rPr>
          <w:delText xml:space="preserve">(suggestions Véronique Izard): </w:delText>
        </w:r>
      </w:del>
    </w:p>
    <w:p w14:paraId="15D299D8" w14:textId="5B92DF4C" w:rsidR="0099173B" w:rsidRPr="00762258" w:rsidRDefault="00AA3E65">
      <w:pPr>
        <w:spacing w:after="158"/>
        <w:ind w:left="355" w:hanging="10"/>
        <w:rPr>
          <w:lang w:val="fr-FR"/>
        </w:rPr>
      </w:pPr>
      <w:r w:rsidRPr="00762258">
        <w:rPr>
          <w:sz w:val="24"/>
          <w:lang w:val="fr-FR"/>
        </w:rPr>
        <w:t>-</w:t>
      </w:r>
      <w:r w:rsidRPr="00762258">
        <w:rPr>
          <w:rFonts w:ascii="Arial" w:eastAsia="Arial" w:hAnsi="Arial" w:cs="Arial"/>
          <w:sz w:val="24"/>
          <w:lang w:val="fr-FR"/>
        </w:rPr>
        <w:t xml:space="preserve"> </w:t>
      </w:r>
      <w:r w:rsidRPr="00762258">
        <w:rPr>
          <w:rFonts w:ascii="Arial" w:eastAsia="Arial" w:hAnsi="Arial" w:cs="Arial"/>
          <w:sz w:val="24"/>
          <w:lang w:val="fr-FR"/>
        </w:rPr>
        <w:tab/>
      </w:r>
      <w:del w:id="987" w:author="DAUNIZEAU Jean" w:date="2020-04-24T13:31:00Z">
        <w:r w:rsidRPr="00762258" w:rsidDel="00880CDF">
          <w:rPr>
            <w:b/>
            <w:sz w:val="24"/>
            <w:lang w:val="fr-FR"/>
          </w:rPr>
          <w:delText xml:space="preserve">Formation des expérimentateurs </w:delText>
        </w:r>
        <w:r w:rsidRPr="00762258" w:rsidDel="00880CDF">
          <w:rPr>
            <w:sz w:val="24"/>
            <w:lang w:val="fr-FR"/>
          </w:rPr>
          <w:delText>-</w:delText>
        </w:r>
        <w:r w:rsidRPr="00762258" w:rsidDel="00880CDF">
          <w:rPr>
            <w:rFonts w:ascii="Arial" w:eastAsia="Arial" w:hAnsi="Arial" w:cs="Arial"/>
            <w:sz w:val="24"/>
            <w:lang w:val="fr-FR"/>
          </w:rPr>
          <w:delText xml:space="preserve"> </w:delText>
        </w:r>
        <w:r w:rsidRPr="00762258" w:rsidDel="00880CDF">
          <w:rPr>
            <w:rFonts w:ascii="Arial" w:eastAsia="Arial" w:hAnsi="Arial" w:cs="Arial"/>
            <w:sz w:val="24"/>
            <w:lang w:val="fr-FR"/>
          </w:rPr>
          <w:tab/>
        </w:r>
      </w:del>
      <w:r w:rsidRPr="00762258">
        <w:rPr>
          <w:b/>
          <w:sz w:val="24"/>
          <w:lang w:val="fr-FR"/>
        </w:rPr>
        <w:t>Formalités et autorisations auprès des autorités compétentes</w:t>
      </w:r>
      <w:del w:id="988" w:author="DAUNIZEAU Jean" w:date="2020-04-24T13:31:00Z">
        <w:r w:rsidRPr="00762258" w:rsidDel="00880CDF">
          <w:rPr>
            <w:b/>
            <w:sz w:val="24"/>
            <w:lang w:val="fr-FR"/>
          </w:rPr>
          <w:delText xml:space="preserve"> (pour décrire quelles autorisations vont être sollicitées auprès de qui) </w:delText>
        </w:r>
      </w:del>
    </w:p>
    <w:p w14:paraId="4B64C032" w14:textId="52DC5DE1" w:rsidR="0099173B" w:rsidRPr="0086255A" w:rsidRDefault="00AA3E65">
      <w:pPr>
        <w:spacing w:after="161"/>
        <w:rPr>
          <w:rFonts w:ascii="Times New Roman" w:hAnsi="Times New Roman" w:cs="Times New Roman"/>
          <w:lang w:val="fr-FR"/>
          <w:rPrChange w:id="989" w:author="DAUNIZEAU Jean" w:date="2020-04-28T11:46:00Z">
            <w:rPr>
              <w:lang w:val="fr-FR"/>
            </w:rPr>
          </w:rPrChange>
        </w:rPr>
      </w:pPr>
      <w:del w:id="990" w:author="DAUNIZEAU Jean" w:date="2020-04-24T13:31:00Z">
        <w:r w:rsidRPr="00EF5AE6" w:rsidDel="00880CDF">
          <w:rPr>
            <w:i/>
            <w:color w:val="FF0000"/>
            <w:sz w:val="24"/>
            <w:rPrChange w:id="991" w:author="DAUNIZEAU Jean" w:date="2020-04-24T13:18:00Z">
              <w:rPr>
                <w:i/>
                <w:color w:val="FF0000"/>
                <w:sz w:val="24"/>
                <w:lang w:val="fr-FR"/>
              </w:rPr>
            </w:rPrChange>
          </w:rPr>
          <w:delText xml:space="preserve"> </w:delText>
        </w:r>
      </w:del>
      <w:ins w:id="992" w:author="DAUNIZEAU Jean" w:date="2020-04-24T13:17:00Z">
        <w:r w:rsidR="00EF5AE6" w:rsidRPr="00880CDF">
          <w:rPr>
            <w:rFonts w:ascii="Times New Roman" w:hAnsi="Times New Roman" w:cs="Times New Roman"/>
            <w:color w:val="FF0000"/>
            <w:rPrChange w:id="993" w:author="DAUNIZEAU Jean" w:date="2020-04-24T13:31:00Z">
              <w:rPr>
                <w:color w:val="FF0000"/>
                <w:sz w:val="24"/>
                <w:lang w:val="fr-FR"/>
              </w:rPr>
            </w:rPrChange>
          </w:rPr>
          <w:t>Our research gr</w:t>
        </w:r>
      </w:ins>
      <w:ins w:id="994" w:author="DAUNIZEAU Jean" w:date="2020-04-24T13:18:00Z">
        <w:r w:rsidR="00EF5AE6" w:rsidRPr="00880CDF">
          <w:rPr>
            <w:rFonts w:ascii="Times New Roman" w:hAnsi="Times New Roman" w:cs="Times New Roman"/>
            <w:color w:val="FF0000"/>
            <w:rPrChange w:id="995" w:author="DAUNIZEAU Jean" w:date="2020-04-24T13:31:00Z">
              <w:rPr>
                <w:color w:val="FF0000"/>
                <w:sz w:val="24"/>
                <w:lang w:val="fr-FR"/>
              </w:rPr>
            </w:rPrChange>
          </w:rPr>
          <w:t>o</w:t>
        </w:r>
      </w:ins>
      <w:ins w:id="996" w:author="DAUNIZEAU Jean" w:date="2020-04-24T13:17:00Z">
        <w:r w:rsidR="00EF5AE6" w:rsidRPr="00880CDF">
          <w:rPr>
            <w:rFonts w:ascii="Times New Roman" w:hAnsi="Times New Roman" w:cs="Times New Roman"/>
            <w:color w:val="FF0000"/>
            <w:rPrChange w:id="997" w:author="DAUNIZEAU Jean" w:date="2020-04-24T13:31:00Z">
              <w:rPr>
                <w:color w:val="FF0000"/>
                <w:sz w:val="24"/>
                <w:lang w:val="fr-FR"/>
              </w:rPr>
            </w:rPrChange>
          </w:rPr>
          <w:t xml:space="preserve">up </w:t>
        </w:r>
      </w:ins>
      <w:ins w:id="998" w:author="DAUNIZEAU Jean" w:date="2020-04-24T13:18:00Z">
        <w:r w:rsidR="00EF5AE6" w:rsidRPr="00880CDF">
          <w:rPr>
            <w:rFonts w:ascii="Times New Roman" w:hAnsi="Times New Roman" w:cs="Times New Roman"/>
            <w:color w:val="FF0000"/>
            <w:rPrChange w:id="999" w:author="DAUNIZEAU Jean" w:date="2020-04-24T13:31:00Z">
              <w:rPr>
                <w:color w:val="FF0000"/>
                <w:sz w:val="24"/>
              </w:rPr>
            </w:rPrChange>
          </w:rPr>
          <w:t xml:space="preserve">has </w:t>
        </w:r>
      </w:ins>
      <w:ins w:id="1000" w:author="DAUNIZEAU Jean" w:date="2020-04-24T13:17:00Z">
        <w:r w:rsidR="00EF5AE6" w:rsidRPr="00880CDF">
          <w:rPr>
            <w:rFonts w:ascii="Times New Roman" w:hAnsi="Times New Roman" w:cs="Times New Roman"/>
            <w:color w:val="FF0000"/>
            <w:rPrChange w:id="1001" w:author="DAUNIZEAU Jean" w:date="2020-04-24T13:31:00Z">
              <w:rPr>
                <w:color w:val="FF0000"/>
                <w:sz w:val="24"/>
                <w:lang w:val="fr-FR"/>
              </w:rPr>
            </w:rPrChange>
          </w:rPr>
          <w:t xml:space="preserve">already performed </w:t>
        </w:r>
      </w:ins>
      <w:ins w:id="1002" w:author="DAUNIZEAU Jean" w:date="2020-04-24T13:18:00Z">
        <w:r w:rsidR="00EF5AE6" w:rsidRPr="00880CDF">
          <w:rPr>
            <w:rFonts w:ascii="Times New Roman" w:hAnsi="Times New Roman" w:cs="Times New Roman"/>
            <w:color w:val="FF0000"/>
            <w:rPrChange w:id="1003" w:author="DAUNIZEAU Jean" w:date="2020-04-24T13:31:00Z">
              <w:rPr>
                <w:color w:val="FF0000"/>
                <w:sz w:val="24"/>
              </w:rPr>
            </w:rPrChange>
          </w:rPr>
          <w:t xml:space="preserve">online studies of this sort, in particular: a massive online study of social cognition (see the </w:t>
        </w:r>
        <w:proofErr w:type="spellStart"/>
        <w:r w:rsidR="00EF5AE6" w:rsidRPr="00880CDF">
          <w:rPr>
            <w:rFonts w:ascii="Times New Roman" w:hAnsi="Times New Roman" w:cs="Times New Roman"/>
            <w:i/>
            <w:color w:val="FF0000"/>
            <w:rPrChange w:id="1004" w:author="DAUNIZEAU Jean" w:date="2020-04-24T13:31:00Z">
              <w:rPr>
                <w:color w:val="FF0000"/>
                <w:sz w:val="24"/>
              </w:rPr>
            </w:rPrChange>
          </w:rPr>
          <w:t>BRAiN’US</w:t>
        </w:r>
        <w:proofErr w:type="spellEnd"/>
        <w:r w:rsidR="00EF5AE6" w:rsidRPr="00880CDF">
          <w:rPr>
            <w:rFonts w:ascii="Times New Roman" w:hAnsi="Times New Roman" w:cs="Times New Roman"/>
            <w:i/>
            <w:color w:val="FF0000"/>
            <w:rPrChange w:id="1005" w:author="DAUNIZEAU Jean" w:date="2020-04-24T13:31:00Z">
              <w:rPr>
                <w:color w:val="FF0000"/>
                <w:sz w:val="24"/>
              </w:rPr>
            </w:rPrChange>
          </w:rPr>
          <w:t xml:space="preserve"> pr</w:t>
        </w:r>
      </w:ins>
      <w:ins w:id="1006" w:author="DAUNIZEAU Jean" w:date="2020-04-24T13:19:00Z">
        <w:r w:rsidR="00EF5AE6" w:rsidRPr="00880CDF">
          <w:rPr>
            <w:rFonts w:ascii="Times New Roman" w:hAnsi="Times New Roman" w:cs="Times New Roman"/>
            <w:i/>
            <w:color w:val="FF0000"/>
            <w:rPrChange w:id="1007" w:author="DAUNIZEAU Jean" w:date="2020-04-24T13:31:00Z">
              <w:rPr>
                <w:color w:val="FF0000"/>
                <w:sz w:val="24"/>
              </w:rPr>
            </w:rPrChange>
          </w:rPr>
          <w:t>o</w:t>
        </w:r>
      </w:ins>
      <w:ins w:id="1008" w:author="DAUNIZEAU Jean" w:date="2020-04-24T13:18:00Z">
        <w:r w:rsidR="00EF5AE6" w:rsidRPr="00880CDF">
          <w:rPr>
            <w:rFonts w:ascii="Times New Roman" w:hAnsi="Times New Roman" w:cs="Times New Roman"/>
            <w:i/>
            <w:color w:val="FF0000"/>
            <w:rPrChange w:id="1009" w:author="DAUNIZEAU Jean" w:date="2020-04-24T13:31:00Z">
              <w:rPr>
                <w:color w:val="FF0000"/>
                <w:sz w:val="24"/>
              </w:rPr>
            </w:rPrChange>
          </w:rPr>
          <w:t>ject</w:t>
        </w:r>
        <w:r w:rsidR="00EF5AE6" w:rsidRPr="00880CDF">
          <w:rPr>
            <w:rFonts w:ascii="Times New Roman" w:hAnsi="Times New Roman" w:cs="Times New Roman"/>
            <w:color w:val="FF0000"/>
            <w:rPrChange w:id="1010" w:author="DAUNIZEAU Jean" w:date="2020-04-24T13:31:00Z">
              <w:rPr>
                <w:color w:val="FF0000"/>
                <w:sz w:val="24"/>
              </w:rPr>
            </w:rPrChange>
          </w:rPr>
          <w:t>:</w:t>
        </w:r>
      </w:ins>
      <w:ins w:id="1011" w:author="DAUNIZEAU Jean" w:date="2020-04-24T13:20:00Z">
        <w:r w:rsidR="00EF5AE6" w:rsidRPr="00880CDF">
          <w:rPr>
            <w:rFonts w:ascii="Times New Roman" w:hAnsi="Times New Roman" w:cs="Times New Roman"/>
            <w:color w:val="FF0000"/>
            <w:rPrChange w:id="1012" w:author="DAUNIZEAU Jean" w:date="2020-04-24T13:31:00Z">
              <w:rPr>
                <w:color w:val="FF0000"/>
                <w:sz w:val="24"/>
              </w:rPr>
            </w:rPrChange>
          </w:rPr>
          <w:t xml:space="preserve"> </w:t>
        </w:r>
        <w:r w:rsidR="00EF5AE6" w:rsidRPr="00880CDF">
          <w:rPr>
            <w:rFonts w:ascii="Times New Roman" w:hAnsi="Times New Roman" w:cs="Times New Roman"/>
            <w:color w:val="FF0000"/>
            <w:rPrChange w:id="1013" w:author="DAUNIZEAU Jean" w:date="2020-04-24T13:31:00Z">
              <w:rPr>
                <w:color w:val="FF0000"/>
                <w:sz w:val="24"/>
              </w:rPr>
            </w:rPrChange>
          </w:rPr>
          <w:fldChar w:fldCharType="begin"/>
        </w:r>
        <w:r w:rsidR="00EF5AE6" w:rsidRPr="00880CDF">
          <w:rPr>
            <w:rFonts w:ascii="Times New Roman" w:hAnsi="Times New Roman" w:cs="Times New Roman"/>
            <w:color w:val="FF0000"/>
            <w:rPrChange w:id="1014" w:author="DAUNIZEAU Jean" w:date="2020-04-24T13:31:00Z">
              <w:rPr>
                <w:color w:val="FF0000"/>
                <w:sz w:val="24"/>
              </w:rPr>
            </w:rPrChange>
          </w:rPr>
          <w:instrText xml:space="preserve"> HYPERLINK "https://sites.google.com/site/brainusapp/" </w:instrText>
        </w:r>
        <w:r w:rsidR="00EF5AE6" w:rsidRPr="00880CDF">
          <w:rPr>
            <w:rFonts w:ascii="Times New Roman" w:hAnsi="Times New Roman" w:cs="Times New Roman"/>
            <w:color w:val="FF0000"/>
            <w:rPrChange w:id="1015" w:author="DAUNIZEAU Jean" w:date="2020-04-24T13:31:00Z">
              <w:rPr>
                <w:color w:val="FF0000"/>
                <w:sz w:val="24"/>
              </w:rPr>
            </w:rPrChange>
          </w:rPr>
          <w:fldChar w:fldCharType="separate"/>
        </w:r>
        <w:r w:rsidR="00EF5AE6" w:rsidRPr="00880CDF">
          <w:rPr>
            <w:rStyle w:val="Hyperlink"/>
            <w:rFonts w:ascii="Times New Roman" w:hAnsi="Times New Roman" w:cs="Times New Roman"/>
            <w:rPrChange w:id="1016" w:author="DAUNIZEAU Jean" w:date="2020-04-24T13:31:00Z">
              <w:rPr>
                <w:rStyle w:val="Hyperlink"/>
                <w:sz w:val="24"/>
              </w:rPr>
            </w:rPrChange>
          </w:rPr>
          <w:t>https://sites.google.com/site/brainusapp/</w:t>
        </w:r>
        <w:r w:rsidR="00EF5AE6" w:rsidRPr="00880CDF">
          <w:rPr>
            <w:rFonts w:ascii="Times New Roman" w:hAnsi="Times New Roman" w:cs="Times New Roman"/>
            <w:color w:val="FF0000"/>
            <w:rPrChange w:id="1017" w:author="DAUNIZEAU Jean" w:date="2020-04-24T13:31:00Z">
              <w:rPr>
                <w:color w:val="FF0000"/>
                <w:sz w:val="24"/>
              </w:rPr>
            </w:rPrChange>
          </w:rPr>
          <w:fldChar w:fldCharType="end"/>
        </w:r>
        <w:r w:rsidR="00EF5AE6" w:rsidRPr="00880CDF">
          <w:rPr>
            <w:rFonts w:ascii="Times New Roman" w:hAnsi="Times New Roman" w:cs="Times New Roman"/>
            <w:color w:val="FF0000"/>
            <w:rPrChange w:id="1018" w:author="DAUNIZEAU Jean" w:date="2020-04-24T13:31:00Z">
              <w:rPr>
                <w:color w:val="FF0000"/>
                <w:sz w:val="24"/>
              </w:rPr>
            </w:rPrChange>
          </w:rPr>
          <w:t xml:space="preserve">). </w:t>
        </w:r>
        <w:r w:rsidR="009A3DB3" w:rsidRPr="00880CDF">
          <w:rPr>
            <w:rFonts w:ascii="Times New Roman" w:hAnsi="Times New Roman" w:cs="Times New Roman"/>
            <w:color w:val="FF0000"/>
            <w:rPrChange w:id="1019" w:author="DAUNIZEAU Jean" w:date="2020-04-24T13:31:00Z">
              <w:rPr>
                <w:color w:val="FF0000"/>
                <w:sz w:val="24"/>
              </w:rPr>
            </w:rPrChange>
          </w:rPr>
          <w:t xml:space="preserve">This project was </w:t>
        </w:r>
      </w:ins>
      <w:ins w:id="1020" w:author="DAUNIZEAU Jean" w:date="2020-04-24T13:21:00Z">
        <w:r w:rsidR="009A3DB3" w:rsidRPr="00880CDF">
          <w:rPr>
            <w:rFonts w:ascii="Times New Roman" w:hAnsi="Times New Roman" w:cs="Times New Roman"/>
            <w:color w:val="FF0000"/>
            <w:rPrChange w:id="1021" w:author="DAUNIZEAU Jean" w:date="2020-04-24T13:31:00Z">
              <w:rPr>
                <w:color w:val="FF0000"/>
                <w:sz w:val="24"/>
              </w:rPr>
            </w:rPrChange>
          </w:rPr>
          <w:t>classified as ‘</w:t>
        </w:r>
      </w:ins>
      <w:ins w:id="1022" w:author="DAUNIZEAU Jean" w:date="2020-04-24T13:24:00Z">
        <w:r w:rsidR="009A3DB3" w:rsidRPr="00880CDF">
          <w:rPr>
            <w:rFonts w:ascii="Times New Roman" w:hAnsi="Times New Roman" w:cs="Times New Roman"/>
            <w:color w:val="FF0000"/>
            <w:rPrChange w:id="1023" w:author="DAUNIZEAU Jean" w:date="2020-04-24T13:31:00Z">
              <w:rPr>
                <w:color w:val="FF0000"/>
                <w:sz w:val="24"/>
              </w:rPr>
            </w:rPrChange>
          </w:rPr>
          <w:t>non interventional</w:t>
        </w:r>
      </w:ins>
      <w:ins w:id="1024" w:author="DAUNIZEAU Jean" w:date="2020-04-24T13:21:00Z">
        <w:r w:rsidR="009A3DB3" w:rsidRPr="00880CDF">
          <w:rPr>
            <w:rFonts w:ascii="Times New Roman" w:hAnsi="Times New Roman" w:cs="Times New Roman"/>
            <w:color w:val="FF0000"/>
            <w:rPrChange w:id="1025" w:author="DAUNIZEAU Jean" w:date="2020-04-24T13:31:00Z">
              <w:rPr>
                <w:color w:val="FF0000"/>
                <w:sz w:val="24"/>
              </w:rPr>
            </w:rPrChange>
          </w:rPr>
          <w:t xml:space="preserve">’ by </w:t>
        </w:r>
      </w:ins>
      <w:ins w:id="1026" w:author="DAUNIZEAU Jean" w:date="2020-04-24T13:24:00Z">
        <w:r w:rsidR="009A3DB3" w:rsidRPr="00880CDF">
          <w:rPr>
            <w:rFonts w:ascii="Times New Roman" w:hAnsi="Times New Roman" w:cs="Times New Roman"/>
            <w:color w:val="FF0000"/>
            <w:rPrChange w:id="1027" w:author="DAUNIZEAU Jean" w:date="2020-04-24T13:31:00Z">
              <w:rPr>
                <w:color w:val="FF0000"/>
                <w:sz w:val="24"/>
              </w:rPr>
            </w:rPrChange>
          </w:rPr>
          <w:t>the</w:t>
        </w:r>
      </w:ins>
      <w:ins w:id="1028" w:author="DAUNIZEAU Jean" w:date="2020-04-24T13:21:00Z">
        <w:r w:rsidR="009A3DB3" w:rsidRPr="00880CDF">
          <w:rPr>
            <w:rFonts w:ascii="Times New Roman" w:hAnsi="Times New Roman" w:cs="Times New Roman"/>
            <w:color w:val="FF0000"/>
            <w:rPrChange w:id="1029" w:author="DAUNIZEAU Jean" w:date="2020-04-24T13:31:00Z">
              <w:rPr>
                <w:color w:val="FF0000"/>
                <w:sz w:val="24"/>
              </w:rPr>
            </w:rPrChange>
          </w:rPr>
          <w:t xml:space="preserve"> ‘</w:t>
        </w:r>
        <w:proofErr w:type="spellStart"/>
        <w:r w:rsidR="009A3DB3" w:rsidRPr="00880CDF">
          <w:rPr>
            <w:rFonts w:ascii="Times New Roman" w:hAnsi="Times New Roman" w:cs="Times New Roman"/>
            <w:color w:val="FF0000"/>
            <w:rPrChange w:id="1030" w:author="DAUNIZEAU Jean" w:date="2020-04-24T13:31:00Z">
              <w:rPr>
                <w:color w:val="FF0000"/>
                <w:sz w:val="24"/>
              </w:rPr>
            </w:rPrChange>
          </w:rPr>
          <w:t>Comité</w:t>
        </w:r>
        <w:proofErr w:type="spellEnd"/>
        <w:r w:rsidR="009A3DB3" w:rsidRPr="00880CDF">
          <w:rPr>
            <w:rFonts w:ascii="Times New Roman" w:hAnsi="Times New Roman" w:cs="Times New Roman"/>
            <w:color w:val="FF0000"/>
            <w:rPrChange w:id="1031" w:author="DAUNIZEAU Jean" w:date="2020-04-24T13:31:00Z">
              <w:rPr>
                <w:color w:val="FF0000"/>
                <w:sz w:val="24"/>
              </w:rPr>
            </w:rPrChange>
          </w:rPr>
          <w:t xml:space="preserve"> de Protection des </w:t>
        </w:r>
        <w:proofErr w:type="spellStart"/>
        <w:r w:rsidR="009A3DB3" w:rsidRPr="00880CDF">
          <w:rPr>
            <w:rFonts w:ascii="Times New Roman" w:hAnsi="Times New Roman" w:cs="Times New Roman"/>
            <w:color w:val="FF0000"/>
            <w:rPrChange w:id="1032" w:author="DAUNIZEAU Jean" w:date="2020-04-24T13:31:00Z">
              <w:rPr>
                <w:color w:val="FF0000"/>
                <w:sz w:val="24"/>
              </w:rPr>
            </w:rPrChange>
          </w:rPr>
          <w:t>Personnes</w:t>
        </w:r>
        <w:proofErr w:type="spellEnd"/>
        <w:r w:rsidR="009A3DB3" w:rsidRPr="00880CDF">
          <w:rPr>
            <w:rFonts w:ascii="Times New Roman" w:hAnsi="Times New Roman" w:cs="Times New Roman"/>
            <w:color w:val="FF0000"/>
            <w:rPrChange w:id="1033" w:author="DAUNIZEAU Jean" w:date="2020-04-24T13:31:00Z">
              <w:rPr>
                <w:color w:val="FF0000"/>
                <w:sz w:val="24"/>
              </w:rPr>
            </w:rPrChange>
          </w:rPr>
          <w:t>’</w:t>
        </w:r>
      </w:ins>
      <w:ins w:id="1034" w:author="DAUNIZEAU Jean" w:date="2020-04-24T13:24:00Z">
        <w:r w:rsidR="009A3DB3" w:rsidRPr="00880CDF">
          <w:rPr>
            <w:rFonts w:ascii="Times New Roman" w:hAnsi="Times New Roman" w:cs="Times New Roman"/>
            <w:color w:val="FF0000"/>
            <w:rPrChange w:id="1035" w:author="DAUNIZEAU Jean" w:date="2020-04-24T13:31:00Z">
              <w:rPr>
                <w:color w:val="FF0000"/>
                <w:sz w:val="24"/>
              </w:rPr>
            </w:rPrChange>
          </w:rPr>
          <w:t xml:space="preserve"> (CPP Ile de France -1)</w:t>
        </w:r>
      </w:ins>
      <w:ins w:id="1036" w:author="DAUNIZEAU Jean" w:date="2020-04-24T13:21:00Z">
        <w:r w:rsidR="009A3DB3" w:rsidRPr="00880CDF">
          <w:rPr>
            <w:rFonts w:ascii="Times New Roman" w:hAnsi="Times New Roman" w:cs="Times New Roman"/>
            <w:color w:val="FF0000"/>
            <w:rPrChange w:id="1037" w:author="DAUNIZEAU Jean" w:date="2020-04-24T13:31:00Z">
              <w:rPr>
                <w:color w:val="FF0000"/>
                <w:sz w:val="24"/>
              </w:rPr>
            </w:rPrChange>
          </w:rPr>
          <w:t xml:space="preserve">. </w:t>
        </w:r>
      </w:ins>
      <w:ins w:id="1038" w:author="DAUNIZEAU Jean" w:date="2020-04-24T13:28:00Z">
        <w:r w:rsidR="008172C4" w:rsidRPr="00880CDF">
          <w:rPr>
            <w:rFonts w:ascii="Times New Roman" w:hAnsi="Times New Roman" w:cs="Times New Roman"/>
            <w:color w:val="FF0000"/>
            <w:rPrChange w:id="1039" w:author="DAUNIZEAU Jean" w:date="2020-04-24T13:31:00Z">
              <w:rPr>
                <w:color w:val="FF0000"/>
                <w:sz w:val="24"/>
              </w:rPr>
            </w:rPrChange>
          </w:rPr>
          <w:t xml:space="preserve">The essential reason for this, which also holds for the current project proposal, was that </w:t>
        </w:r>
      </w:ins>
      <w:ins w:id="1040" w:author="DAUNIZEAU Jean" w:date="2020-04-24T13:29:00Z">
        <w:r w:rsidR="008172C4" w:rsidRPr="00880CDF">
          <w:rPr>
            <w:rFonts w:ascii="Times New Roman" w:hAnsi="Times New Roman" w:cs="Times New Roman"/>
            <w:color w:val="FF0000"/>
            <w:rPrChange w:id="1041" w:author="DAUNIZEAU Jean" w:date="2020-04-24T13:31:00Z">
              <w:rPr>
                <w:color w:val="FF0000"/>
                <w:sz w:val="24"/>
              </w:rPr>
            </w:rPrChange>
          </w:rPr>
          <w:t xml:space="preserve">participants were tested at home, without having to come to the Institute. </w:t>
        </w:r>
      </w:ins>
      <w:proofErr w:type="spellStart"/>
      <w:ins w:id="1042" w:author="DAUNIZEAU Jean" w:date="2020-04-24T13:28:00Z">
        <w:r w:rsidR="008172C4" w:rsidRPr="0086255A">
          <w:rPr>
            <w:rFonts w:ascii="Times New Roman" w:hAnsi="Times New Roman" w:cs="Times New Roman"/>
            <w:color w:val="FF0000"/>
            <w:lang w:val="fr-FR"/>
            <w:rPrChange w:id="1043" w:author="DAUNIZEAU Jean" w:date="2020-04-28T11:46:00Z">
              <w:rPr>
                <w:color w:val="FF0000"/>
                <w:sz w:val="24"/>
              </w:rPr>
            </w:rPrChange>
          </w:rPr>
          <w:t>We</w:t>
        </w:r>
        <w:proofErr w:type="spellEnd"/>
        <w:r w:rsidR="008172C4" w:rsidRPr="0086255A">
          <w:rPr>
            <w:rFonts w:ascii="Times New Roman" w:hAnsi="Times New Roman" w:cs="Times New Roman"/>
            <w:color w:val="FF0000"/>
            <w:lang w:val="fr-FR"/>
            <w:rPrChange w:id="1044"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45" w:author="DAUNIZEAU Jean" w:date="2020-04-28T11:46:00Z">
              <w:rPr>
                <w:color w:val="FF0000"/>
                <w:sz w:val="24"/>
              </w:rPr>
            </w:rPrChange>
          </w:rPr>
          <w:t>expect</w:t>
        </w:r>
        <w:proofErr w:type="spellEnd"/>
        <w:r w:rsidR="008172C4" w:rsidRPr="0086255A">
          <w:rPr>
            <w:rFonts w:ascii="Times New Roman" w:hAnsi="Times New Roman" w:cs="Times New Roman"/>
            <w:color w:val="FF0000"/>
            <w:lang w:val="fr-FR"/>
            <w:rPrChange w:id="1046" w:author="DAUNIZEAU Jean" w:date="2020-04-28T11:46:00Z">
              <w:rPr>
                <w:color w:val="FF0000"/>
                <w:sz w:val="24"/>
              </w:rPr>
            </w:rPrChange>
          </w:rPr>
          <w:t xml:space="preserve"> </w:t>
        </w:r>
      </w:ins>
      <w:ins w:id="1047" w:author="DAUNIZEAU Jean" w:date="2020-04-24T13:30:00Z">
        <w:r w:rsidR="008172C4" w:rsidRPr="0086255A">
          <w:rPr>
            <w:rFonts w:ascii="Times New Roman" w:hAnsi="Times New Roman" w:cs="Times New Roman"/>
            <w:color w:val="FF0000"/>
            <w:lang w:val="fr-FR"/>
            <w:rPrChange w:id="1048" w:author="DAUNIZEAU Jean" w:date="2020-04-28T11:46:00Z">
              <w:rPr>
                <w:color w:val="FF0000"/>
                <w:sz w:val="24"/>
              </w:rPr>
            </w:rPrChange>
          </w:rPr>
          <w:t xml:space="preserve">a </w:t>
        </w:r>
        <w:proofErr w:type="spellStart"/>
        <w:r w:rsidR="008172C4" w:rsidRPr="0086255A">
          <w:rPr>
            <w:rFonts w:ascii="Times New Roman" w:hAnsi="Times New Roman" w:cs="Times New Roman"/>
            <w:color w:val="FF0000"/>
            <w:lang w:val="fr-FR"/>
            <w:rPrChange w:id="1049" w:author="DAUNIZEAU Jean" w:date="2020-04-28T11:46:00Z">
              <w:rPr>
                <w:color w:val="FF0000"/>
                <w:sz w:val="24"/>
              </w:rPr>
            </w:rPrChange>
          </w:rPr>
          <w:t>similar</w:t>
        </w:r>
        <w:proofErr w:type="spellEnd"/>
        <w:r w:rsidR="008172C4" w:rsidRPr="0086255A">
          <w:rPr>
            <w:rFonts w:ascii="Times New Roman" w:hAnsi="Times New Roman" w:cs="Times New Roman"/>
            <w:color w:val="FF0000"/>
            <w:lang w:val="fr-FR"/>
            <w:rPrChange w:id="1050"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51" w:author="DAUNIZEAU Jean" w:date="2020-04-28T11:46:00Z">
              <w:rPr>
                <w:color w:val="FF0000"/>
                <w:sz w:val="24"/>
              </w:rPr>
            </w:rPrChange>
          </w:rPr>
          <w:t>evaluation</w:t>
        </w:r>
        <w:proofErr w:type="spellEnd"/>
        <w:r w:rsidR="008172C4" w:rsidRPr="0086255A">
          <w:rPr>
            <w:rFonts w:ascii="Times New Roman" w:hAnsi="Times New Roman" w:cs="Times New Roman"/>
            <w:color w:val="FF0000"/>
            <w:lang w:val="fr-FR"/>
            <w:rPrChange w:id="1052" w:author="DAUNIZEAU Jean" w:date="2020-04-28T11:46:00Z">
              <w:rPr>
                <w:color w:val="FF0000"/>
                <w:sz w:val="24"/>
              </w:rPr>
            </w:rPrChange>
          </w:rPr>
          <w:t xml:space="preserve"> for </w:t>
        </w:r>
        <w:proofErr w:type="spellStart"/>
        <w:r w:rsidR="008172C4" w:rsidRPr="0086255A">
          <w:rPr>
            <w:rFonts w:ascii="Times New Roman" w:hAnsi="Times New Roman" w:cs="Times New Roman"/>
            <w:color w:val="FF0000"/>
            <w:lang w:val="fr-FR"/>
            <w:rPrChange w:id="1053" w:author="DAUNIZEAU Jean" w:date="2020-04-28T11:46:00Z">
              <w:rPr>
                <w:color w:val="FF0000"/>
                <w:sz w:val="24"/>
              </w:rPr>
            </w:rPrChange>
          </w:rPr>
          <w:t>this</w:t>
        </w:r>
        <w:proofErr w:type="spellEnd"/>
        <w:r w:rsidR="008172C4" w:rsidRPr="0086255A">
          <w:rPr>
            <w:rFonts w:ascii="Times New Roman" w:hAnsi="Times New Roman" w:cs="Times New Roman"/>
            <w:color w:val="FF0000"/>
            <w:lang w:val="fr-FR"/>
            <w:rPrChange w:id="1054"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55" w:author="DAUNIZEAU Jean" w:date="2020-04-28T11:46:00Z">
              <w:rPr>
                <w:color w:val="FF0000"/>
                <w:sz w:val="24"/>
              </w:rPr>
            </w:rPrChange>
          </w:rPr>
          <w:t>project</w:t>
        </w:r>
        <w:proofErr w:type="spellEnd"/>
        <w:r w:rsidR="008172C4" w:rsidRPr="0086255A">
          <w:rPr>
            <w:rFonts w:ascii="Times New Roman" w:hAnsi="Times New Roman" w:cs="Times New Roman"/>
            <w:color w:val="FF0000"/>
            <w:lang w:val="fr-FR"/>
            <w:rPrChange w:id="1056" w:author="DAUNIZEAU Jean" w:date="2020-04-28T11:46:00Z">
              <w:rPr>
                <w:color w:val="FF0000"/>
                <w:sz w:val="24"/>
              </w:rPr>
            </w:rPrChange>
          </w:rPr>
          <w:t xml:space="preserve"> </w:t>
        </w:r>
        <w:proofErr w:type="spellStart"/>
        <w:r w:rsidR="008172C4" w:rsidRPr="0086255A">
          <w:rPr>
            <w:rFonts w:ascii="Times New Roman" w:hAnsi="Times New Roman" w:cs="Times New Roman"/>
            <w:color w:val="FF0000"/>
            <w:lang w:val="fr-FR"/>
            <w:rPrChange w:id="1057" w:author="DAUNIZEAU Jean" w:date="2020-04-28T11:46:00Z">
              <w:rPr>
                <w:color w:val="FF0000"/>
                <w:sz w:val="24"/>
              </w:rPr>
            </w:rPrChange>
          </w:rPr>
          <w:t>proposal</w:t>
        </w:r>
        <w:proofErr w:type="spellEnd"/>
        <w:r w:rsidR="008172C4" w:rsidRPr="0086255A">
          <w:rPr>
            <w:rFonts w:ascii="Times New Roman" w:hAnsi="Times New Roman" w:cs="Times New Roman"/>
            <w:color w:val="FF0000"/>
            <w:lang w:val="fr-FR"/>
            <w:rPrChange w:id="1058" w:author="DAUNIZEAU Jean" w:date="2020-04-28T11:46:00Z">
              <w:rPr>
                <w:color w:val="FF0000"/>
                <w:sz w:val="24"/>
              </w:rPr>
            </w:rPrChange>
          </w:rPr>
          <w:t>.</w:t>
        </w:r>
      </w:ins>
      <w:ins w:id="1059" w:author="DAUNIZEAU Jean" w:date="2020-04-24T13:29:00Z">
        <w:r w:rsidR="008172C4" w:rsidRPr="0086255A">
          <w:rPr>
            <w:rFonts w:ascii="Times New Roman" w:hAnsi="Times New Roman" w:cs="Times New Roman"/>
            <w:color w:val="FF0000"/>
            <w:lang w:val="fr-FR"/>
            <w:rPrChange w:id="1060" w:author="DAUNIZEAU Jean" w:date="2020-04-28T11:46:00Z">
              <w:rPr>
                <w:color w:val="FF0000"/>
                <w:sz w:val="24"/>
              </w:rPr>
            </w:rPrChange>
          </w:rPr>
          <w:t xml:space="preserve"> </w:t>
        </w:r>
      </w:ins>
    </w:p>
    <w:p w14:paraId="732E1800" w14:textId="77777777" w:rsidR="0099173B" w:rsidRPr="0086255A" w:rsidRDefault="00AA3E65">
      <w:pPr>
        <w:spacing w:after="216"/>
        <w:rPr>
          <w:lang w:val="fr-FR"/>
        </w:rPr>
      </w:pPr>
      <w:r w:rsidRPr="0086255A">
        <w:rPr>
          <w:i/>
          <w:color w:val="FF0000"/>
          <w:sz w:val="24"/>
          <w:lang w:val="fr-FR"/>
        </w:rPr>
        <w:t xml:space="preserve"> </w:t>
      </w:r>
    </w:p>
    <w:p w14:paraId="4A5BB009" w14:textId="77777777" w:rsidR="0099173B" w:rsidRPr="00762258" w:rsidRDefault="00AA3E65">
      <w:pPr>
        <w:spacing w:after="141"/>
        <w:ind w:left="-5" w:hanging="10"/>
        <w:rPr>
          <w:lang w:val="fr-FR"/>
        </w:rPr>
      </w:pPr>
      <w:r w:rsidRPr="00762258">
        <w:rPr>
          <w:i/>
          <w:color w:val="FF0000"/>
          <w:sz w:val="24"/>
          <w:lang w:val="fr-FR"/>
        </w:rPr>
        <w:t>Fin du projet scientifique (</w:t>
      </w:r>
      <w:r w:rsidRPr="00762258">
        <w:rPr>
          <w:b/>
          <w:i/>
          <w:color w:val="FF0000"/>
          <w:sz w:val="28"/>
          <w:lang w:val="fr-FR"/>
        </w:rPr>
        <w:t>10 pages maximum</w:t>
      </w:r>
      <w:r w:rsidRPr="00762258">
        <w:rPr>
          <w:i/>
          <w:color w:val="FF0000"/>
          <w:sz w:val="24"/>
          <w:lang w:val="fr-FR"/>
        </w:rPr>
        <w:t xml:space="preserve">) </w:t>
      </w:r>
    </w:p>
    <w:p w14:paraId="3A7D22CF" w14:textId="77777777" w:rsidR="0099173B" w:rsidRPr="00762258" w:rsidRDefault="00AA3E65">
      <w:pPr>
        <w:spacing w:after="0"/>
        <w:rPr>
          <w:lang w:val="fr-FR"/>
        </w:rPr>
      </w:pPr>
      <w:r w:rsidRPr="00762258">
        <w:rPr>
          <w:i/>
          <w:color w:val="FF0000"/>
          <w:sz w:val="24"/>
          <w:lang w:val="fr-FR"/>
        </w:rPr>
        <w:lastRenderedPageBreak/>
        <w:t xml:space="preserve"> </w:t>
      </w:r>
      <w:r w:rsidRPr="00762258">
        <w:rPr>
          <w:i/>
          <w:color w:val="FF0000"/>
          <w:sz w:val="24"/>
          <w:lang w:val="fr-FR"/>
        </w:rPr>
        <w:tab/>
        <w:t xml:space="preserve"> </w:t>
      </w:r>
    </w:p>
    <w:p w14:paraId="6DAD3B5C" w14:textId="77777777" w:rsidR="0099173B" w:rsidRPr="00762258" w:rsidRDefault="00AA3E65">
      <w:pPr>
        <w:spacing w:after="198"/>
        <w:rPr>
          <w:lang w:val="fr-FR"/>
        </w:rPr>
      </w:pPr>
      <w:r w:rsidRPr="00762258">
        <w:rPr>
          <w:b/>
          <w:sz w:val="24"/>
          <w:lang w:val="fr-FR"/>
        </w:rPr>
        <w:t xml:space="preserve"> </w:t>
      </w:r>
    </w:p>
    <w:p w14:paraId="29CB224C" w14:textId="77777777" w:rsidR="0099173B" w:rsidRPr="0086255A" w:rsidRDefault="00AA3E65">
      <w:pPr>
        <w:pStyle w:val="Heading2"/>
        <w:ind w:left="355"/>
        <w:rPr>
          <w:lang w:val="fr-FR"/>
          <w:rPrChange w:id="1061" w:author="DAUNIZEAU Jean" w:date="2020-04-28T11:46:00Z">
            <w:rPr/>
          </w:rPrChange>
        </w:rPr>
      </w:pPr>
      <w:r w:rsidRPr="0086255A">
        <w:rPr>
          <w:lang w:val="fr-FR"/>
          <w:rPrChange w:id="1062" w:author="DAUNIZEAU Jean" w:date="2020-04-28T11:46:00Z">
            <w:rPr/>
          </w:rPrChange>
        </w:rPr>
        <w:t>5.</w:t>
      </w:r>
      <w:r w:rsidRPr="0086255A">
        <w:rPr>
          <w:rFonts w:ascii="Arial" w:eastAsia="Arial" w:hAnsi="Arial" w:cs="Arial"/>
          <w:lang w:val="fr-FR"/>
          <w:rPrChange w:id="1063" w:author="DAUNIZEAU Jean" w:date="2020-04-28T11:46:00Z">
            <w:rPr>
              <w:rFonts w:ascii="Arial" w:eastAsia="Arial" w:hAnsi="Arial" w:cs="Arial"/>
            </w:rPr>
          </w:rPrChange>
        </w:rPr>
        <w:t xml:space="preserve"> </w:t>
      </w:r>
      <w:r w:rsidRPr="0086255A">
        <w:rPr>
          <w:lang w:val="fr-FR"/>
          <w:rPrChange w:id="1064" w:author="DAUNIZEAU Jean" w:date="2020-04-28T11:46:00Z">
            <w:rPr/>
          </w:rPrChange>
        </w:rPr>
        <w:t>Références bibliographiques</w:t>
      </w:r>
      <w:r w:rsidRPr="0086255A">
        <w:rPr>
          <w:b w:val="0"/>
          <w:lang w:val="fr-FR"/>
          <w:rPrChange w:id="1065" w:author="DAUNIZEAU Jean" w:date="2020-04-28T11:46:00Z">
            <w:rPr>
              <w:b w:val="0"/>
            </w:rPr>
          </w:rPrChange>
        </w:rPr>
        <w:t xml:space="preserve"> </w:t>
      </w:r>
    </w:p>
    <w:tbl>
      <w:tblPr>
        <w:tblStyle w:val="TableGrid"/>
        <w:tblW w:w="9635" w:type="dxa"/>
        <w:tblInd w:w="-108" w:type="dxa"/>
        <w:tblCellMar>
          <w:top w:w="53" w:type="dxa"/>
          <w:left w:w="108" w:type="dxa"/>
          <w:right w:w="115" w:type="dxa"/>
        </w:tblCellMar>
        <w:tblLook w:val="04A0" w:firstRow="1" w:lastRow="0" w:firstColumn="1" w:lastColumn="0" w:noHBand="0" w:noVBand="1"/>
      </w:tblPr>
      <w:tblGrid>
        <w:gridCol w:w="9635"/>
      </w:tblGrid>
      <w:tr w:rsidR="0099173B" w14:paraId="286BD662" w14:textId="77777777">
        <w:trPr>
          <w:trHeight w:val="1183"/>
        </w:trPr>
        <w:tc>
          <w:tcPr>
            <w:tcW w:w="9635" w:type="dxa"/>
            <w:tcBorders>
              <w:top w:val="single" w:sz="4" w:space="0" w:color="000000"/>
              <w:left w:val="single" w:sz="4" w:space="0" w:color="000000"/>
              <w:bottom w:val="single" w:sz="4" w:space="0" w:color="000000"/>
              <w:right w:val="single" w:sz="4" w:space="0" w:color="000000"/>
            </w:tcBorders>
          </w:tcPr>
          <w:p w14:paraId="70EF8A69" w14:textId="77777777" w:rsidR="0099173B" w:rsidRPr="0086255A" w:rsidRDefault="00AA3E65">
            <w:pPr>
              <w:rPr>
                <w:lang w:val="fr-FR"/>
                <w:rPrChange w:id="1066" w:author="DAUNIZEAU Jean" w:date="2020-04-28T11:46:00Z">
                  <w:rPr/>
                </w:rPrChange>
              </w:rPr>
            </w:pPr>
            <w:r w:rsidRPr="0086255A">
              <w:rPr>
                <w:sz w:val="24"/>
                <w:lang w:val="fr-FR"/>
                <w:rPrChange w:id="1067" w:author="DAUNIZEAU Jean" w:date="2020-04-28T11:46:00Z">
                  <w:rPr>
                    <w:sz w:val="24"/>
                  </w:rPr>
                </w:rPrChange>
              </w:rPr>
              <w:t xml:space="preserve"> </w:t>
            </w:r>
          </w:p>
          <w:p w14:paraId="662B4E34" w14:textId="5A5947A7" w:rsidR="000A7A89" w:rsidRPr="000A7A89" w:rsidRDefault="00AA3E65" w:rsidP="000A7A89">
            <w:pPr>
              <w:widowControl w:val="0"/>
              <w:autoSpaceDE w:val="0"/>
              <w:autoSpaceDN w:val="0"/>
              <w:adjustRightInd w:val="0"/>
              <w:ind w:left="480" w:hanging="480"/>
              <w:rPr>
                <w:noProof/>
                <w:sz w:val="24"/>
                <w:szCs w:val="24"/>
              </w:rPr>
            </w:pPr>
            <w:r w:rsidRPr="0086255A">
              <w:rPr>
                <w:sz w:val="24"/>
                <w:lang w:val="fr-FR"/>
                <w:rPrChange w:id="1068" w:author="DAUNIZEAU Jean" w:date="2020-04-28T11:46:00Z">
                  <w:rPr>
                    <w:sz w:val="24"/>
                  </w:rPr>
                </w:rPrChange>
              </w:rPr>
              <w:t xml:space="preserve"> </w:t>
            </w:r>
            <w:r w:rsidR="000A7A89">
              <w:rPr>
                <w:sz w:val="24"/>
              </w:rPr>
              <w:fldChar w:fldCharType="begin" w:fldLock="1"/>
            </w:r>
            <w:r w:rsidR="000A7A89">
              <w:rPr>
                <w:sz w:val="24"/>
              </w:rPr>
              <w:instrText xml:space="preserve">ADDIN Mendeley Bibliography CSL_BIBLIOGRAPHY </w:instrText>
            </w:r>
            <w:r w:rsidR="000A7A89">
              <w:rPr>
                <w:sz w:val="24"/>
              </w:rPr>
              <w:fldChar w:fldCharType="separate"/>
            </w:r>
            <w:r w:rsidR="000A7A89" w:rsidRPr="000A7A89">
              <w:rPr>
                <w:noProof/>
                <w:sz w:val="24"/>
                <w:szCs w:val="24"/>
              </w:rPr>
              <w:t>Anderson, A.K., 2005. Affective Influences on the Attentional Dynamics Supporting Awareness. Journal of Experimental Psychology: General 134, 258–281. https://doi.org/10.1037/0096-3445.134.2.258</w:t>
            </w:r>
          </w:p>
          <w:p w14:paraId="2664194D"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Brosch, T., Pourtois, G., Sander, D., 2010. The perception and categorisation of emotional stimuli: A review. Cognition and Emotion 24, 377–400.</w:t>
            </w:r>
          </w:p>
          <w:p w14:paraId="692B74D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Chandler, J., Mueller, P., Paolacci, G., 2014. Nonnaïveté among Amazon Mechanical Turk workers: Consequences and solutions for behavioral researchers. Behavior Research Methods 46, 112–130. https://doi.org/10.3758/s13428-013-0365-7</w:t>
            </w:r>
          </w:p>
          <w:p w14:paraId="432E3C1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Crump, M.J.C., McDonnell, J. V., Gureckis, T.M., 2013. Evaluating Amazon’s Mechanical Turk as a Tool for Experimental Behavioral Research. PLoS ONE 8, 57410. https://doi.org/10.1371/journal.pone.0057410</w:t>
            </w:r>
          </w:p>
          <w:p w14:paraId="5FC40BFB"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Engelmann, J.B., Pessoa, L., 2007. Motivation sharpens exogenous spatial attention. Emotion 7, 668–674. https://doi.org/10.1037/1528-3542.7.3.668</w:t>
            </w:r>
          </w:p>
          <w:p w14:paraId="7F0C7CEA"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Fox, E., 2002. Processing emotional facial expressions: The role of anxiety and awareness. Cognitive, Affective, &amp; Behavioral Neuroscience 2, 52–63.</w:t>
            </w:r>
          </w:p>
          <w:p w14:paraId="1D2109F5"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Fox, E., Russo, R., Bowles, R., Dutton, K., 2001. Do threatening stimuli draw or hold visual attention in subclinical anxiety? Journal of Experimental Psychology: General 130, 681–700. https://doi.org/10.1037/0096-3445.130.4.681</w:t>
            </w:r>
          </w:p>
          <w:p w14:paraId="1787B3AE"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Fox, E., Russo, R., Dutton, K., 2002. Attentional bias for threat: Evidence for delayed disengagement from emotional faces. Cognition &amp; Emotion 16, 355–379. https://doi.org/10.1080/02699930143000527</w:t>
            </w:r>
          </w:p>
          <w:p w14:paraId="4C04CC1D"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Gross, J.J., 2015. Emotion Regulation: Current Status and Future Prospects. Psychological Inquiry 26, 1–26. https://doi.org/10.1080/1047840X.2014.940781</w:t>
            </w:r>
          </w:p>
          <w:p w14:paraId="6BFE4C5B"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Koole, S., 2009. The psychology of emotion regulation: An integrative review. Cognition and Emotion 23, 4–41. https://doi.org/10.1080/02699930802619031</w:t>
            </w:r>
          </w:p>
          <w:p w14:paraId="15C42BC8"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Libera, C. Della, Chelazzi, L., 2006. Visual selective attention and the effects of monetary rewards. Psychological Science 17, 222–227. https://doi.org/10.1111/j.1467-9280.2006.01689.x</w:t>
            </w:r>
          </w:p>
          <w:p w14:paraId="21D060B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Ma, D.S., Correll, J., Wittenbrink, B., 2015. The Chicago face database: A free stimulus set of faces and norming data. Behavior Research Methods 47, 1122–1135. https://doi.org/10.3758/s13428-014-0532-5</w:t>
            </w:r>
          </w:p>
          <w:p w14:paraId="521B03C7"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McHugo, M., Olatunji, B.O., Zald, D.H., 2013. The emotional attentional blink: what we know so far. Frontiers in Human Neuroscience 7, 1–9. https://doi.org/10.3389/fnhum.2013.00151</w:t>
            </w:r>
          </w:p>
          <w:p w14:paraId="716CC514"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McRae, K., Hughes, B., Chopra, S., Gabrieli, J.D.E., Gross, J.J., Ochsner, K.N., 2010. The Neural Bases of Distraction and Reappraisal. Journal of Cognitive Neuroscience 22, 248–262. https://doi.org/10.1162/jocn.2009.21243</w:t>
            </w:r>
          </w:p>
          <w:p w14:paraId="74D17DA8"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Morawetz, C., Bode, S., Derntl, B., Heekeren, H.R., 2017. The effect of strategies, goals and stimulus material on the neural mechanisms of emotion regulation: A meta-analysis of fMRI studies. Neuroscience &amp; Biobehavioral Reviews 72, 111–128. https://doi.org/10.1016/j.neubiorev.2016.11.014</w:t>
            </w:r>
          </w:p>
          <w:p w14:paraId="23CE9DBA"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Ochsner, K.N., Gross, J.J., 2005. The cognitive control of emotion. Trends in Cognitive Sciences 9, 242–249. https://doi.org/10.1016/j.tics.2005.03.010</w:t>
            </w:r>
          </w:p>
          <w:p w14:paraId="4885C09C"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lastRenderedPageBreak/>
              <w:t>Öhman, A., Flykt, A., Esteves, F., 2001. Emotion drives attention: Detecting the snake in the grass. Journal of Experimental Psychology: General 130, 466–478. https://doi.org/10.1037/0096-3445.130.3.466</w:t>
            </w:r>
          </w:p>
          <w:p w14:paraId="4E3B0AEB"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Oppenheimer, D.M., Meyvis, T., Davidenko, N., 2009. Instructional manipulation checks: Detecting satisficing to increase statistical power. Journal of Experimental Social Psychology 45, 867–872. https://doi.org/10.1016/j.jesp.2009.03.009</w:t>
            </w:r>
          </w:p>
          <w:p w14:paraId="4A1EC8F0"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Pessoa, L., 2009. How do emotion and motivation direct executive control? Trends in Cognitive Sciences 13, 160–166. https://doi.org/10.1016/j.tics.2009.01.006</w:t>
            </w:r>
          </w:p>
          <w:p w14:paraId="1A0F8ACA" w14:textId="77777777" w:rsidR="000A7A89" w:rsidRPr="00762258" w:rsidRDefault="000A7A89" w:rsidP="000A7A89">
            <w:pPr>
              <w:widowControl w:val="0"/>
              <w:autoSpaceDE w:val="0"/>
              <w:autoSpaceDN w:val="0"/>
              <w:adjustRightInd w:val="0"/>
              <w:ind w:left="480" w:hanging="480"/>
              <w:rPr>
                <w:noProof/>
                <w:sz w:val="24"/>
                <w:szCs w:val="24"/>
                <w:lang w:val="fr-FR"/>
              </w:rPr>
            </w:pPr>
            <w:r w:rsidRPr="000A7A89">
              <w:rPr>
                <w:noProof/>
                <w:sz w:val="24"/>
                <w:szCs w:val="24"/>
              </w:rPr>
              <w:t xml:space="preserve">Pessoa, L., Engelmann, J.B., 2010. Embedding reward signals into perception and cognition. </w:t>
            </w:r>
            <w:r w:rsidRPr="00762258">
              <w:rPr>
                <w:noProof/>
                <w:sz w:val="24"/>
                <w:szCs w:val="24"/>
                <w:lang w:val="fr-FR"/>
              </w:rPr>
              <w:t>Frontiers in Neuroscience 4. https://doi.org/10.3389/fnins.2010.00017</w:t>
            </w:r>
          </w:p>
          <w:p w14:paraId="614C1490" w14:textId="77777777" w:rsidR="000A7A89" w:rsidRPr="000A7A89" w:rsidRDefault="000A7A89" w:rsidP="000A7A89">
            <w:pPr>
              <w:widowControl w:val="0"/>
              <w:autoSpaceDE w:val="0"/>
              <w:autoSpaceDN w:val="0"/>
              <w:adjustRightInd w:val="0"/>
              <w:ind w:left="480" w:hanging="480"/>
              <w:rPr>
                <w:noProof/>
                <w:sz w:val="24"/>
                <w:szCs w:val="24"/>
              </w:rPr>
            </w:pPr>
            <w:r w:rsidRPr="00762258">
              <w:rPr>
                <w:noProof/>
                <w:sz w:val="24"/>
                <w:szCs w:val="24"/>
                <w:lang w:val="fr-FR"/>
              </w:rPr>
              <w:t xml:space="preserve">Richards, A., Blanchette, I., 2004. </w:t>
            </w:r>
            <w:r w:rsidRPr="000A7A89">
              <w:rPr>
                <w:noProof/>
                <w:sz w:val="24"/>
                <w:szCs w:val="24"/>
              </w:rPr>
              <w:t>Independent Manipulation of Emotion in an Emotional Stroop Task Using Classical Conditioning. Emotion 4, 275–281. https://doi.org/10.1037/1528-3542.4.3.275</w:t>
            </w:r>
          </w:p>
          <w:p w14:paraId="3EBDC675"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Sprouse, J., 2011. A validation of Amazon Mechanical Turk for the collection of acceptability judgments in linguistic theory. Behavior Research Methods 43, 155–167. https://doi.org/10.3758/s13428-010-0039-7</w:t>
            </w:r>
          </w:p>
          <w:p w14:paraId="117350CC" w14:textId="77777777" w:rsidR="000A7A89" w:rsidRPr="000A7A89" w:rsidRDefault="000A7A89" w:rsidP="000A7A89">
            <w:pPr>
              <w:widowControl w:val="0"/>
              <w:autoSpaceDE w:val="0"/>
              <w:autoSpaceDN w:val="0"/>
              <w:adjustRightInd w:val="0"/>
              <w:ind w:left="480" w:hanging="480"/>
              <w:rPr>
                <w:noProof/>
                <w:sz w:val="24"/>
                <w:szCs w:val="24"/>
              </w:rPr>
            </w:pPr>
            <w:r w:rsidRPr="000A7A89">
              <w:rPr>
                <w:noProof/>
                <w:sz w:val="24"/>
                <w:szCs w:val="24"/>
              </w:rPr>
              <w:t>Vuilleumier, P., Armony, J.L., Driver, J., Dolan, R.J., 2001. Effects of attention and emotion on face processing in the human brain: an Event-related fMRI study. Neuron 30, 829–841.</w:t>
            </w:r>
          </w:p>
          <w:p w14:paraId="0FEF50DE" w14:textId="77777777" w:rsidR="000A7A89" w:rsidRPr="000A7A89" w:rsidRDefault="000A7A89" w:rsidP="000A7A89">
            <w:pPr>
              <w:widowControl w:val="0"/>
              <w:autoSpaceDE w:val="0"/>
              <w:autoSpaceDN w:val="0"/>
              <w:adjustRightInd w:val="0"/>
              <w:ind w:left="480" w:hanging="480"/>
              <w:rPr>
                <w:noProof/>
                <w:sz w:val="24"/>
              </w:rPr>
            </w:pPr>
            <w:r w:rsidRPr="000A7A89">
              <w:rPr>
                <w:noProof/>
                <w:sz w:val="24"/>
                <w:szCs w:val="24"/>
              </w:rPr>
              <w:t>Webb, T.L., Miles, E., Sheeran, P., 2012. Dealing with feeling: A meta-analysis of the effectiveness of strategies derived from the process model of emotion regulation. Psychological Bulletin 138, 775–808. https://doi.org/10.1037/a0027600</w:t>
            </w:r>
          </w:p>
          <w:p w14:paraId="33178591" w14:textId="60DC2062" w:rsidR="0099173B" w:rsidRDefault="000A7A89" w:rsidP="000A7A89">
            <w:r>
              <w:rPr>
                <w:sz w:val="24"/>
              </w:rPr>
              <w:fldChar w:fldCharType="end"/>
            </w:r>
          </w:p>
        </w:tc>
      </w:tr>
    </w:tbl>
    <w:p w14:paraId="4C0C24C0" w14:textId="77777777" w:rsidR="0099173B" w:rsidRDefault="00AA3E65">
      <w:pPr>
        <w:spacing w:after="196"/>
      </w:pPr>
      <w:r>
        <w:rPr>
          <w:sz w:val="24"/>
        </w:rPr>
        <w:lastRenderedPageBreak/>
        <w:t xml:space="preserve"> </w:t>
      </w:r>
    </w:p>
    <w:p w14:paraId="08EAA79B" w14:textId="77777777" w:rsidR="0099173B" w:rsidRPr="00762258" w:rsidRDefault="00AA3E65">
      <w:pPr>
        <w:pStyle w:val="Heading2"/>
        <w:ind w:left="355"/>
        <w:rPr>
          <w:lang w:val="fr-FR"/>
        </w:rPr>
      </w:pPr>
      <w:r w:rsidRPr="00762258">
        <w:rPr>
          <w:lang w:val="fr-FR"/>
        </w:rPr>
        <w:t>6.</w:t>
      </w:r>
      <w:r w:rsidRPr="00762258">
        <w:rPr>
          <w:rFonts w:ascii="Arial" w:eastAsia="Arial" w:hAnsi="Arial" w:cs="Arial"/>
          <w:lang w:val="fr-FR"/>
        </w:rPr>
        <w:t xml:space="preserve"> </w:t>
      </w:r>
      <w:r w:rsidRPr="00762258">
        <w:rPr>
          <w:lang w:val="fr-FR"/>
        </w:rPr>
        <w:t xml:space="preserve">Information aux participants et recueil du consentement  </w:t>
      </w:r>
    </w:p>
    <w:p w14:paraId="2D2C8E39" w14:textId="77777777" w:rsidR="0099173B" w:rsidRPr="00762258" w:rsidRDefault="00AA3E65">
      <w:pPr>
        <w:spacing w:after="0"/>
        <w:ind w:left="720"/>
        <w:rPr>
          <w:lang w:val="fr-FR"/>
        </w:rPr>
      </w:pPr>
      <w:r w:rsidRPr="00762258">
        <w:rPr>
          <w:i/>
          <w:color w:val="FF0000"/>
          <w:lang w:val="fr-FR"/>
        </w:rPr>
        <w:t>(Le CER est particulièrement attentif à la qualité de l’information fournie aux participants et aux conditions de recueil du consentement ; le langage des lettres d’information doit être adapté aux participants [âge, langue, niveau cognitif], et l’information donnée doit être exhaustive [cadre de la recherche, hypothèses qui la fondent, protocole, etc.])</w:t>
      </w:r>
      <w:r w:rsidRPr="00762258">
        <w:rPr>
          <w:i/>
          <w:lang w:val="fr-FR"/>
        </w:rPr>
        <w:t xml:space="preserve"> </w:t>
      </w:r>
    </w:p>
    <w:tbl>
      <w:tblPr>
        <w:tblStyle w:val="TableGrid"/>
        <w:tblW w:w="9635" w:type="dxa"/>
        <w:tblInd w:w="-108" w:type="dxa"/>
        <w:tblCellMar>
          <w:top w:w="63" w:type="dxa"/>
          <w:left w:w="108" w:type="dxa"/>
          <w:right w:w="399" w:type="dxa"/>
        </w:tblCellMar>
        <w:tblLook w:val="04A0" w:firstRow="1" w:lastRow="0" w:firstColumn="1" w:lastColumn="0" w:noHBand="0" w:noVBand="1"/>
      </w:tblPr>
      <w:tblGrid>
        <w:gridCol w:w="9635"/>
      </w:tblGrid>
      <w:tr w:rsidR="0099173B" w14:paraId="71242947" w14:textId="77777777">
        <w:trPr>
          <w:trHeight w:val="1937"/>
        </w:trPr>
        <w:tc>
          <w:tcPr>
            <w:tcW w:w="9635" w:type="dxa"/>
            <w:tcBorders>
              <w:top w:val="single" w:sz="4" w:space="0" w:color="000000"/>
              <w:left w:val="single" w:sz="4" w:space="0" w:color="000000"/>
              <w:bottom w:val="single" w:sz="4" w:space="0" w:color="000000"/>
              <w:right w:val="single" w:sz="4" w:space="0" w:color="000000"/>
            </w:tcBorders>
          </w:tcPr>
          <w:p w14:paraId="2158DAEE" w14:textId="77777777" w:rsidR="0099173B" w:rsidRDefault="00AA3E65">
            <w:pPr>
              <w:spacing w:line="241" w:lineRule="auto"/>
              <w:ind w:right="50"/>
            </w:pPr>
            <w:r w:rsidRPr="00762258">
              <w:rPr>
                <w:sz w:val="24"/>
                <w:lang w:val="fr-FR"/>
              </w:rPr>
              <w:t xml:space="preserve">Lettre(s) d’information </w:t>
            </w:r>
            <w:r w:rsidRPr="00762258">
              <w:rPr>
                <w:i/>
                <w:color w:val="FF0000"/>
                <w:sz w:val="24"/>
                <w:lang w:val="fr-FR"/>
              </w:rPr>
              <w:t>(</w:t>
            </w:r>
            <w:r w:rsidRPr="00762258">
              <w:rPr>
                <w:i/>
                <w:color w:val="FF0000"/>
                <w:lang w:val="fr-FR"/>
              </w:rPr>
              <w:t xml:space="preserve">Prévoir une lettre différente pour des groupes différents de participants ; ne pas oublier le droit au refus, le droit au retrait sans justification, le droit d’accès aux résultats globaux ainsi que l’adresse mail ou le numéro de téléphone permettant de les obtenir). </w:t>
            </w:r>
            <w:r>
              <w:rPr>
                <w:i/>
                <w:shd w:val="clear" w:color="auto" w:fill="FFFF00"/>
              </w:rPr>
              <w:t xml:space="preserve">Lien </w:t>
            </w:r>
            <w:proofErr w:type="spellStart"/>
            <w:r>
              <w:rPr>
                <w:i/>
                <w:shd w:val="clear" w:color="auto" w:fill="FFFF00"/>
              </w:rPr>
              <w:t>vers</w:t>
            </w:r>
            <w:proofErr w:type="spellEnd"/>
            <w:r>
              <w:rPr>
                <w:i/>
                <w:shd w:val="clear" w:color="auto" w:fill="FFFF00"/>
              </w:rPr>
              <w:t xml:space="preserve"> </w:t>
            </w:r>
            <w:proofErr w:type="spellStart"/>
            <w:r>
              <w:rPr>
                <w:i/>
                <w:shd w:val="clear" w:color="auto" w:fill="FFFF00"/>
              </w:rPr>
              <w:t>recommandations</w:t>
            </w:r>
            <w:proofErr w:type="spellEnd"/>
            <w:r>
              <w:rPr>
                <w:i/>
                <w:shd w:val="clear" w:color="auto" w:fill="FFFF00"/>
              </w:rPr>
              <w:t xml:space="preserve"> et </w:t>
            </w:r>
            <w:proofErr w:type="spellStart"/>
            <w:r>
              <w:rPr>
                <w:i/>
                <w:shd w:val="clear" w:color="auto" w:fill="FFFF00"/>
              </w:rPr>
              <w:t>modèles</w:t>
            </w:r>
            <w:proofErr w:type="spellEnd"/>
            <w:r>
              <w:rPr>
                <w:i/>
              </w:rPr>
              <w:t xml:space="preserve"> </w:t>
            </w:r>
          </w:p>
          <w:p w14:paraId="68D3951B" w14:textId="77777777" w:rsidR="0099173B" w:rsidRDefault="00AA3E65">
            <w:r>
              <w:rPr>
                <w:i/>
              </w:rPr>
              <w:t xml:space="preserve"> </w:t>
            </w:r>
          </w:p>
          <w:p w14:paraId="180C12F0" w14:textId="77777777" w:rsidR="0099173B" w:rsidRDefault="00AA3E65">
            <w:r>
              <w:rPr>
                <w:i/>
              </w:rPr>
              <w:t xml:space="preserve"> </w:t>
            </w:r>
          </w:p>
          <w:p w14:paraId="223F4AC5" w14:textId="77777777" w:rsidR="0099173B" w:rsidRDefault="00AA3E65">
            <w:r>
              <w:rPr>
                <w:sz w:val="24"/>
              </w:rPr>
              <w:t xml:space="preserve"> </w:t>
            </w:r>
          </w:p>
        </w:tc>
      </w:tr>
      <w:tr w:rsidR="0099173B" w:rsidRPr="0086255A" w14:paraId="0804BA6B" w14:textId="77777777">
        <w:trPr>
          <w:trHeight w:val="1404"/>
        </w:trPr>
        <w:tc>
          <w:tcPr>
            <w:tcW w:w="9635" w:type="dxa"/>
            <w:tcBorders>
              <w:top w:val="single" w:sz="4" w:space="0" w:color="000000"/>
              <w:left w:val="single" w:sz="4" w:space="0" w:color="000000"/>
              <w:bottom w:val="single" w:sz="4" w:space="0" w:color="000000"/>
              <w:right w:val="single" w:sz="4" w:space="0" w:color="000000"/>
            </w:tcBorders>
          </w:tcPr>
          <w:p w14:paraId="13506E19" w14:textId="77777777" w:rsidR="0099173B" w:rsidRPr="00762258" w:rsidRDefault="00AA3E65">
            <w:pPr>
              <w:spacing w:line="244" w:lineRule="auto"/>
              <w:jc w:val="both"/>
              <w:rPr>
                <w:lang w:val="fr-FR"/>
              </w:rPr>
            </w:pPr>
            <w:r w:rsidRPr="00762258">
              <w:rPr>
                <w:sz w:val="24"/>
                <w:lang w:val="fr-FR"/>
              </w:rPr>
              <w:t xml:space="preserve">Formulaire(s) de consentement </w:t>
            </w:r>
            <w:r w:rsidRPr="00762258">
              <w:rPr>
                <w:i/>
                <w:color w:val="FF0000"/>
                <w:sz w:val="24"/>
                <w:lang w:val="fr-FR"/>
              </w:rPr>
              <w:t>(</w:t>
            </w:r>
            <w:r w:rsidRPr="00762258">
              <w:rPr>
                <w:i/>
                <w:color w:val="FF0000"/>
                <w:lang w:val="fr-FR"/>
              </w:rPr>
              <w:t>Fournir un consentement différent pour chaque groupe différent)</w:t>
            </w:r>
            <w:r w:rsidRPr="00762258">
              <w:rPr>
                <w:i/>
                <w:lang w:val="fr-FR"/>
              </w:rPr>
              <w:t xml:space="preserve"> </w:t>
            </w:r>
            <w:r w:rsidRPr="00762258">
              <w:rPr>
                <w:i/>
                <w:shd w:val="clear" w:color="auto" w:fill="FFFF00"/>
                <w:lang w:val="fr-FR"/>
              </w:rPr>
              <w:t>Lien vers recommandations et modèles</w:t>
            </w:r>
            <w:r w:rsidRPr="00762258">
              <w:rPr>
                <w:lang w:val="fr-FR"/>
              </w:rPr>
              <w:t xml:space="preserve"> </w:t>
            </w:r>
          </w:p>
          <w:p w14:paraId="0F9C7EBD" w14:textId="77777777" w:rsidR="0099173B" w:rsidRPr="00762258" w:rsidRDefault="00AA3E65">
            <w:pPr>
              <w:rPr>
                <w:lang w:val="fr-FR"/>
              </w:rPr>
            </w:pPr>
            <w:r w:rsidRPr="00762258">
              <w:rPr>
                <w:lang w:val="fr-FR"/>
              </w:rPr>
              <w:t xml:space="preserve"> </w:t>
            </w:r>
          </w:p>
          <w:p w14:paraId="01B6E158" w14:textId="77777777" w:rsidR="0099173B" w:rsidRPr="00762258" w:rsidRDefault="00AA3E65">
            <w:pPr>
              <w:rPr>
                <w:lang w:val="fr-FR"/>
              </w:rPr>
            </w:pPr>
            <w:r w:rsidRPr="00762258">
              <w:rPr>
                <w:lang w:val="fr-FR"/>
              </w:rPr>
              <w:t xml:space="preserve"> </w:t>
            </w:r>
          </w:p>
          <w:p w14:paraId="5FEFA7C9" w14:textId="77777777" w:rsidR="0099173B" w:rsidRPr="00762258" w:rsidRDefault="00AA3E65">
            <w:pPr>
              <w:rPr>
                <w:lang w:val="fr-FR"/>
              </w:rPr>
            </w:pPr>
            <w:r w:rsidRPr="00762258">
              <w:rPr>
                <w:sz w:val="24"/>
                <w:lang w:val="fr-FR"/>
              </w:rPr>
              <w:t xml:space="preserve"> </w:t>
            </w:r>
          </w:p>
        </w:tc>
      </w:tr>
    </w:tbl>
    <w:p w14:paraId="387050AC" w14:textId="77777777" w:rsidR="0099173B" w:rsidRPr="00762258" w:rsidRDefault="00AA3E65">
      <w:pPr>
        <w:spacing w:after="196"/>
        <w:rPr>
          <w:lang w:val="fr-FR"/>
        </w:rPr>
      </w:pPr>
      <w:r w:rsidRPr="00762258">
        <w:rPr>
          <w:sz w:val="24"/>
          <w:lang w:val="fr-FR"/>
        </w:rPr>
        <w:t xml:space="preserve"> </w:t>
      </w:r>
    </w:p>
    <w:p w14:paraId="47D399FF" w14:textId="77777777" w:rsidR="0099173B" w:rsidRPr="00762258" w:rsidRDefault="00AA3E65">
      <w:pPr>
        <w:pStyle w:val="Heading2"/>
        <w:ind w:left="705" w:hanging="360"/>
        <w:rPr>
          <w:lang w:val="fr-FR"/>
        </w:rPr>
      </w:pPr>
      <w:r w:rsidRPr="00762258">
        <w:rPr>
          <w:lang w:val="fr-FR"/>
        </w:rPr>
        <w:lastRenderedPageBreak/>
        <w:t>7.</w:t>
      </w:r>
      <w:r w:rsidRPr="00762258">
        <w:rPr>
          <w:rFonts w:ascii="Arial" w:eastAsia="Arial" w:hAnsi="Arial" w:cs="Arial"/>
          <w:lang w:val="fr-FR"/>
        </w:rPr>
        <w:t xml:space="preserve"> </w:t>
      </w:r>
      <w:r w:rsidRPr="00762258">
        <w:rPr>
          <w:lang w:val="fr-FR"/>
        </w:rPr>
        <w:t xml:space="preserve">CV </w:t>
      </w:r>
      <w:r w:rsidRPr="00762258">
        <w:rPr>
          <w:color w:val="FF0000"/>
          <w:lang w:val="fr-FR"/>
        </w:rPr>
        <w:t>courts</w:t>
      </w:r>
      <w:r w:rsidRPr="00762258">
        <w:rPr>
          <w:lang w:val="fr-FR"/>
        </w:rPr>
        <w:t xml:space="preserve"> pour le chercheur ou enseignant chercheur correspondant, le chercheur ou enseignant chercheur responsable, et toutes les personnes en relation avec les participants</w:t>
      </w:r>
      <w:r w:rsidRPr="00762258">
        <w:rPr>
          <w:b w:val="0"/>
          <w:color w:val="FF0000"/>
          <w:lang w:val="fr-FR"/>
        </w:rPr>
        <w:t xml:space="preserve"> (moins de 2 pages)</w:t>
      </w:r>
      <w:r w:rsidRPr="00762258">
        <w:rPr>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402"/>
        <w:gridCol w:w="6660"/>
      </w:tblGrid>
      <w:tr w:rsidR="0099173B" w14:paraId="00A428CD"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1BC7985E" w14:textId="77777777" w:rsidR="0099173B" w:rsidRPr="00762258" w:rsidRDefault="00AA3E65">
            <w:pPr>
              <w:rPr>
                <w:lang w:val="fr-FR"/>
              </w:rPr>
            </w:pPr>
            <w:r w:rsidRPr="00762258">
              <w:rPr>
                <w:sz w:val="24"/>
                <w:lang w:val="fr-FR"/>
              </w:rPr>
              <w:t xml:space="preserve">Chercheur ou enseignant-chercheur correspondant </w:t>
            </w:r>
          </w:p>
        </w:tc>
        <w:tc>
          <w:tcPr>
            <w:tcW w:w="6660" w:type="dxa"/>
            <w:tcBorders>
              <w:top w:val="single" w:sz="4" w:space="0" w:color="000000"/>
              <w:left w:val="single" w:sz="4" w:space="0" w:color="000000"/>
              <w:bottom w:val="single" w:sz="4" w:space="0" w:color="000000"/>
              <w:right w:val="single" w:sz="4" w:space="0" w:color="000000"/>
            </w:tcBorders>
          </w:tcPr>
          <w:p w14:paraId="6585F905" w14:textId="02546E7B" w:rsidR="00E91AD1" w:rsidRDefault="00E91AD1" w:rsidP="00E17E68">
            <w:pPr>
              <w:rPr>
                <w:rFonts w:ascii="Times New Roman" w:hAnsi="Times New Roman" w:cs="Times New Roman"/>
                <w:u w:val="single"/>
              </w:rPr>
            </w:pPr>
            <w:r>
              <w:rPr>
                <w:rFonts w:ascii="Times New Roman" w:hAnsi="Times New Roman" w:cs="Times New Roman"/>
                <w:u w:val="single"/>
              </w:rPr>
              <w:t>Juliana Sporrer</w:t>
            </w:r>
          </w:p>
          <w:p w14:paraId="5E080434" w14:textId="77777777" w:rsidR="00E91AD1" w:rsidRDefault="00E91AD1" w:rsidP="00E17E68">
            <w:pPr>
              <w:rPr>
                <w:rFonts w:ascii="Times New Roman" w:hAnsi="Times New Roman" w:cs="Times New Roman"/>
                <w:u w:val="single"/>
              </w:rPr>
            </w:pPr>
          </w:p>
          <w:p w14:paraId="60E8D18B" w14:textId="5FAF2AC0" w:rsidR="00E17E68" w:rsidRPr="00E17E68" w:rsidRDefault="00E17E68" w:rsidP="00E17E68">
            <w:pPr>
              <w:rPr>
                <w:rFonts w:ascii="Times New Roman" w:hAnsi="Times New Roman" w:cs="Times New Roman"/>
                <w:u w:val="single"/>
              </w:rPr>
            </w:pPr>
            <w:r w:rsidRPr="00E17E68">
              <w:rPr>
                <w:rFonts w:ascii="Times New Roman" w:hAnsi="Times New Roman" w:cs="Times New Roman"/>
                <w:u w:val="single"/>
              </w:rPr>
              <w:t xml:space="preserve">Education </w:t>
            </w:r>
          </w:p>
          <w:p w14:paraId="5EBBA320" w14:textId="77777777" w:rsidR="00E17E68" w:rsidRPr="00E17E68" w:rsidRDefault="00E17E68" w:rsidP="00E17E68">
            <w:pPr>
              <w:rPr>
                <w:rFonts w:ascii="Times New Roman" w:hAnsi="Times New Roman" w:cs="Times New Roman"/>
                <w:b/>
                <w:bCs/>
                <w:color w:val="auto"/>
              </w:rPr>
            </w:pPr>
            <w:r w:rsidRPr="00E17E68">
              <w:rPr>
                <w:rFonts w:ascii="Times New Roman" w:hAnsi="Times New Roman" w:cs="Times New Roman"/>
                <w:b/>
                <w:bCs/>
                <w:color w:val="auto"/>
              </w:rPr>
              <w:t xml:space="preserve">Dual MSc in Brain and Mind Sciences </w:t>
            </w:r>
          </w:p>
          <w:p w14:paraId="5F6DF676" w14:textId="77777777" w:rsidR="00E17E68" w:rsidRPr="00762258" w:rsidRDefault="00E17E68" w:rsidP="00E17E68">
            <w:pPr>
              <w:rPr>
                <w:rFonts w:ascii="Times New Roman" w:hAnsi="Times New Roman" w:cs="Times New Roman"/>
                <w:color w:val="auto"/>
                <w:lang w:val="fr-FR"/>
              </w:rPr>
            </w:pPr>
            <w:r w:rsidRPr="00762258">
              <w:rPr>
                <w:rFonts w:ascii="Times New Roman" w:hAnsi="Times New Roman" w:cs="Times New Roman"/>
                <w:color w:val="auto"/>
                <w:lang w:val="fr-FR"/>
              </w:rPr>
              <w:t>Sorbonne University &amp; Ecole Normale Superieure (FR)</w:t>
            </w:r>
          </w:p>
          <w:p w14:paraId="18950607"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2019 – 2020 </w:t>
            </w:r>
          </w:p>
          <w:p w14:paraId="2815095F"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Dual MSc in Brain and Mind Sciences (Distinction)</w:t>
            </w:r>
          </w:p>
          <w:p w14:paraId="4A153849"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University College London, Institute of Neurology (UK) </w:t>
            </w:r>
          </w:p>
          <w:p w14:paraId="2B1D19E5"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2018 – 2019</w:t>
            </w:r>
          </w:p>
          <w:p w14:paraId="167723B6" w14:textId="510A05B3"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BSc in Clinical Psychology (</w:t>
            </w:r>
            <w:r>
              <w:rPr>
                <w:rFonts w:ascii="Times New Roman" w:hAnsi="Times New Roman" w:cs="Times New Roman"/>
                <w:b/>
                <w:bCs/>
                <w:color w:val="auto"/>
              </w:rPr>
              <w:t>Honours</w:t>
            </w:r>
            <w:r w:rsidRPr="00E17E68">
              <w:rPr>
                <w:rFonts w:ascii="Times New Roman" w:hAnsi="Times New Roman" w:cs="Times New Roman"/>
                <w:b/>
                <w:bCs/>
                <w:color w:val="auto"/>
              </w:rPr>
              <w:t>)</w:t>
            </w:r>
          </w:p>
          <w:p w14:paraId="73A1B576"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ERASMUS: University of Kent (UK) </w:t>
            </w:r>
          </w:p>
          <w:p w14:paraId="1DBB607D"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2017 – 2018</w:t>
            </w:r>
          </w:p>
          <w:p w14:paraId="38714F30"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University Clermont Auvergne (FR) </w:t>
            </w:r>
          </w:p>
          <w:p w14:paraId="6DF7AB9E"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2015 – 2018</w:t>
            </w:r>
          </w:p>
          <w:p w14:paraId="7049F92B" w14:textId="77777777" w:rsidR="00E17E68" w:rsidRPr="00E17E68" w:rsidRDefault="00E17E68" w:rsidP="00E17E68">
            <w:pPr>
              <w:rPr>
                <w:rFonts w:ascii="Times New Roman" w:hAnsi="Times New Roman" w:cs="Times New Roman"/>
              </w:rPr>
            </w:pPr>
          </w:p>
          <w:p w14:paraId="03063068" w14:textId="72305985" w:rsidR="00E17E68" w:rsidRPr="00E17E68" w:rsidRDefault="00E17E68" w:rsidP="00E17E68">
            <w:pPr>
              <w:rPr>
                <w:rFonts w:ascii="Times New Roman" w:hAnsi="Times New Roman" w:cs="Times New Roman"/>
                <w:color w:val="auto"/>
                <w:u w:val="single"/>
              </w:rPr>
            </w:pPr>
            <w:r w:rsidRPr="00E17E68">
              <w:rPr>
                <w:rFonts w:ascii="Times New Roman" w:hAnsi="Times New Roman" w:cs="Times New Roman"/>
                <w:color w:val="auto"/>
                <w:u w:val="single"/>
              </w:rPr>
              <w:t xml:space="preserve">Lab experience  </w:t>
            </w:r>
          </w:p>
          <w:p w14:paraId="1F7BBF07" w14:textId="77777777" w:rsidR="00E17E68" w:rsidRPr="00E17E68" w:rsidRDefault="00E17E68" w:rsidP="00E17E68">
            <w:pPr>
              <w:rPr>
                <w:rFonts w:ascii="Times New Roman" w:hAnsi="Times New Roman" w:cs="Times New Roman"/>
                <w:b/>
                <w:bCs/>
                <w:color w:val="auto"/>
              </w:rPr>
            </w:pPr>
            <w:r w:rsidRPr="00E17E68">
              <w:rPr>
                <w:rFonts w:ascii="Times New Roman" w:hAnsi="Times New Roman" w:cs="Times New Roman"/>
                <w:b/>
                <w:bCs/>
                <w:color w:val="auto"/>
              </w:rPr>
              <w:t>Computational Unit in Motivation, Brain, Behavior Lab</w:t>
            </w:r>
          </w:p>
          <w:p w14:paraId="695C40B1"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ICM, Brain and Spine Institute (FR) </w:t>
            </w:r>
          </w:p>
          <w:p w14:paraId="132AAC48" w14:textId="0A1DBB0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2019 – 2020. MSc project “</w:t>
            </w:r>
            <w:bookmarkStart w:id="1069" w:name="_Toc36107149"/>
            <w:bookmarkStart w:id="1070" w:name="_Toc37432738"/>
            <w:r w:rsidRPr="00E17E68">
              <w:rPr>
                <w:rFonts w:ascii="Times New Roman" w:hAnsi="Times New Roman" w:cs="Times New Roman"/>
              </w:rPr>
              <w:t xml:space="preserve">The </w:t>
            </w:r>
            <w:r>
              <w:rPr>
                <w:rFonts w:ascii="Times New Roman" w:hAnsi="Times New Roman" w:cs="Times New Roman"/>
              </w:rPr>
              <w:t>e</w:t>
            </w:r>
            <w:r w:rsidRPr="00E17E68">
              <w:rPr>
                <w:rFonts w:ascii="Times New Roman" w:hAnsi="Times New Roman" w:cs="Times New Roman"/>
              </w:rPr>
              <w:t xml:space="preserve">ffect of </w:t>
            </w:r>
            <w:r>
              <w:rPr>
                <w:rFonts w:ascii="Times New Roman" w:hAnsi="Times New Roman" w:cs="Times New Roman"/>
              </w:rPr>
              <w:t>m</w:t>
            </w:r>
            <w:r w:rsidRPr="00E17E68">
              <w:rPr>
                <w:rFonts w:ascii="Times New Roman" w:hAnsi="Times New Roman" w:cs="Times New Roman"/>
              </w:rPr>
              <w:t xml:space="preserve">otivation </w:t>
            </w:r>
            <w:bookmarkEnd w:id="1069"/>
            <w:bookmarkEnd w:id="1070"/>
            <w:r w:rsidRPr="00E17E68">
              <w:rPr>
                <w:rFonts w:ascii="Times New Roman" w:hAnsi="Times New Roman" w:cs="Times New Roman"/>
              </w:rPr>
              <w:t>on the regulation of emotional attention”</w:t>
            </w:r>
            <w:r w:rsidRPr="00E17E68">
              <w:rPr>
                <w:rFonts w:ascii="Times New Roman" w:hAnsi="Times New Roman" w:cs="Times New Roman"/>
                <w:color w:val="auto"/>
              </w:rPr>
              <w:t xml:space="preserve"> under the supervision of Dr. Jean Daunizeau </w:t>
            </w:r>
          </w:p>
          <w:p w14:paraId="672001CC"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Rutledge Lab, Max Planck UCL Centre for Computational Psychiatry</w:t>
            </w:r>
          </w:p>
          <w:p w14:paraId="51F1DF6D" w14:textId="77777777" w:rsidR="00E17E68" w:rsidRPr="00E17E68" w:rsidRDefault="00E17E68" w:rsidP="00E17E68">
            <w:pPr>
              <w:rPr>
                <w:rFonts w:ascii="Times New Roman" w:hAnsi="Times New Roman" w:cs="Times New Roman"/>
                <w:b/>
                <w:bCs/>
                <w:color w:val="auto"/>
              </w:rPr>
            </w:pPr>
            <w:r w:rsidRPr="00E17E68">
              <w:rPr>
                <w:rFonts w:ascii="Times New Roman" w:hAnsi="Times New Roman" w:cs="Times New Roman"/>
                <w:b/>
                <w:bCs/>
                <w:color w:val="auto"/>
              </w:rPr>
              <w:t xml:space="preserve">Metalab, Wellcome Centre for Human Neuroimaging </w:t>
            </w:r>
          </w:p>
          <w:p w14:paraId="47153D27"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University College London (UK) </w:t>
            </w:r>
          </w:p>
          <w:p w14:paraId="14D7D1DE"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2018 – 2019. MSc project “The effect of mood on confidence in decision-making” under the supervision of Dr. Marion Rouault, Dr. Stephen Fleming, Dr. Matilde Vaghi and Dr. Robb Rutledge </w:t>
            </w:r>
          </w:p>
          <w:p w14:paraId="369AFD2D"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 xml:space="preserve">Samandouras Lab, National Hospital of Neurology and Neurosurgery  </w:t>
            </w:r>
          </w:p>
          <w:p w14:paraId="72EF84C8"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University College London Hospital (UK) </w:t>
            </w:r>
          </w:p>
          <w:p w14:paraId="69C5D9E6"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 xml:space="preserve">2018 – 2019. </w:t>
            </w:r>
            <w:bookmarkStart w:id="1071" w:name="_Hlk20068591"/>
            <w:r w:rsidRPr="00E17E68">
              <w:rPr>
                <w:rFonts w:ascii="Times New Roman" w:hAnsi="Times New Roman" w:cs="Times New Roman"/>
                <w:color w:val="auto"/>
              </w:rPr>
              <w:t xml:space="preserve">Research assistant on variations of intraoperative language testing in awake craniotomies under the supervision </w:t>
            </w:r>
            <w:bookmarkEnd w:id="1071"/>
            <w:r w:rsidRPr="00E17E68">
              <w:rPr>
                <w:rFonts w:ascii="Times New Roman" w:hAnsi="Times New Roman" w:cs="Times New Roman"/>
                <w:color w:val="auto"/>
              </w:rPr>
              <w:t xml:space="preserve">of Mr. George Samandouras and Dr. Matthew Kirkman </w:t>
            </w:r>
          </w:p>
          <w:p w14:paraId="66454676" w14:textId="77777777" w:rsidR="00E17E68" w:rsidRPr="00E17E68" w:rsidRDefault="00E17E68" w:rsidP="00E17E68">
            <w:pPr>
              <w:spacing w:before="240"/>
              <w:rPr>
                <w:rFonts w:ascii="Times New Roman" w:hAnsi="Times New Roman" w:cs="Times New Roman"/>
                <w:b/>
                <w:bCs/>
                <w:color w:val="auto"/>
              </w:rPr>
            </w:pPr>
            <w:r w:rsidRPr="00E17E68">
              <w:rPr>
                <w:rFonts w:ascii="Times New Roman" w:hAnsi="Times New Roman" w:cs="Times New Roman"/>
                <w:b/>
                <w:bCs/>
                <w:color w:val="auto"/>
              </w:rPr>
              <w:t xml:space="preserve">Javadi Lab, Cognitive Enhancement Lab   </w:t>
            </w:r>
          </w:p>
          <w:p w14:paraId="0AAD0B04" w14:textId="77777777" w:rsidR="00E17E68" w:rsidRPr="00E17E68" w:rsidRDefault="00E17E68" w:rsidP="00E17E68">
            <w:pPr>
              <w:rPr>
                <w:rFonts w:ascii="Times New Roman" w:hAnsi="Times New Roman" w:cs="Times New Roman"/>
                <w:i/>
                <w:iCs/>
                <w:color w:val="auto"/>
              </w:rPr>
            </w:pPr>
            <w:r w:rsidRPr="00E17E68">
              <w:rPr>
                <w:rFonts w:ascii="Times New Roman" w:hAnsi="Times New Roman" w:cs="Times New Roman"/>
                <w:i/>
                <w:iCs/>
                <w:color w:val="auto"/>
              </w:rPr>
              <w:t xml:space="preserve">University of Kent (UK) </w:t>
            </w:r>
          </w:p>
          <w:p w14:paraId="2B8C4C61" w14:textId="77777777" w:rsidR="00E17E68" w:rsidRPr="00E17E68" w:rsidRDefault="00E17E68" w:rsidP="00E17E68">
            <w:pPr>
              <w:rPr>
                <w:rFonts w:ascii="Times New Roman" w:hAnsi="Times New Roman" w:cs="Times New Roman"/>
                <w:color w:val="auto"/>
              </w:rPr>
            </w:pPr>
            <w:r w:rsidRPr="00E17E68">
              <w:rPr>
                <w:rFonts w:ascii="Times New Roman" w:hAnsi="Times New Roman" w:cs="Times New Roman"/>
                <w:color w:val="auto"/>
              </w:rPr>
              <w:t>2017 – 2018 Research assistant on “The modulatory effect of oscillatory reinstatement using tACS, during sleep phases on memory consolidation for verbal stimuli” with Dr. Amir Javadi</w:t>
            </w:r>
            <w:r w:rsidRPr="00E17E68">
              <w:rPr>
                <w:rFonts w:ascii="Times New Roman" w:hAnsi="Times New Roman" w:cs="Times New Roman"/>
                <w:b/>
                <w:bCs/>
                <w:color w:val="auto"/>
                <w:u w:val="single"/>
              </w:rPr>
              <w:t xml:space="preserve"> </w:t>
            </w:r>
          </w:p>
          <w:p w14:paraId="532D01A0" w14:textId="405AFA5B" w:rsidR="0099173B" w:rsidRPr="00E17E68" w:rsidRDefault="0099173B">
            <w:pPr>
              <w:ind w:left="6"/>
              <w:rPr>
                <w:rFonts w:ascii="Times New Roman" w:hAnsi="Times New Roman" w:cs="Times New Roman"/>
              </w:rPr>
            </w:pPr>
          </w:p>
        </w:tc>
      </w:tr>
      <w:tr w:rsidR="0099173B" w14:paraId="27B13264" w14:textId="77777777">
        <w:trPr>
          <w:trHeight w:val="891"/>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34BDF380" w14:textId="77777777" w:rsidR="0099173B" w:rsidRPr="00762258" w:rsidRDefault="00AA3E65">
            <w:pPr>
              <w:rPr>
                <w:lang w:val="fr-FR"/>
              </w:rPr>
            </w:pPr>
            <w:r w:rsidRPr="00762258">
              <w:rPr>
                <w:sz w:val="24"/>
                <w:lang w:val="fr-FR"/>
              </w:rPr>
              <w:t xml:space="preserve">Chercheur ou enseignant chercheur responsable </w:t>
            </w:r>
          </w:p>
        </w:tc>
        <w:tc>
          <w:tcPr>
            <w:tcW w:w="6660" w:type="dxa"/>
            <w:tcBorders>
              <w:top w:val="single" w:sz="4" w:space="0" w:color="000000"/>
              <w:left w:val="single" w:sz="4" w:space="0" w:color="000000"/>
              <w:bottom w:val="single" w:sz="4" w:space="0" w:color="000000"/>
              <w:right w:val="single" w:sz="4" w:space="0" w:color="000000"/>
            </w:tcBorders>
          </w:tcPr>
          <w:p w14:paraId="376B1846" w14:textId="0EA770BD" w:rsidR="00E91AD1" w:rsidRPr="00E91AD1" w:rsidRDefault="00E91AD1" w:rsidP="00E91AD1">
            <w:pPr>
              <w:rPr>
                <w:rFonts w:ascii="Times New Roman" w:hAnsi="Times New Roman" w:cs="Times New Roman"/>
                <w:u w:val="single"/>
              </w:rPr>
            </w:pPr>
            <w:r w:rsidRPr="00E91AD1">
              <w:rPr>
                <w:rFonts w:ascii="Times New Roman" w:hAnsi="Times New Roman" w:cs="Times New Roman"/>
                <w:u w:val="single"/>
              </w:rPr>
              <w:t xml:space="preserve">Jean Daunizeau </w:t>
            </w:r>
            <w:r w:rsidRPr="00E91AD1">
              <w:rPr>
                <w:rFonts w:ascii="Times New Roman" w:hAnsi="Times New Roman" w:cs="Times New Roman"/>
                <w:u w:val="single"/>
              </w:rPr>
              <w:br/>
            </w:r>
          </w:p>
          <w:p w14:paraId="53694604" w14:textId="37ACD227" w:rsidR="00E91AD1" w:rsidRDefault="00E91AD1" w:rsidP="00E91AD1">
            <w:pPr>
              <w:jc w:val="both"/>
              <w:rPr>
                <w:rFonts w:ascii="Times New Roman" w:hAnsi="Times New Roman" w:cs="Times New Roman"/>
                <w:lang w:eastAsia="fr-FR"/>
              </w:rPr>
            </w:pPr>
            <w:r w:rsidRPr="00E91AD1">
              <w:rPr>
                <w:rFonts w:ascii="Times New Roman" w:hAnsi="Times New Roman" w:cs="Times New Roman"/>
              </w:rPr>
              <w:t>I am currently both a research group leader at </w:t>
            </w:r>
            <w:hyperlink r:id="rId11" w:history="1">
              <w:r w:rsidRPr="00E91AD1">
                <w:rPr>
                  <w:rStyle w:val="Hyperlink"/>
                  <w:rFonts w:ascii="Times New Roman" w:hAnsi="Times New Roman" w:cs="Times New Roman"/>
                  <w:i/>
                  <w:color w:val="0070C0"/>
                </w:rPr>
                <w:t>ICM</w:t>
              </w:r>
            </w:hyperlink>
            <w:r w:rsidRPr="00E91AD1">
              <w:rPr>
                <w:rFonts w:ascii="Times New Roman" w:hAnsi="Times New Roman" w:cs="Times New Roman"/>
              </w:rPr>
              <w:t> (</w:t>
            </w:r>
            <w:hyperlink r:id="rId12" w:tgtFrame="_blank" w:history="1">
              <w:r w:rsidRPr="00E91AD1">
                <w:rPr>
                  <w:rStyle w:val="Hyperlink"/>
                  <w:rFonts w:ascii="Times New Roman" w:hAnsi="Times New Roman" w:cs="Times New Roman"/>
                  <w:i/>
                  <w:color w:val="0070C0"/>
                </w:rPr>
                <w:t>MBB team</w:t>
              </w:r>
            </w:hyperlink>
            <w:r w:rsidRPr="00E91AD1">
              <w:rPr>
                <w:rFonts w:ascii="Times New Roman" w:hAnsi="Times New Roman" w:cs="Times New Roman"/>
              </w:rPr>
              <w:t>, Paris, France)</w:t>
            </w:r>
            <w:r w:rsidRPr="00E91AD1">
              <w:rPr>
                <w:rStyle w:val="apple-converted-space"/>
                <w:rFonts w:ascii="Times New Roman" w:eastAsiaTheme="majorEastAsia" w:hAnsi="Times New Roman" w:cs="Times New Roman"/>
              </w:rPr>
              <w:t> </w:t>
            </w:r>
            <w:r w:rsidRPr="00E91AD1">
              <w:rPr>
                <w:rFonts w:ascii="Times New Roman" w:hAnsi="Times New Roman" w:cs="Times New Roman"/>
              </w:rPr>
              <w:t xml:space="preserve">and an honorary fellow at </w:t>
            </w:r>
            <w:hyperlink r:id="rId13" w:tgtFrame="_blank" w:history="1">
              <w:r w:rsidRPr="00E91AD1">
                <w:rPr>
                  <w:rStyle w:val="Hyperlink"/>
                  <w:rFonts w:ascii="Times New Roman" w:hAnsi="Times New Roman" w:cs="Times New Roman"/>
                  <w:i/>
                  <w:color w:val="0070C0"/>
                  <w:lang w:eastAsia="fr-FR"/>
                </w:rPr>
                <w:t>ETH</w:t>
              </w:r>
            </w:hyperlink>
            <w:r w:rsidRPr="00E91AD1">
              <w:rPr>
                <w:rFonts w:ascii="Times New Roman" w:hAnsi="Times New Roman" w:cs="Times New Roman"/>
              </w:rPr>
              <w:t xml:space="preserve"> (</w:t>
            </w:r>
            <w:hyperlink r:id="rId14" w:tgtFrame="_blank" w:history="1">
              <w:r w:rsidRPr="00E91AD1">
                <w:rPr>
                  <w:rStyle w:val="Hyperlink"/>
                  <w:rFonts w:ascii="Times New Roman" w:hAnsi="Times New Roman" w:cs="Times New Roman"/>
                  <w:i/>
                  <w:color w:val="0070C0"/>
                </w:rPr>
                <w:t>TNU unit</w:t>
              </w:r>
            </w:hyperlink>
            <w:r w:rsidRPr="00E91AD1">
              <w:rPr>
                <w:rFonts w:ascii="Times New Roman" w:hAnsi="Times New Roman" w:cs="Times New Roman"/>
              </w:rPr>
              <w:t xml:space="preserve">, Zurich, Switzerland). </w:t>
            </w:r>
            <w:r w:rsidRPr="00E91AD1">
              <w:rPr>
                <w:rFonts w:ascii="Times New Roman" w:hAnsi="Times New Roman" w:cs="Times New Roman"/>
                <w:lang w:eastAsia="fr-FR"/>
              </w:rPr>
              <w:t>Since June 2013, I hold a tenured position (CR1 or associate professor) at </w:t>
            </w:r>
            <w:hyperlink r:id="rId15" w:tgtFrame="_blank" w:history="1">
              <w:r w:rsidRPr="00E91AD1">
                <w:rPr>
                  <w:rStyle w:val="Hyperlink"/>
                  <w:rFonts w:ascii="Times New Roman" w:hAnsi="Times New Roman" w:cs="Times New Roman"/>
                  <w:b/>
                  <w:bCs/>
                  <w:i/>
                  <w:color w:val="0070C0"/>
                  <w:lang w:eastAsia="fr-FR"/>
                </w:rPr>
                <w:t>INSERM</w:t>
              </w:r>
            </w:hyperlink>
            <w:r w:rsidRPr="00E91AD1">
              <w:rPr>
                <w:rFonts w:ascii="Times New Roman" w:hAnsi="Times New Roman" w:cs="Times New Roman"/>
                <w:lang w:eastAsia="fr-FR"/>
              </w:rPr>
              <w:t>, France.</w:t>
            </w:r>
          </w:p>
          <w:p w14:paraId="0EFDBCF7" w14:textId="77777777" w:rsidR="00AF44E8" w:rsidRDefault="00AF44E8" w:rsidP="00E91AD1">
            <w:pPr>
              <w:jc w:val="both"/>
              <w:rPr>
                <w:rFonts w:ascii="Times New Roman" w:hAnsi="Times New Roman" w:cs="Times New Roman"/>
                <w:lang w:eastAsia="fr-FR"/>
              </w:rPr>
            </w:pPr>
          </w:p>
          <w:p w14:paraId="789FFF39" w14:textId="052F95E1" w:rsidR="00AF44E8" w:rsidRPr="00AF44E8" w:rsidRDefault="00AF44E8" w:rsidP="00AF44E8">
            <w:pPr>
              <w:rPr>
                <w:rFonts w:ascii="Times New Roman" w:hAnsi="Times New Roman" w:cs="Times New Roman"/>
                <w:color w:val="auto"/>
                <w:u w:val="single"/>
                <w:lang w:eastAsia="fr-FR"/>
              </w:rPr>
            </w:pPr>
            <w:r w:rsidRPr="00AF44E8">
              <w:rPr>
                <w:rFonts w:ascii="Times New Roman" w:hAnsi="Times New Roman" w:cs="Times New Roman"/>
                <w:u w:val="single"/>
                <w:lang w:eastAsia="fr-FR"/>
              </w:rPr>
              <w:t>Academic Achievements</w:t>
            </w:r>
          </w:p>
          <w:p w14:paraId="2D0F29F1" w14:textId="77777777" w:rsidR="00AF44E8" w:rsidRPr="00AF44E8" w:rsidRDefault="00AF44E8" w:rsidP="00AF44E8">
            <w:pPr>
              <w:jc w:val="both"/>
              <w:rPr>
                <w:rFonts w:ascii="Times New Roman" w:hAnsi="Times New Roman" w:cs="Times New Roman"/>
              </w:rPr>
            </w:pPr>
            <w:r w:rsidRPr="00AF44E8">
              <w:rPr>
                <w:rFonts w:ascii="Times New Roman" w:hAnsi="Times New Roman" w:cs="Times New Roman"/>
              </w:rPr>
              <w:t xml:space="preserve">My field of expertise is </w:t>
            </w:r>
            <w:r w:rsidRPr="00AF44E8">
              <w:rPr>
                <w:rFonts w:ascii="Times New Roman" w:hAnsi="Times New Roman" w:cs="Times New Roman"/>
                <w:b/>
              </w:rPr>
              <w:t>computational neuroscience</w:t>
            </w:r>
            <w:r w:rsidRPr="00AF44E8">
              <w:rPr>
                <w:rFonts w:ascii="Times New Roman" w:hAnsi="Times New Roman" w:cs="Times New Roman"/>
              </w:rPr>
              <w:t xml:space="preserve">. I am regularly lecturing on related topics in highly selective graduate programs (e.g., </w:t>
            </w:r>
            <w:hyperlink r:id="rId16" w:history="1">
              <w:proofErr w:type="spellStart"/>
              <w:r w:rsidRPr="00AF44E8">
                <w:rPr>
                  <w:rStyle w:val="Hyperlink"/>
                  <w:rFonts w:ascii="Times New Roman" w:hAnsi="Times New Roman" w:cs="Times New Roman"/>
                  <w:i/>
                  <w:color w:val="0070C0"/>
                </w:rPr>
                <w:t>cogmaster</w:t>
              </w:r>
              <w:proofErr w:type="spellEnd"/>
              <w:r w:rsidRPr="00AF44E8">
                <w:rPr>
                  <w:rStyle w:val="Hyperlink"/>
                  <w:rFonts w:ascii="Times New Roman" w:hAnsi="Times New Roman" w:cs="Times New Roman"/>
                  <w:i/>
                  <w:color w:val="0070C0"/>
                </w:rPr>
                <w:t>, ENS</w:t>
              </w:r>
            </w:hyperlink>
            <w:r w:rsidRPr="00AF44E8">
              <w:rPr>
                <w:rFonts w:ascii="Times New Roman" w:hAnsi="Times New Roman" w:cs="Times New Roman"/>
              </w:rPr>
              <w:t xml:space="preserve">, Paris, France) and in yearly international training courses (e.g., </w:t>
            </w:r>
            <w:hyperlink r:id="rId17" w:history="1">
              <w:r w:rsidRPr="00AF44E8">
                <w:rPr>
                  <w:rStyle w:val="Hyperlink"/>
                  <w:rFonts w:ascii="Times New Roman" w:hAnsi="Times New Roman" w:cs="Times New Roman"/>
                  <w:color w:val="0070C0"/>
                </w:rPr>
                <w:t>SPM course, London, UK</w:t>
              </w:r>
            </w:hyperlink>
            <w:r w:rsidRPr="00AF44E8">
              <w:rPr>
                <w:rFonts w:ascii="Times New Roman" w:hAnsi="Times New Roman" w:cs="Times New Roman"/>
              </w:rPr>
              <w:t xml:space="preserve">, or </w:t>
            </w:r>
            <w:hyperlink r:id="rId18" w:history="1">
              <w:r w:rsidRPr="00AF44E8">
                <w:rPr>
                  <w:rStyle w:val="Hyperlink"/>
                  <w:rFonts w:ascii="Times New Roman" w:hAnsi="Times New Roman" w:cs="Times New Roman"/>
                  <w:i/>
                  <w:color w:val="0070C0"/>
                </w:rPr>
                <w:t xml:space="preserve">computational psychiatry course, </w:t>
              </w:r>
              <w:r w:rsidRPr="00AF44E8">
                <w:rPr>
                  <w:rStyle w:val="Hyperlink"/>
                  <w:rFonts w:ascii="Times New Roman" w:hAnsi="Times New Roman" w:cs="Times New Roman"/>
                  <w:color w:val="0070C0"/>
                </w:rPr>
                <w:t>Zurich, Switzerland</w:t>
              </w:r>
            </w:hyperlink>
            <w:r w:rsidRPr="00AF44E8">
              <w:rPr>
                <w:rFonts w:ascii="Times New Roman" w:hAnsi="Times New Roman" w:cs="Times New Roman"/>
              </w:rPr>
              <w:t xml:space="preserve">), some of which I organized (e.g., </w:t>
            </w:r>
            <w:hyperlink r:id="rId19" w:history="1">
              <w:r w:rsidRPr="00AF44E8">
                <w:rPr>
                  <w:rStyle w:val="Hyperlink"/>
                  <w:rFonts w:ascii="Times New Roman" w:hAnsi="Times New Roman" w:cs="Times New Roman"/>
                  <w:color w:val="0070C0"/>
                </w:rPr>
                <w:t>DCM course, Paris, France</w:t>
              </w:r>
            </w:hyperlink>
            <w:r w:rsidRPr="00AF44E8">
              <w:rPr>
                <w:rFonts w:ascii="Times New Roman" w:hAnsi="Times New Roman" w:cs="Times New Roman"/>
              </w:rPr>
              <w:t>).</w:t>
            </w:r>
          </w:p>
          <w:p w14:paraId="39C8BC52" w14:textId="77777777" w:rsidR="00AF44E8" w:rsidRPr="00AF44E8" w:rsidRDefault="00AF44E8" w:rsidP="00AF44E8">
            <w:pPr>
              <w:jc w:val="both"/>
              <w:rPr>
                <w:rFonts w:ascii="Times New Roman" w:hAnsi="Times New Roman" w:cs="Times New Roman"/>
              </w:rPr>
            </w:pPr>
            <w:r w:rsidRPr="00AF44E8">
              <w:rPr>
                <w:rFonts w:ascii="Times New Roman" w:hAnsi="Times New Roman" w:cs="Times New Roman"/>
              </w:rPr>
              <w:t xml:space="preserve">I have </w:t>
            </w:r>
            <w:r w:rsidRPr="00AF44E8">
              <w:rPr>
                <w:rFonts w:ascii="Times New Roman" w:hAnsi="Times New Roman" w:cs="Times New Roman"/>
                <w:b/>
              </w:rPr>
              <w:t>co-authored more than 70 original articles</w:t>
            </w:r>
            <w:r w:rsidRPr="00AF44E8">
              <w:rPr>
                <w:rFonts w:ascii="Times New Roman" w:hAnsi="Times New Roman" w:cs="Times New Roman"/>
              </w:rPr>
              <w:t xml:space="preserve"> in peer-reviewed international journals, which have been cited about 9900 times (</w:t>
            </w:r>
            <w:r w:rsidRPr="00AF44E8">
              <w:rPr>
                <w:rFonts w:ascii="Times New Roman" w:hAnsi="Times New Roman" w:cs="Times New Roman"/>
                <w:b/>
              </w:rPr>
              <w:t>H-index = 51</w:t>
            </w:r>
            <w:r w:rsidRPr="00AF44E8">
              <w:rPr>
                <w:rFonts w:ascii="Times New Roman" w:hAnsi="Times New Roman" w:cs="Times New Roman"/>
              </w:rPr>
              <w:t xml:space="preserve"> ; see my </w:t>
            </w:r>
            <w:hyperlink r:id="rId20" w:history="1">
              <w:r w:rsidRPr="00AF44E8">
                <w:rPr>
                  <w:rStyle w:val="Hyperlink"/>
                  <w:rFonts w:ascii="Times New Roman" w:hAnsi="Times New Roman" w:cs="Times New Roman"/>
                  <w:color w:val="0070C0"/>
                </w:rPr>
                <w:t>Google Scholar profile</w:t>
              </w:r>
            </w:hyperlink>
            <w:r w:rsidRPr="00AF44E8">
              <w:rPr>
                <w:rFonts w:ascii="Times New Roman" w:hAnsi="Times New Roman" w:cs="Times New Roman"/>
              </w:rPr>
              <w:t xml:space="preserve"> for more information).</w:t>
            </w:r>
          </w:p>
          <w:p w14:paraId="27946669" w14:textId="3D19ECB0" w:rsidR="00AF44E8" w:rsidRDefault="00AF44E8" w:rsidP="00AF44E8">
            <w:pPr>
              <w:jc w:val="both"/>
              <w:rPr>
                <w:rFonts w:ascii="Times New Roman" w:hAnsi="Times New Roman" w:cs="Times New Roman"/>
              </w:rPr>
            </w:pPr>
            <w:r w:rsidRPr="00AF44E8">
              <w:rPr>
                <w:rFonts w:ascii="Times New Roman" w:hAnsi="Times New Roman" w:cs="Times New Roman"/>
              </w:rPr>
              <w:t xml:space="preserve">I am (or have been) a member of the Editorial Board of a few international academic journals, including: </w:t>
            </w:r>
            <w:hyperlink r:id="rId21" w:history="1">
              <w:r w:rsidRPr="00AF44E8">
                <w:rPr>
                  <w:rStyle w:val="Hyperlink"/>
                  <w:rFonts w:ascii="Times New Roman" w:hAnsi="Times New Roman" w:cs="Times New Roman"/>
                  <w:i/>
                  <w:color w:val="0070C0"/>
                </w:rPr>
                <w:t>Neuroimage</w:t>
              </w:r>
            </w:hyperlink>
            <w:r w:rsidRPr="00AF44E8">
              <w:rPr>
                <w:rFonts w:ascii="Times New Roman" w:hAnsi="Times New Roman" w:cs="Times New Roman"/>
              </w:rPr>
              <w:t xml:space="preserve">, </w:t>
            </w:r>
            <w:hyperlink r:id="rId22" w:history="1">
              <w:proofErr w:type="spellStart"/>
              <w:r w:rsidRPr="00AF44E8">
                <w:rPr>
                  <w:rStyle w:val="Hyperlink"/>
                  <w:rFonts w:ascii="Times New Roman" w:hAnsi="Times New Roman" w:cs="Times New Roman"/>
                  <w:i/>
                  <w:color w:val="0070C0"/>
                </w:rPr>
                <w:t>PLoS</w:t>
              </w:r>
              <w:proofErr w:type="spellEnd"/>
              <w:r w:rsidRPr="00AF44E8">
                <w:rPr>
                  <w:rStyle w:val="Hyperlink"/>
                  <w:rFonts w:ascii="Times New Roman" w:hAnsi="Times New Roman" w:cs="Times New Roman"/>
                  <w:i/>
                  <w:color w:val="0070C0"/>
                </w:rPr>
                <w:t xml:space="preserve"> Computational Biology</w:t>
              </w:r>
            </w:hyperlink>
            <w:r w:rsidRPr="00AF44E8">
              <w:rPr>
                <w:rFonts w:ascii="Times New Roman" w:hAnsi="Times New Roman" w:cs="Times New Roman"/>
              </w:rPr>
              <w:t xml:space="preserve">, </w:t>
            </w:r>
            <w:hyperlink r:id="rId23" w:history="1">
              <w:proofErr w:type="spellStart"/>
              <w:r w:rsidRPr="00AF44E8">
                <w:rPr>
                  <w:rStyle w:val="Hyperlink"/>
                  <w:rFonts w:ascii="Times New Roman" w:hAnsi="Times New Roman" w:cs="Times New Roman"/>
                  <w:i/>
                  <w:color w:val="0070C0"/>
                </w:rPr>
                <w:t>PLoS</w:t>
              </w:r>
              <w:proofErr w:type="spellEnd"/>
              <w:r w:rsidRPr="00AF44E8">
                <w:rPr>
                  <w:rStyle w:val="Hyperlink"/>
                  <w:rFonts w:ascii="Times New Roman" w:hAnsi="Times New Roman" w:cs="Times New Roman"/>
                  <w:i/>
                  <w:color w:val="0070C0"/>
                </w:rPr>
                <w:t xml:space="preserve"> ONE</w:t>
              </w:r>
            </w:hyperlink>
            <w:r w:rsidRPr="00AF44E8">
              <w:rPr>
                <w:rFonts w:ascii="Times New Roman" w:hAnsi="Times New Roman" w:cs="Times New Roman"/>
              </w:rPr>
              <w:t xml:space="preserve">, </w:t>
            </w:r>
            <w:hyperlink r:id="rId24" w:history="1">
              <w:r w:rsidRPr="00AF44E8">
                <w:rPr>
                  <w:rStyle w:val="Hyperlink"/>
                  <w:rFonts w:ascii="Times New Roman" w:hAnsi="Times New Roman" w:cs="Times New Roman"/>
                  <w:i/>
                  <w:color w:val="0070C0"/>
                </w:rPr>
                <w:t>Frontiers in evolutionary psychology and neuroscience</w:t>
              </w:r>
            </w:hyperlink>
            <w:r w:rsidRPr="00AF44E8">
              <w:rPr>
                <w:rFonts w:ascii="Times New Roman" w:hAnsi="Times New Roman" w:cs="Times New Roman"/>
              </w:rPr>
              <w:t xml:space="preserve">, </w:t>
            </w:r>
            <w:hyperlink r:id="rId25" w:history="1">
              <w:r w:rsidRPr="00AF44E8">
                <w:rPr>
                  <w:rStyle w:val="Hyperlink"/>
                  <w:rFonts w:ascii="Times New Roman" w:hAnsi="Times New Roman" w:cs="Times New Roman"/>
                  <w:i/>
                  <w:color w:val="0070C0"/>
                </w:rPr>
                <w:t>Frontiers in brain imaging methods</w:t>
              </w:r>
            </w:hyperlink>
            <w:r w:rsidRPr="00AF44E8">
              <w:rPr>
                <w:rFonts w:ascii="Times New Roman" w:hAnsi="Times New Roman" w:cs="Times New Roman"/>
              </w:rPr>
              <w:t xml:space="preserve">, </w:t>
            </w:r>
            <w:hyperlink r:id="rId26" w:history="1">
              <w:r w:rsidRPr="00AF44E8">
                <w:rPr>
                  <w:rStyle w:val="Hyperlink"/>
                  <w:rFonts w:ascii="Times New Roman" w:hAnsi="Times New Roman" w:cs="Times New Roman"/>
                  <w:i/>
                  <w:color w:val="0070C0"/>
                </w:rPr>
                <w:t>Frontiers in perception science</w:t>
              </w:r>
            </w:hyperlink>
            <w:r w:rsidRPr="00AF44E8">
              <w:rPr>
                <w:rFonts w:ascii="Times New Roman" w:hAnsi="Times New Roman" w:cs="Times New Roman"/>
              </w:rPr>
              <w:t>.</w:t>
            </w:r>
          </w:p>
          <w:p w14:paraId="2699EFEF" w14:textId="77777777" w:rsidR="00AF44E8" w:rsidRPr="00AF44E8" w:rsidRDefault="00AF44E8" w:rsidP="00AF44E8">
            <w:pPr>
              <w:jc w:val="both"/>
              <w:rPr>
                <w:rFonts w:ascii="Times New Roman" w:hAnsi="Times New Roman" w:cs="Times New Roman"/>
              </w:rPr>
            </w:pPr>
          </w:p>
          <w:p w14:paraId="3F8B7974" w14:textId="0054620A" w:rsidR="00E91AD1" w:rsidRPr="00E91AD1" w:rsidRDefault="00E91AD1" w:rsidP="00E91AD1">
            <w:pPr>
              <w:rPr>
                <w:rFonts w:ascii="Times New Roman" w:hAnsi="Times New Roman" w:cs="Times New Roman"/>
                <w:u w:val="single"/>
                <w:lang w:eastAsia="fr-FR"/>
              </w:rPr>
            </w:pPr>
            <w:r w:rsidRPr="00E91AD1">
              <w:rPr>
                <w:rFonts w:ascii="Times New Roman" w:hAnsi="Times New Roman" w:cs="Times New Roman"/>
                <w:u w:val="single"/>
                <w:lang w:eastAsia="fr-FR"/>
              </w:rPr>
              <w:t>Academic Training</w:t>
            </w:r>
          </w:p>
          <w:p w14:paraId="14962C91" w14:textId="77777777" w:rsidR="00E91AD1" w:rsidRPr="00E91AD1" w:rsidRDefault="00E91AD1" w:rsidP="00E91AD1">
            <w:pPr>
              <w:jc w:val="both"/>
              <w:rPr>
                <w:rFonts w:ascii="Times New Roman" w:hAnsi="Times New Roman" w:cs="Times New Roman"/>
              </w:rPr>
            </w:pPr>
            <w:r w:rsidRPr="00E91AD1">
              <w:rPr>
                <w:rFonts w:ascii="Times New Roman" w:hAnsi="Times New Roman" w:cs="Times New Roman"/>
              </w:rPr>
              <w:t xml:space="preserve">From 2002 to 2005, I was a doctoral student both at the </w:t>
            </w:r>
            <w:hyperlink r:id="rId27" w:history="1">
              <w:r w:rsidRPr="00E91AD1">
                <w:rPr>
                  <w:rStyle w:val="Hyperlink"/>
                  <w:rFonts w:ascii="Times New Roman" w:hAnsi="Times New Roman" w:cs="Times New Roman"/>
                  <w:i/>
                  <w:color w:val="0070C0"/>
                </w:rPr>
                <w:t>Medical Imaging Research Unit</w:t>
              </w:r>
              <w:r w:rsidRPr="00E91AD1">
                <w:rPr>
                  <w:rStyle w:val="Hyperlink"/>
                  <w:rFonts w:ascii="Times New Roman" w:hAnsi="Times New Roman" w:cs="Times New Roman"/>
                  <w:color w:val="0070C0"/>
                </w:rPr>
                <w:t xml:space="preserve"> </w:t>
              </w:r>
            </w:hyperlink>
            <w:r w:rsidRPr="00E91AD1">
              <w:rPr>
                <w:rFonts w:ascii="Times New Roman" w:hAnsi="Times New Roman" w:cs="Times New Roman"/>
              </w:rPr>
              <w:t xml:space="preserve">(Paris, France) and at the </w:t>
            </w:r>
            <w:hyperlink r:id="rId28" w:history="1">
              <w:r w:rsidRPr="00E91AD1">
                <w:rPr>
                  <w:rStyle w:val="Hyperlink"/>
                  <w:rFonts w:ascii="Times New Roman" w:hAnsi="Times New Roman" w:cs="Times New Roman"/>
                  <w:i/>
                  <w:color w:val="0070C0"/>
                </w:rPr>
                <w:t>Mathematics Research Centre</w:t>
              </w:r>
              <w:r w:rsidRPr="00E91AD1">
                <w:rPr>
                  <w:rStyle w:val="Hyperlink"/>
                  <w:rFonts w:ascii="Times New Roman" w:hAnsi="Times New Roman" w:cs="Times New Roman"/>
                  <w:color w:val="0070C0"/>
                </w:rPr>
                <w:t xml:space="preserve"> </w:t>
              </w:r>
            </w:hyperlink>
            <w:r w:rsidRPr="00E91AD1">
              <w:rPr>
                <w:rFonts w:ascii="Times New Roman" w:hAnsi="Times New Roman" w:cs="Times New Roman"/>
              </w:rPr>
              <w:t>(Montréal, Canada).</w:t>
            </w:r>
          </w:p>
          <w:p w14:paraId="60387889" w14:textId="77777777" w:rsidR="00E91AD1" w:rsidRPr="00E91AD1" w:rsidRDefault="00E91AD1" w:rsidP="00E91AD1">
            <w:pPr>
              <w:jc w:val="both"/>
              <w:rPr>
                <w:rFonts w:ascii="Times New Roman" w:hAnsi="Times New Roman" w:cs="Times New Roman"/>
              </w:rPr>
            </w:pPr>
            <w:r w:rsidRPr="00E91AD1">
              <w:rPr>
                <w:rFonts w:ascii="Times New Roman" w:hAnsi="Times New Roman" w:cs="Times New Roman"/>
              </w:rPr>
              <w:t xml:space="preserve">From 2006 to 2009, I performed a first post-doctoral training at the </w:t>
            </w:r>
            <w:hyperlink r:id="rId29" w:history="1">
              <w:r w:rsidRPr="00E91AD1">
                <w:rPr>
                  <w:rStyle w:val="Hyperlink"/>
                  <w:rFonts w:ascii="Times New Roman" w:hAnsi="Times New Roman" w:cs="Times New Roman"/>
                  <w:i/>
                  <w:color w:val="0070C0"/>
                </w:rPr>
                <w:t>Wellcome Trust Centre for Neuroimaging</w:t>
              </w:r>
            </w:hyperlink>
            <w:r w:rsidRPr="00E91AD1">
              <w:rPr>
                <w:rFonts w:ascii="Times New Roman" w:hAnsi="Times New Roman" w:cs="Times New Roman"/>
              </w:rPr>
              <w:t xml:space="preserve"> (FIL, UCL, London, UK), under the supervision of Pr. Karl J. Friston.</w:t>
            </w:r>
          </w:p>
          <w:p w14:paraId="426D14E8" w14:textId="77777777" w:rsidR="00E91AD1" w:rsidRPr="00E91AD1" w:rsidRDefault="00E91AD1" w:rsidP="00E91AD1">
            <w:pPr>
              <w:jc w:val="both"/>
              <w:rPr>
                <w:rFonts w:ascii="Times New Roman" w:eastAsia="Times New Roman" w:hAnsi="Times New Roman" w:cs="Times New Roman"/>
                <w:color w:val="auto"/>
              </w:rPr>
            </w:pPr>
            <w:r w:rsidRPr="00E91AD1">
              <w:rPr>
                <w:rFonts w:ascii="Times New Roman" w:hAnsi="Times New Roman" w:cs="Times New Roman"/>
              </w:rPr>
              <w:t xml:space="preserve">From 2009 to 2012, I performed a second post-doctoral training at the </w:t>
            </w:r>
            <w:hyperlink r:id="rId30" w:history="1">
              <w:r w:rsidRPr="00E91AD1">
                <w:rPr>
                  <w:rStyle w:val="Hyperlink"/>
                  <w:rFonts w:ascii="Times New Roman" w:hAnsi="Times New Roman" w:cs="Times New Roman"/>
                  <w:i/>
                  <w:color w:val="0070C0"/>
                </w:rPr>
                <w:t>Laboratory for Social and Neural Systems Research</w:t>
              </w:r>
            </w:hyperlink>
            <w:r w:rsidRPr="00E91AD1">
              <w:rPr>
                <w:rFonts w:ascii="Times New Roman" w:hAnsi="Times New Roman" w:cs="Times New Roman"/>
              </w:rPr>
              <w:t xml:space="preserve"> (Dpt. Of Economics, UZH, Zurich, Switzerland), under the supervision of Pr. </w:t>
            </w:r>
            <w:proofErr w:type="spellStart"/>
            <w:r w:rsidRPr="00E91AD1">
              <w:rPr>
                <w:rFonts w:ascii="Times New Roman" w:hAnsi="Times New Roman" w:cs="Times New Roman"/>
              </w:rPr>
              <w:t>Klaas</w:t>
            </w:r>
            <w:proofErr w:type="spellEnd"/>
            <w:r w:rsidRPr="00E91AD1">
              <w:rPr>
                <w:rFonts w:ascii="Times New Roman" w:hAnsi="Times New Roman" w:cs="Times New Roman"/>
              </w:rPr>
              <w:t xml:space="preserve"> E. Stephan.</w:t>
            </w:r>
          </w:p>
          <w:p w14:paraId="6DC7E7D0" w14:textId="77777777" w:rsidR="00E91AD1" w:rsidRPr="00E91AD1" w:rsidRDefault="00E91AD1" w:rsidP="00E91AD1">
            <w:pPr>
              <w:shd w:val="clear" w:color="auto" w:fill="FFFFFF"/>
              <w:spacing w:line="293" w:lineRule="atLeast"/>
              <w:jc w:val="both"/>
              <w:rPr>
                <w:rFonts w:ascii="Times New Roman" w:hAnsi="Times New Roman" w:cs="Times New Roman"/>
                <w:color w:val="666666"/>
                <w:lang w:eastAsia="fr-FR"/>
              </w:rPr>
            </w:pPr>
          </w:p>
          <w:p w14:paraId="26BE6A0E" w14:textId="3AFB2839" w:rsidR="00E91AD1" w:rsidRPr="00E91AD1" w:rsidRDefault="00E91AD1" w:rsidP="00E91AD1">
            <w:pPr>
              <w:rPr>
                <w:rFonts w:ascii="Times New Roman" w:hAnsi="Times New Roman" w:cs="Times New Roman"/>
                <w:color w:val="auto"/>
                <w:u w:val="single"/>
                <w:lang w:eastAsia="fr-FR"/>
              </w:rPr>
            </w:pPr>
            <w:r w:rsidRPr="00E91AD1">
              <w:rPr>
                <w:rFonts w:ascii="Times New Roman" w:hAnsi="Times New Roman" w:cs="Times New Roman"/>
                <w:u w:val="single"/>
                <w:lang w:eastAsia="fr-FR"/>
              </w:rPr>
              <w:t>Academic Degrees</w:t>
            </w:r>
          </w:p>
          <w:tbl>
            <w:tblPr>
              <w:tblStyle w:val="TableGrid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E91AD1" w:rsidRPr="0086255A" w14:paraId="585790CF" w14:textId="77777777" w:rsidTr="00E91AD1">
              <w:trPr>
                <w:trHeight w:val="309"/>
              </w:trPr>
              <w:tc>
                <w:tcPr>
                  <w:tcW w:w="1107" w:type="dxa"/>
                  <w:hideMark/>
                </w:tcPr>
                <w:p w14:paraId="71F76D5B"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2016</w:t>
                  </w:r>
                </w:p>
              </w:tc>
              <w:tc>
                <w:tcPr>
                  <w:tcW w:w="4929" w:type="dxa"/>
                </w:tcPr>
                <w:p w14:paraId="3C2B26D5" w14:textId="77777777" w:rsidR="00E91AD1" w:rsidRPr="00E91AD1" w:rsidRDefault="00E91AD1" w:rsidP="00E91AD1">
                  <w:pPr>
                    <w:spacing w:line="293" w:lineRule="atLeast"/>
                    <w:jc w:val="both"/>
                    <w:rPr>
                      <w:rFonts w:ascii="Times New Roman" w:hAnsi="Times New Roman" w:cs="Times New Roman"/>
                      <w:b/>
                    </w:rPr>
                  </w:pPr>
                  <w:proofErr w:type="spellStart"/>
                  <w:r w:rsidRPr="00E91AD1">
                    <w:rPr>
                      <w:rFonts w:ascii="Times New Roman" w:hAnsi="Times New Roman" w:cs="Times New Roman"/>
                      <w:b/>
                    </w:rPr>
                    <w:t>BSc</w:t>
                  </w:r>
                  <w:proofErr w:type="spellEnd"/>
                  <w:r w:rsidRPr="00E91AD1">
                    <w:rPr>
                      <w:rFonts w:ascii="Times New Roman" w:hAnsi="Times New Roman" w:cs="Times New Roman"/>
                      <w:b/>
                    </w:rPr>
                    <w:t xml:space="preserve"> in </w:t>
                  </w:r>
                  <w:proofErr w:type="spellStart"/>
                  <w:r w:rsidRPr="00E91AD1">
                    <w:rPr>
                      <w:rFonts w:ascii="Times New Roman" w:hAnsi="Times New Roman" w:cs="Times New Roman"/>
                      <w:b/>
                    </w:rPr>
                    <w:t>psychology</w:t>
                  </w:r>
                  <w:proofErr w:type="spellEnd"/>
                </w:p>
                <w:p w14:paraId="5E7D8D13" w14:textId="77777777" w:rsidR="00E91AD1" w:rsidRPr="00E91AD1" w:rsidRDefault="00E91AD1" w:rsidP="00E91AD1">
                  <w:pPr>
                    <w:spacing w:line="293" w:lineRule="atLeast"/>
                    <w:jc w:val="both"/>
                    <w:rPr>
                      <w:rFonts w:ascii="Times New Roman" w:hAnsi="Times New Roman" w:cs="Times New Roman"/>
                      <w:i/>
                    </w:rPr>
                  </w:pPr>
                  <w:r w:rsidRPr="00E91AD1">
                    <w:rPr>
                      <w:rFonts w:ascii="Times New Roman" w:hAnsi="Times New Roman" w:cs="Times New Roman"/>
                      <w:i/>
                    </w:rPr>
                    <w:t>Université Paris V (Paris, France)</w:t>
                  </w:r>
                </w:p>
                <w:p w14:paraId="1199E7A0" w14:textId="77777777" w:rsidR="00E91AD1" w:rsidRPr="00E91AD1" w:rsidRDefault="00E91AD1" w:rsidP="00E91AD1">
                  <w:pPr>
                    <w:spacing w:line="293" w:lineRule="atLeast"/>
                    <w:jc w:val="both"/>
                    <w:rPr>
                      <w:rFonts w:ascii="Times New Roman" w:hAnsi="Times New Roman" w:cs="Times New Roman"/>
                    </w:rPr>
                  </w:pPr>
                </w:p>
              </w:tc>
            </w:tr>
            <w:tr w:rsidR="00E91AD1" w:rsidRPr="0086255A" w14:paraId="63A6254E" w14:textId="77777777" w:rsidTr="00E91AD1">
              <w:trPr>
                <w:trHeight w:val="309"/>
              </w:trPr>
              <w:tc>
                <w:tcPr>
                  <w:tcW w:w="1107" w:type="dxa"/>
                  <w:hideMark/>
                </w:tcPr>
                <w:p w14:paraId="325B2B11"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2013</w:t>
                  </w:r>
                </w:p>
              </w:tc>
              <w:tc>
                <w:tcPr>
                  <w:tcW w:w="4929" w:type="dxa"/>
                </w:tcPr>
                <w:p w14:paraId="6E900B28" w14:textId="77777777" w:rsidR="00E91AD1" w:rsidRPr="00E91AD1" w:rsidRDefault="00E91AD1" w:rsidP="00E91AD1">
                  <w:pPr>
                    <w:spacing w:line="293" w:lineRule="atLeast"/>
                    <w:jc w:val="both"/>
                    <w:rPr>
                      <w:rFonts w:ascii="Times New Roman" w:hAnsi="Times New Roman" w:cs="Times New Roman"/>
                      <w:lang w:eastAsia="en-US"/>
                    </w:rPr>
                  </w:pPr>
                  <w:r w:rsidRPr="00E91AD1">
                    <w:rPr>
                      <w:rFonts w:ascii="Times New Roman" w:hAnsi="Times New Roman" w:cs="Times New Roman"/>
                      <w:b/>
                    </w:rPr>
                    <w:t>Habilitation</w:t>
                  </w:r>
                  <w:r w:rsidRPr="00E91AD1">
                    <w:rPr>
                      <w:rFonts w:ascii="Times New Roman" w:hAnsi="Times New Roman" w:cs="Times New Roman"/>
                    </w:rPr>
                    <w:t xml:space="preserve"> (HDR) </w:t>
                  </w:r>
                  <w:r w:rsidRPr="00E91AD1">
                    <w:rPr>
                      <w:rFonts w:ascii="Times New Roman" w:hAnsi="Times New Roman" w:cs="Times New Roman"/>
                      <w:b/>
                    </w:rPr>
                    <w:t xml:space="preserve">in </w:t>
                  </w:r>
                  <w:proofErr w:type="spellStart"/>
                  <w:r w:rsidRPr="00E91AD1">
                    <w:rPr>
                      <w:rFonts w:ascii="Times New Roman" w:hAnsi="Times New Roman" w:cs="Times New Roman"/>
                      <w:b/>
                    </w:rPr>
                    <w:t>computational</w:t>
                  </w:r>
                  <w:proofErr w:type="spellEnd"/>
                  <w:r w:rsidRPr="00E91AD1">
                    <w:rPr>
                      <w:rFonts w:ascii="Times New Roman" w:hAnsi="Times New Roman" w:cs="Times New Roman"/>
                      <w:b/>
                    </w:rPr>
                    <w:t xml:space="preserve"> neuroscience</w:t>
                  </w:r>
                  <w:r w:rsidRPr="00E91AD1">
                    <w:rPr>
                      <w:rFonts w:ascii="Times New Roman" w:hAnsi="Times New Roman" w:cs="Times New Roman"/>
                    </w:rPr>
                    <w:t xml:space="preserve"> </w:t>
                  </w:r>
                </w:p>
                <w:p w14:paraId="2708F186" w14:textId="77777777" w:rsidR="00E91AD1" w:rsidRPr="00E91AD1" w:rsidRDefault="00E91AD1" w:rsidP="00E91AD1">
                  <w:pPr>
                    <w:spacing w:line="293" w:lineRule="atLeast"/>
                    <w:jc w:val="both"/>
                    <w:rPr>
                      <w:rFonts w:ascii="Times New Roman" w:hAnsi="Times New Roman" w:cs="Times New Roman"/>
                      <w:i/>
                    </w:rPr>
                  </w:pPr>
                  <w:r w:rsidRPr="00E91AD1">
                    <w:rPr>
                      <w:rFonts w:ascii="Times New Roman" w:hAnsi="Times New Roman" w:cs="Times New Roman"/>
                      <w:i/>
                    </w:rPr>
                    <w:t>Université Paris VI (Paris, France)</w:t>
                  </w:r>
                </w:p>
                <w:p w14:paraId="1D265C0D" w14:textId="77777777" w:rsidR="00E91AD1" w:rsidRPr="00E91AD1" w:rsidRDefault="00E91AD1" w:rsidP="00E91AD1">
                  <w:pPr>
                    <w:spacing w:line="293" w:lineRule="atLeast"/>
                    <w:jc w:val="both"/>
                    <w:rPr>
                      <w:rFonts w:ascii="Times New Roman" w:hAnsi="Times New Roman" w:cs="Times New Roman"/>
                      <w:b/>
                    </w:rPr>
                  </w:pPr>
                </w:p>
              </w:tc>
            </w:tr>
            <w:tr w:rsidR="00E91AD1" w:rsidRPr="0086255A" w14:paraId="02FEE75E" w14:textId="77777777" w:rsidTr="00E91AD1">
              <w:trPr>
                <w:trHeight w:val="309"/>
              </w:trPr>
              <w:tc>
                <w:tcPr>
                  <w:tcW w:w="1107" w:type="dxa"/>
                  <w:hideMark/>
                </w:tcPr>
                <w:p w14:paraId="77F1FF38"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2005</w:t>
                  </w:r>
                </w:p>
              </w:tc>
              <w:tc>
                <w:tcPr>
                  <w:tcW w:w="4929" w:type="dxa"/>
                </w:tcPr>
                <w:p w14:paraId="19D8F80A" w14:textId="77777777" w:rsidR="00E91AD1" w:rsidRPr="00E91AD1" w:rsidRDefault="00E91AD1" w:rsidP="00E91AD1">
                  <w:pPr>
                    <w:spacing w:line="293" w:lineRule="atLeast"/>
                    <w:jc w:val="both"/>
                    <w:rPr>
                      <w:rFonts w:ascii="Times New Roman" w:hAnsi="Times New Roman" w:cs="Times New Roman"/>
                      <w:b/>
                      <w:lang w:eastAsia="en-US"/>
                    </w:rPr>
                  </w:pPr>
                  <w:r w:rsidRPr="00E91AD1">
                    <w:rPr>
                      <w:rFonts w:ascii="Times New Roman" w:hAnsi="Times New Roman" w:cs="Times New Roman"/>
                      <w:b/>
                    </w:rPr>
                    <w:t xml:space="preserve">PhD in </w:t>
                  </w:r>
                  <w:proofErr w:type="spellStart"/>
                  <w:r w:rsidRPr="00E91AD1">
                    <w:rPr>
                      <w:rFonts w:ascii="Times New Roman" w:hAnsi="Times New Roman" w:cs="Times New Roman"/>
                      <w:b/>
                    </w:rPr>
                    <w:t>physics</w:t>
                  </w:r>
                  <w:proofErr w:type="spellEnd"/>
                </w:p>
                <w:p w14:paraId="33B0524E" w14:textId="77777777" w:rsidR="00E91AD1" w:rsidRPr="00E91AD1" w:rsidRDefault="00E91AD1" w:rsidP="00E91AD1">
                  <w:pPr>
                    <w:spacing w:line="293" w:lineRule="atLeast"/>
                    <w:jc w:val="both"/>
                    <w:rPr>
                      <w:rFonts w:ascii="Times New Roman" w:hAnsi="Times New Roman" w:cs="Times New Roman"/>
                      <w:i/>
                    </w:rPr>
                  </w:pPr>
                  <w:r w:rsidRPr="00E91AD1">
                    <w:rPr>
                      <w:rFonts w:ascii="Times New Roman" w:hAnsi="Times New Roman" w:cs="Times New Roman"/>
                      <w:i/>
                    </w:rPr>
                    <w:t>Université de Montréal (Montréal, Canada)</w:t>
                  </w:r>
                </w:p>
                <w:p w14:paraId="0E52366F" w14:textId="77777777" w:rsidR="00E91AD1" w:rsidRPr="00E91AD1" w:rsidRDefault="00E91AD1" w:rsidP="00E91AD1">
                  <w:pPr>
                    <w:spacing w:line="293" w:lineRule="atLeast"/>
                    <w:jc w:val="both"/>
                    <w:rPr>
                      <w:rFonts w:ascii="Times New Roman" w:hAnsi="Times New Roman" w:cs="Times New Roman"/>
                    </w:rPr>
                  </w:pPr>
                </w:p>
              </w:tc>
            </w:tr>
            <w:tr w:rsidR="00E91AD1" w:rsidRPr="00E91AD1" w14:paraId="75D74917" w14:textId="77777777" w:rsidTr="00E91AD1">
              <w:trPr>
                <w:trHeight w:val="204"/>
              </w:trPr>
              <w:tc>
                <w:tcPr>
                  <w:tcW w:w="1107" w:type="dxa"/>
                  <w:hideMark/>
                </w:tcPr>
                <w:p w14:paraId="07FEA69E" w14:textId="77777777" w:rsidR="00E91AD1" w:rsidRPr="00E91AD1" w:rsidRDefault="00E91AD1" w:rsidP="00E91AD1">
                  <w:pPr>
                    <w:spacing w:line="293" w:lineRule="atLeast"/>
                    <w:jc w:val="both"/>
                    <w:rPr>
                      <w:rFonts w:ascii="Times New Roman" w:hAnsi="Times New Roman" w:cs="Times New Roman"/>
                      <w:lang w:val="en-GB"/>
                    </w:rPr>
                  </w:pPr>
                  <w:r w:rsidRPr="00E91AD1">
                    <w:rPr>
                      <w:rFonts w:ascii="Times New Roman" w:hAnsi="Times New Roman" w:cs="Times New Roman"/>
                      <w:lang w:val="en-GB"/>
                    </w:rPr>
                    <w:t>2005</w:t>
                  </w:r>
                </w:p>
              </w:tc>
              <w:tc>
                <w:tcPr>
                  <w:tcW w:w="4929" w:type="dxa"/>
                  <w:hideMark/>
                </w:tcPr>
                <w:p w14:paraId="4F4AA7FC" w14:textId="77777777" w:rsidR="00E91AD1" w:rsidRPr="00E91AD1" w:rsidRDefault="00E91AD1" w:rsidP="00E91AD1">
                  <w:pPr>
                    <w:spacing w:line="293" w:lineRule="atLeast"/>
                    <w:jc w:val="both"/>
                    <w:rPr>
                      <w:rFonts w:ascii="Times New Roman" w:hAnsi="Times New Roman" w:cs="Times New Roman"/>
                      <w:b/>
                      <w:lang w:val="en-GB" w:eastAsia="en-US"/>
                    </w:rPr>
                  </w:pPr>
                  <w:r w:rsidRPr="00E91AD1">
                    <w:rPr>
                      <w:rFonts w:ascii="Times New Roman" w:hAnsi="Times New Roman" w:cs="Times New Roman"/>
                      <w:b/>
                      <w:lang w:val="en-GB"/>
                    </w:rPr>
                    <w:t>PhD in medical imaging</w:t>
                  </w:r>
                </w:p>
                <w:p w14:paraId="7E1B3BEF" w14:textId="77777777" w:rsidR="00E91AD1" w:rsidRPr="00E91AD1" w:rsidRDefault="00E91AD1" w:rsidP="00E91AD1">
                  <w:pPr>
                    <w:spacing w:line="293" w:lineRule="atLeast"/>
                    <w:jc w:val="both"/>
                    <w:rPr>
                      <w:rFonts w:ascii="Times New Roman" w:hAnsi="Times New Roman" w:cs="Times New Roman"/>
                      <w:i/>
                      <w:lang w:val="en-GB"/>
                    </w:rPr>
                  </w:pPr>
                  <w:r w:rsidRPr="00E91AD1">
                    <w:rPr>
                      <w:rFonts w:ascii="Times New Roman" w:hAnsi="Times New Roman" w:cs="Times New Roman"/>
                      <w:i/>
                      <w:lang w:val="en-GB"/>
                    </w:rPr>
                    <w:t>Université Paris XI (Paris, France)</w:t>
                  </w:r>
                </w:p>
              </w:tc>
            </w:tr>
          </w:tbl>
          <w:p w14:paraId="27BA0DD3" w14:textId="7A966F0D" w:rsidR="0099173B" w:rsidRPr="00E91AD1" w:rsidRDefault="0099173B">
            <w:pPr>
              <w:ind w:left="6"/>
              <w:rPr>
                <w:rFonts w:ascii="Times New Roman" w:hAnsi="Times New Roman" w:cs="Times New Roman"/>
              </w:rPr>
            </w:pPr>
          </w:p>
        </w:tc>
      </w:tr>
      <w:tr w:rsidR="0099173B" w14:paraId="432E718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53E6FEE4" w14:textId="77777777" w:rsidR="0099173B" w:rsidRPr="00762258" w:rsidRDefault="00AA3E65">
            <w:pPr>
              <w:rPr>
                <w:lang w:val="fr-FR"/>
              </w:rPr>
            </w:pPr>
            <w:r w:rsidRPr="00762258">
              <w:rPr>
                <w:sz w:val="24"/>
                <w:lang w:val="fr-FR"/>
              </w:rPr>
              <w:lastRenderedPageBreak/>
              <w:t xml:space="preserve">Personne(s)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FCD657D" w14:textId="77777777" w:rsidR="0099173B" w:rsidRPr="00762258" w:rsidRDefault="00AA3E65">
            <w:pPr>
              <w:ind w:left="6"/>
              <w:rPr>
                <w:lang w:val="fr-FR"/>
              </w:rPr>
            </w:pPr>
            <w:r w:rsidRPr="00762258">
              <w:rPr>
                <w:sz w:val="24"/>
                <w:lang w:val="fr-FR"/>
              </w:rPr>
              <w:t xml:space="preserve"> </w:t>
            </w:r>
          </w:p>
          <w:p w14:paraId="613180FE" w14:textId="28F4C43F" w:rsidR="0099173B" w:rsidRDefault="00AA3E65" w:rsidP="00E91AD1">
            <w:pPr>
              <w:ind w:left="6"/>
            </w:pPr>
            <w:r w:rsidRPr="00762258">
              <w:rPr>
                <w:sz w:val="24"/>
                <w:lang w:val="fr-FR"/>
              </w:rPr>
              <w:t xml:space="preserve"> </w:t>
            </w:r>
            <w:r w:rsidR="00E91AD1">
              <w:rPr>
                <w:sz w:val="24"/>
              </w:rPr>
              <w:t>N</w:t>
            </w:r>
            <w:r w:rsidR="00E17E68">
              <w:rPr>
                <w:sz w:val="24"/>
              </w:rPr>
              <w:t>/</w:t>
            </w:r>
            <w:r w:rsidR="00E91AD1">
              <w:rPr>
                <w:sz w:val="24"/>
              </w:rPr>
              <w:t>A</w:t>
            </w:r>
            <w:r w:rsidR="00E17E68">
              <w:rPr>
                <w:sz w:val="24"/>
              </w:rPr>
              <w:t xml:space="preserve"> </w:t>
            </w:r>
          </w:p>
        </w:tc>
      </w:tr>
    </w:tbl>
    <w:p w14:paraId="67C63F67" w14:textId="77777777" w:rsidR="0099173B" w:rsidRDefault="00AA3E65">
      <w:pPr>
        <w:spacing w:after="161"/>
        <w:ind w:left="360"/>
      </w:pPr>
      <w:r>
        <w:rPr>
          <w:color w:val="FF0000"/>
          <w:sz w:val="24"/>
        </w:rPr>
        <w:t xml:space="preserve"> </w:t>
      </w:r>
    </w:p>
    <w:p w14:paraId="403DE4E8" w14:textId="3A518658" w:rsidR="0099173B" w:rsidRDefault="0099173B" w:rsidP="00E17E68">
      <w:pPr>
        <w:spacing w:after="159"/>
        <w:ind w:left="360"/>
      </w:pPr>
    </w:p>
    <w:p w14:paraId="21835D98" w14:textId="21D20849" w:rsidR="0099173B" w:rsidRPr="00762258" w:rsidRDefault="00E17E68">
      <w:pPr>
        <w:numPr>
          <w:ilvl w:val="0"/>
          <w:numId w:val="2"/>
        </w:numPr>
        <w:spacing w:after="190"/>
        <w:ind w:left="713" w:hanging="360"/>
        <w:rPr>
          <w:lang w:val="fr-FR"/>
        </w:rPr>
      </w:pPr>
      <w:r>
        <w:rPr>
          <w:noProof/>
          <w:lang w:val="fr-FR" w:eastAsia="fr-FR"/>
        </w:rPr>
        <mc:AlternateContent>
          <mc:Choice Requires="wpg">
            <w:drawing>
              <wp:anchor distT="0" distB="0" distL="114300" distR="114300" simplePos="0" relativeHeight="251658240" behindDoc="1" locked="0" layoutInCell="1" allowOverlap="1" wp14:anchorId="66C593A4" wp14:editId="46F9EFEB">
                <wp:simplePos x="0" y="0"/>
                <wp:positionH relativeFrom="column">
                  <wp:posOffset>-232410</wp:posOffset>
                </wp:positionH>
                <wp:positionV relativeFrom="paragraph">
                  <wp:posOffset>251249</wp:posOffset>
                </wp:positionV>
                <wp:extent cx="6318250" cy="1516095"/>
                <wp:effectExtent l="0" t="0" r="6350" b="8255"/>
                <wp:wrapNone/>
                <wp:docPr id="8873" name="Group 8873"/>
                <wp:cNvGraphicFramePr/>
                <a:graphic xmlns:a="http://schemas.openxmlformats.org/drawingml/2006/main">
                  <a:graphicData uri="http://schemas.microsoft.com/office/word/2010/wordprocessingGroup">
                    <wpg:wgp>
                      <wpg:cNvGrpSpPr/>
                      <wpg:grpSpPr>
                        <a:xfrm>
                          <a:off x="0" y="0"/>
                          <a:ext cx="6318250" cy="1516095"/>
                          <a:chOff x="0" y="0"/>
                          <a:chExt cx="5764734" cy="1336548"/>
                        </a:xfrm>
                      </wpg:grpSpPr>
                      <wps:wsp>
                        <wps:cNvPr id="9339" name="Shape 9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0" name="Shape 9340"/>
                        <wps:cNvSpPr/>
                        <wps:spPr>
                          <a:xfrm>
                            <a:off x="6096" y="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1" name="Shape 9341"/>
                        <wps:cNvSpPr/>
                        <wps:spPr>
                          <a:xfrm>
                            <a:off x="10774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2" name="Shape 9342"/>
                        <wps:cNvSpPr/>
                        <wps:spPr>
                          <a:xfrm>
                            <a:off x="1083513" y="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3" name="Shape 9343"/>
                        <wps:cNvSpPr/>
                        <wps:spPr>
                          <a:xfrm>
                            <a:off x="57555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4" name="Shape 9344"/>
                        <wps:cNvSpPr/>
                        <wps:spPr>
                          <a:xfrm>
                            <a:off x="0" y="6096"/>
                            <a:ext cx="9144" cy="557784"/>
                          </a:xfrm>
                          <a:custGeom>
                            <a:avLst/>
                            <a:gdLst/>
                            <a:ahLst/>
                            <a:cxnLst/>
                            <a:rect l="0" t="0" r="0" b="0"/>
                            <a:pathLst>
                              <a:path w="9144" h="557784">
                                <a:moveTo>
                                  <a:pt x="0" y="0"/>
                                </a:moveTo>
                                <a:lnTo>
                                  <a:pt x="9144" y="0"/>
                                </a:lnTo>
                                <a:lnTo>
                                  <a:pt x="9144"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5" name="Shape 9345"/>
                        <wps:cNvSpPr/>
                        <wps:spPr>
                          <a:xfrm>
                            <a:off x="1077417" y="6096"/>
                            <a:ext cx="9144" cy="557784"/>
                          </a:xfrm>
                          <a:custGeom>
                            <a:avLst/>
                            <a:gdLst/>
                            <a:ahLst/>
                            <a:cxnLst/>
                            <a:rect l="0" t="0" r="0" b="0"/>
                            <a:pathLst>
                              <a:path w="9144" h="557784">
                                <a:moveTo>
                                  <a:pt x="0" y="0"/>
                                </a:moveTo>
                                <a:lnTo>
                                  <a:pt x="9144" y="0"/>
                                </a:lnTo>
                                <a:lnTo>
                                  <a:pt x="9144"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6" name="Shape 9346"/>
                        <wps:cNvSpPr/>
                        <wps:spPr>
                          <a:xfrm>
                            <a:off x="5755590" y="6096"/>
                            <a:ext cx="9144" cy="557784"/>
                          </a:xfrm>
                          <a:custGeom>
                            <a:avLst/>
                            <a:gdLst/>
                            <a:ahLst/>
                            <a:cxnLst/>
                            <a:rect l="0" t="0" r="0" b="0"/>
                            <a:pathLst>
                              <a:path w="9144" h="557784">
                                <a:moveTo>
                                  <a:pt x="0" y="0"/>
                                </a:moveTo>
                                <a:lnTo>
                                  <a:pt x="9144" y="0"/>
                                </a:lnTo>
                                <a:lnTo>
                                  <a:pt x="9144"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7" name="Shape 9347"/>
                        <wps:cNvSpPr/>
                        <wps:spPr>
                          <a:xfrm>
                            <a:off x="0" y="563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8" name="Shape 9348"/>
                        <wps:cNvSpPr/>
                        <wps:spPr>
                          <a:xfrm>
                            <a:off x="6096" y="56388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9" name="Shape 9349"/>
                        <wps:cNvSpPr/>
                        <wps:spPr>
                          <a:xfrm>
                            <a:off x="1077417" y="563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0" name="Shape 9350"/>
                        <wps:cNvSpPr/>
                        <wps:spPr>
                          <a:xfrm>
                            <a:off x="1083513" y="56388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1" name="Shape 9351"/>
                        <wps:cNvSpPr/>
                        <wps:spPr>
                          <a:xfrm>
                            <a:off x="5755590" y="563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2" name="Shape 9352"/>
                        <wps:cNvSpPr/>
                        <wps:spPr>
                          <a:xfrm>
                            <a:off x="0" y="569975"/>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3" name="Shape 9353"/>
                        <wps:cNvSpPr/>
                        <wps:spPr>
                          <a:xfrm>
                            <a:off x="1077417" y="569975"/>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4" name="Shape 9354"/>
                        <wps:cNvSpPr/>
                        <wps:spPr>
                          <a:xfrm>
                            <a:off x="5755590" y="569975"/>
                            <a:ext cx="9144" cy="373380"/>
                          </a:xfrm>
                          <a:custGeom>
                            <a:avLst/>
                            <a:gdLst/>
                            <a:ahLst/>
                            <a:cxnLst/>
                            <a:rect l="0" t="0" r="0" b="0"/>
                            <a:pathLst>
                              <a:path w="9144" h="373380">
                                <a:moveTo>
                                  <a:pt x="0" y="0"/>
                                </a:moveTo>
                                <a:lnTo>
                                  <a:pt x="9144" y="0"/>
                                </a:lnTo>
                                <a:lnTo>
                                  <a:pt x="9144" y="373380"/>
                                </a:lnTo>
                                <a:lnTo>
                                  <a:pt x="0" y="373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5" name="Shape 9355"/>
                        <wps:cNvSpPr/>
                        <wps:spPr>
                          <a:xfrm>
                            <a:off x="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6" name="Shape 9356"/>
                        <wps:cNvSpPr/>
                        <wps:spPr>
                          <a:xfrm>
                            <a:off x="6096" y="943356"/>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7" name="Shape 9357"/>
                        <wps:cNvSpPr/>
                        <wps:spPr>
                          <a:xfrm>
                            <a:off x="1077417"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8" name="Shape 9358"/>
                        <wps:cNvSpPr/>
                        <wps:spPr>
                          <a:xfrm>
                            <a:off x="1083513" y="943356"/>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9" name="Shape 9359"/>
                        <wps:cNvSpPr/>
                        <wps:spPr>
                          <a:xfrm>
                            <a:off x="575559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0" name="Shape 9360"/>
                        <wps:cNvSpPr/>
                        <wps:spPr>
                          <a:xfrm>
                            <a:off x="0" y="949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1" name="Shape 9361"/>
                        <wps:cNvSpPr/>
                        <wps:spPr>
                          <a:xfrm>
                            <a:off x="1077417" y="949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2" name="Shape 9362"/>
                        <wps:cNvSpPr/>
                        <wps:spPr>
                          <a:xfrm>
                            <a:off x="5755590" y="949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3" name="Shape 9363"/>
                        <wps:cNvSpPr/>
                        <wps:spPr>
                          <a:xfrm>
                            <a:off x="0" y="1135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4" name="Shape 9364"/>
                        <wps:cNvSpPr/>
                        <wps:spPr>
                          <a:xfrm>
                            <a:off x="6096" y="113538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5" name="Shape 9365"/>
                        <wps:cNvSpPr/>
                        <wps:spPr>
                          <a:xfrm>
                            <a:off x="1077417" y="1135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6" name="Shape 9366"/>
                        <wps:cNvSpPr/>
                        <wps:spPr>
                          <a:xfrm>
                            <a:off x="1083513" y="113538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7" name="Shape 9367"/>
                        <wps:cNvSpPr/>
                        <wps:spPr>
                          <a:xfrm>
                            <a:off x="5755590" y="1135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8" name="Shape 9368"/>
                        <wps:cNvSpPr/>
                        <wps:spPr>
                          <a:xfrm>
                            <a:off x="0" y="114147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9" name="Shape 9369"/>
                        <wps:cNvSpPr/>
                        <wps:spPr>
                          <a:xfrm>
                            <a:off x="0" y="1327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0" name="Shape 9370"/>
                        <wps:cNvSpPr/>
                        <wps:spPr>
                          <a:xfrm>
                            <a:off x="6096" y="1327404"/>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1" name="Shape 9371"/>
                        <wps:cNvSpPr/>
                        <wps:spPr>
                          <a:xfrm>
                            <a:off x="1077417" y="114147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2" name="Shape 9372"/>
                        <wps:cNvSpPr/>
                        <wps:spPr>
                          <a:xfrm>
                            <a:off x="1077417" y="1327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3" name="Shape 9373"/>
                        <wps:cNvSpPr/>
                        <wps:spPr>
                          <a:xfrm>
                            <a:off x="1083513" y="1327404"/>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4" name="Shape 9374"/>
                        <wps:cNvSpPr/>
                        <wps:spPr>
                          <a:xfrm>
                            <a:off x="5755590" y="114147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5" name="Shape 9375"/>
                        <wps:cNvSpPr/>
                        <wps:spPr>
                          <a:xfrm>
                            <a:off x="5755590" y="1327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FD108B4" id="Group 8873" o:spid="_x0000_s1026" style="position:absolute;margin-left:-18.3pt;margin-top:19.8pt;width:497.5pt;height:119.4pt;z-index:-251658240;mso-width-relative:margin;mso-height-relative:margin" coordsize="57647,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">
                <v:shape id="Shape 93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" path="m,l9144,r,9144l,9144,,e" fillcolor="black" stroked="f" strokeweight="0">
                  <v:stroke miterlimit="83231f" joinstyle="miter"/>
                  <v:path arrowok="t" textboxrect="0,0,9144,9144"/>
                </v:shape>
                <v:shape id="Shape 9340" o:spid="_x0000_s1028" style="position:absolute;left:60;width:10714;height:91;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" path="m,l1071372,r,9144l,9144,,e" fillcolor="black" stroked="f" strokeweight="0">
                  <v:stroke miterlimit="83231f" joinstyle="miter"/>
                  <v:path arrowok="t" textboxrect="0,0,1071372,9144"/>
                </v:shape>
                <v:shape id="Shape 9341" o:spid="_x0000_s1029" style="position:absolute;left:107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" path="m,l9144,r,9144l,9144,,e" fillcolor="black" stroked="f" strokeweight="0">
                  <v:stroke miterlimit="83231f" joinstyle="miter"/>
                  <v:path arrowok="t" textboxrect="0,0,9144,9144"/>
                </v:shape>
                <v:shape id="Shape 9342" o:spid="_x0000_s1030" style="position:absolute;left:10835;width:46719;height:91;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" path="m,l4671949,r,9144l,9144,,e" fillcolor="black" stroked="f" strokeweight="0">
                  <v:stroke miterlimit="83231f" joinstyle="miter"/>
                  <v:path arrowok="t" textboxrect="0,0,4671949,9144"/>
                </v:shape>
                <v:shape id="Shape 9343" o:spid="_x0000_s1031" style="position:absolute;left:575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" path="m,l9144,r,9144l,9144,,e" fillcolor="black" stroked="f" strokeweight="0">
                  <v:stroke miterlimit="83231f" joinstyle="miter"/>
                  <v:path arrowok="t" textboxrect="0,0,9144,9144"/>
                </v:shape>
                <v:shape id="Shape 9344" o:spid="_x0000_s1032" style="position:absolute;top:60;width:91;height:5578;visibility:visible;mso-wrap-style:square;v-text-anchor:top" coordsize="914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" path="m,l9144,r,557784l,557784,,e" fillcolor="black" stroked="f" strokeweight="0">
                  <v:stroke miterlimit="83231f" joinstyle="miter"/>
                  <v:path arrowok="t" textboxrect="0,0,9144,557784"/>
                </v:shape>
                <v:shape id="Shape 9345" o:spid="_x0000_s1033" style="position:absolute;left:10774;top:60;width:91;height:5578;visibility:visible;mso-wrap-style:square;v-text-anchor:top" coordsize="914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" path="m,l9144,r,557784l,557784,,e" fillcolor="black" stroked="f" strokeweight="0">
                  <v:stroke miterlimit="83231f" joinstyle="miter"/>
                  <v:path arrowok="t" textboxrect="0,0,9144,557784"/>
                </v:shape>
                <v:shape id="Shape 9346" o:spid="_x0000_s1034" style="position:absolute;left:57555;top:60;width:92;height:5578;visibility:visible;mso-wrap-style:square;v-text-anchor:top" coordsize="914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" path="m,l9144,r,557784l,557784,,e" fillcolor="black" stroked="f" strokeweight="0">
                  <v:stroke miterlimit="83231f" joinstyle="miter"/>
                  <v:path arrowok="t" textboxrect="0,0,9144,557784"/>
                </v:shape>
                <v:shape id="Shape 9347" o:spid="_x0000_s1035" style="position:absolute;top:56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" path="m,l9144,r,9144l,9144,,e" fillcolor="black" stroked="f" strokeweight="0">
                  <v:stroke miterlimit="83231f" joinstyle="miter"/>
                  <v:path arrowok="t" textboxrect="0,0,9144,9144"/>
                </v:shape>
                <v:shape id="Shape 9348" o:spid="_x0000_s1036" style="position:absolute;left:60;top:5638;width:10714;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" path="m,l1071372,r,9144l,9144,,e" fillcolor="black" stroked="f" strokeweight="0">
                  <v:stroke miterlimit="83231f" joinstyle="miter"/>
                  <v:path arrowok="t" textboxrect="0,0,1071372,9144"/>
                </v:shape>
                <v:shape id="Shape 9349" o:spid="_x0000_s1037" style="position:absolute;left:10774;top:56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" path="m,l9144,r,9144l,9144,,e" fillcolor="black" stroked="f" strokeweight="0">
                  <v:stroke miterlimit="83231f" joinstyle="miter"/>
                  <v:path arrowok="t" textboxrect="0,0,9144,9144"/>
                </v:shape>
                <v:shape id="Shape 9350" o:spid="_x0000_s1038" style="position:absolute;left:10835;top:5638;width:46719;height:92;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" path="m,l4671949,r,9144l,9144,,e" fillcolor="black" stroked="f" strokeweight="0">
                  <v:stroke miterlimit="83231f" joinstyle="miter"/>
                  <v:path arrowok="t" textboxrect="0,0,4671949,9144"/>
                </v:shape>
                <v:shape id="Shape 9351" o:spid="_x0000_s1039" style="position:absolute;left:57555;top:563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" path="m,l9144,r,9144l,9144,,e" fillcolor="black" stroked="f" strokeweight="0">
                  <v:stroke miterlimit="83231f" joinstyle="miter"/>
                  <v:path arrowok="t" textboxrect="0,0,9144,9144"/>
                </v:shape>
                <v:shape id="Shape 9352" o:spid="_x0000_s1040" style="position:absolute;top:5699;width:91;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" path="m,l9144,r,373380l,373380,,e" fillcolor="black" stroked="f" strokeweight="0">
                  <v:stroke miterlimit="83231f" joinstyle="miter"/>
                  <v:path arrowok="t" textboxrect="0,0,9144,373380"/>
                </v:shape>
                <v:shape id="Shape 9353" o:spid="_x0000_s1041" style="position:absolute;left:10774;top:5699;width:91;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" path="m,l9144,r,373380l,373380,,e" fillcolor="black" stroked="f" strokeweight="0">
                  <v:stroke miterlimit="83231f" joinstyle="miter"/>
                  <v:path arrowok="t" textboxrect="0,0,9144,373380"/>
                </v:shape>
                <v:shape id="Shape 9354" o:spid="_x0000_s1042" style="position:absolute;left:57555;top:5699;width:92;height:3734;visibility:visible;mso-wrap-style:square;v-text-anchor:top" coordsize="914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" path="m,l9144,r,373380l,373380,,e" fillcolor="black" stroked="f" strokeweight="0">
                  <v:stroke miterlimit="83231f" joinstyle="miter"/>
                  <v:path arrowok="t" textboxrect="0,0,9144,373380"/>
                </v:shape>
                <v:shape id="Shape 9355" o:spid="_x0000_s1043" style="position:absolute;top:943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" path="m,l9144,r,9144l,9144,,e" fillcolor="black" stroked="f" strokeweight="0">
                  <v:stroke miterlimit="83231f" joinstyle="miter"/>
                  <v:path arrowok="t" textboxrect="0,0,9144,9144"/>
                </v:shape>
                <v:shape id="Shape 9356" o:spid="_x0000_s1044" style="position:absolute;left:60;top:9433;width:10714;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" path="m,l1071372,r,9144l,9144,,e" fillcolor="black" stroked="f" strokeweight="0">
                  <v:stroke miterlimit="83231f" joinstyle="miter"/>
                  <v:path arrowok="t" textboxrect="0,0,1071372,9144"/>
                </v:shape>
                <v:shape id="Shape 9357" o:spid="_x0000_s1045" style="position:absolute;left:10774;top:943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" path="m,l9144,r,9144l,9144,,e" fillcolor="black" stroked="f" strokeweight="0">
                  <v:stroke miterlimit="83231f" joinstyle="miter"/>
                  <v:path arrowok="t" textboxrect="0,0,9144,9144"/>
                </v:shape>
                <v:shape id="Shape 9358" o:spid="_x0000_s1046" style="position:absolute;left:10835;top:9433;width:46719;height:92;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" path="m,l4671949,r,9144l,9144,,e" fillcolor="black" stroked="f" strokeweight="0">
                  <v:stroke miterlimit="83231f" joinstyle="miter"/>
                  <v:path arrowok="t" textboxrect="0,0,4671949,9144"/>
                </v:shape>
                <v:shape id="Shape 9359" o:spid="_x0000_s1047" style="position:absolute;left:57555;top:943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" path="m,l9144,r,9144l,9144,,e" fillcolor="black" stroked="f" strokeweight="0">
                  <v:stroke miterlimit="83231f" joinstyle="miter"/>
                  <v:path arrowok="t" textboxrect="0,0,9144,9144"/>
                </v:shape>
                <v:shape id="Shape 9360" o:spid="_x0000_s1048" style="position:absolute;top:9494;width:91;height:1859;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" path="m,l9144,r,185928l,185928,,e" fillcolor="black" stroked="f" strokeweight="0">
                  <v:stroke miterlimit="83231f" joinstyle="miter"/>
                  <v:path arrowok="t" textboxrect="0,0,9144,185928"/>
                </v:shape>
                <v:shape id="Shape 9361" o:spid="_x0000_s1049" style="position:absolute;left:10774;top:9494;width:91;height:1859;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" path="m,l9144,r,185928l,185928,,e" fillcolor="black" stroked="f" strokeweight="0">
                  <v:stroke miterlimit="83231f" joinstyle="miter"/>
                  <v:path arrowok="t" textboxrect="0,0,9144,185928"/>
                </v:shape>
                <v:shape id="Shape 9362" o:spid="_x0000_s1050" style="position:absolute;left:57555;top:9494;width:92;height:1859;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" path="m,l9144,r,185928l,185928,,e" fillcolor="black" stroked="f" strokeweight="0">
                  <v:stroke miterlimit="83231f" joinstyle="miter"/>
                  <v:path arrowok="t" textboxrect="0,0,9144,185928"/>
                </v:shape>
                <v:shape id="Shape 9363" o:spid="_x0000_s1051" style="position:absolute;top:113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" path="m,l9144,r,9144l,9144,,e" fillcolor="black" stroked="f" strokeweight="0">
                  <v:stroke miterlimit="83231f" joinstyle="miter"/>
                  <v:path arrowok="t" textboxrect="0,0,9144,9144"/>
                </v:shape>
                <v:shape id="Shape 9364" o:spid="_x0000_s1052" style="position:absolute;left:60;top:11353;width:10714;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" path="m,l1071372,r,9144l,9144,,e" fillcolor="black" stroked="f" strokeweight="0">
                  <v:stroke miterlimit="83231f" joinstyle="miter"/>
                  <v:path arrowok="t" textboxrect="0,0,1071372,9144"/>
                </v:shape>
                <v:shape id="Shape 9365" o:spid="_x0000_s1053" style="position:absolute;left:10774;top:113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" path="m,l9144,r,9144l,9144,,e" fillcolor="black" stroked="f" strokeweight="0">
                  <v:stroke miterlimit="83231f" joinstyle="miter"/>
                  <v:path arrowok="t" textboxrect="0,0,9144,9144"/>
                </v:shape>
                <v:shape id="Shape 9366" o:spid="_x0000_s1054" style="position:absolute;left:10835;top:11353;width:46719;height:92;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" path="m,l4671949,r,9144l,9144,,e" fillcolor="black" stroked="f" strokeweight="0">
                  <v:stroke miterlimit="83231f" joinstyle="miter"/>
                  <v:path arrowok="t" textboxrect="0,0,4671949,9144"/>
                </v:shape>
                <v:shape id="Shape 9367" o:spid="_x0000_s1055" style="position:absolute;left:57555;top:1135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" path="m,l9144,r,9144l,9144,,e" fillcolor="black" stroked="f" strokeweight="0">
                  <v:stroke miterlimit="83231f" joinstyle="miter"/>
                  <v:path arrowok="t" textboxrect="0,0,9144,9144"/>
                </v:shape>
                <v:shape id="Shape 9368" o:spid="_x0000_s1056" style="position:absolute;top:11414;width:91;height:1860;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" path="m,l9144,r,185928l,185928,,e" fillcolor="black" stroked="f" strokeweight="0">
                  <v:stroke miterlimit="83231f" joinstyle="miter"/>
                  <v:path arrowok="t" textboxrect="0,0,9144,185928"/>
                </v:shape>
                <v:shape id="Shape 9369" o:spid="_x0000_s1057" style="position:absolute;top:132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" path="m,l9144,r,9144l,9144,,e" fillcolor="black" stroked="f" strokeweight="0">
                  <v:stroke miterlimit="83231f" joinstyle="miter"/>
                  <v:path arrowok="t" textboxrect="0,0,9144,9144"/>
                </v:shape>
                <v:shape id="Shape 9370" o:spid="_x0000_s1058" style="position:absolute;left:60;top:13274;width:10714;height:91;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" path="m,l1071372,r,9144l,9144,,e" fillcolor="black" stroked="f" strokeweight="0">
                  <v:stroke miterlimit="83231f" joinstyle="miter"/>
                  <v:path arrowok="t" textboxrect="0,0,1071372,9144"/>
                </v:shape>
                <v:shape id="Shape 9371" o:spid="_x0000_s1059" style="position:absolute;left:10774;top:11414;width:91;height:1860;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" path="m,l9144,r,185928l,185928,,e" fillcolor="black" stroked="f" strokeweight="0">
                  <v:stroke miterlimit="83231f" joinstyle="miter"/>
                  <v:path arrowok="t" textboxrect="0,0,9144,185928"/>
                </v:shape>
                <v:shape id="Shape 9372" o:spid="_x0000_s1060" style="position:absolute;left:10774;top:132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" path="m,l9144,r,9144l,9144,,e" fillcolor="black" stroked="f" strokeweight="0">
                  <v:stroke miterlimit="83231f" joinstyle="miter"/>
                  <v:path arrowok="t" textboxrect="0,0,9144,9144"/>
                </v:shape>
                <v:shape id="Shape 9373" o:spid="_x0000_s1061" style="position:absolute;left:10835;top:13274;width:46719;height:91;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" path="m,l4671949,r,9144l,9144,,e" fillcolor="black" stroked="f" strokeweight="0">
                  <v:stroke miterlimit="83231f" joinstyle="miter"/>
                  <v:path arrowok="t" textboxrect="0,0,4671949,9144"/>
                </v:shape>
                <v:shape id="Shape 9374" o:spid="_x0000_s1062" style="position:absolute;left:57555;top:11414;width:92;height:1860;visibility:visible;mso-wrap-style:square;v-text-anchor:top" coordsize="914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" path="m,l9144,r,185928l,185928,,e" fillcolor="black" stroked="f" strokeweight="0">
                  <v:stroke miterlimit="83231f" joinstyle="miter"/>
                  <v:path arrowok="t" textboxrect="0,0,9144,185928"/>
                </v:shape>
                <v:shape id="Shape 9375" o:spid="_x0000_s1063" style="position:absolute;left:57555;top:132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" path="m,l9144,r,9144l,9144,,e" fillcolor="black" stroked="f" strokeweight="0">
                  <v:stroke miterlimit="83231f" joinstyle="miter"/>
                  <v:path arrowok="t" textboxrect="0,0,9144,9144"/>
                </v:shape>
              </v:group>
            </w:pict>
          </mc:Fallback>
        </mc:AlternateContent>
      </w:r>
      <w:r w:rsidR="00AA3E65" w:rsidRPr="00762258">
        <w:rPr>
          <w:b/>
          <w:sz w:val="24"/>
          <w:lang w:val="fr-FR"/>
        </w:rPr>
        <w:t xml:space="preserve">Conflits d’intérêts </w:t>
      </w:r>
      <w:r w:rsidR="00AA3E65" w:rsidRPr="00762258">
        <w:rPr>
          <w:i/>
          <w:color w:val="FF0000"/>
          <w:sz w:val="24"/>
          <w:lang w:val="fr-FR"/>
        </w:rPr>
        <w:t>(mettre « X » dans la case lorsque vous êtes concerné)</w:t>
      </w:r>
      <w:r w:rsidR="00AA3E65" w:rsidRPr="00762258">
        <w:rPr>
          <w:color w:val="FF0000"/>
          <w:sz w:val="24"/>
          <w:lang w:val="fr-FR"/>
        </w:rPr>
        <w:t xml:space="preserve"> </w:t>
      </w:r>
    </w:p>
    <w:p w14:paraId="47AA4FD5" w14:textId="5EB6B1DB" w:rsidR="0099173B" w:rsidRPr="00762258" w:rsidRDefault="00AA3E65">
      <w:pPr>
        <w:spacing w:after="14" w:line="250" w:lineRule="auto"/>
        <w:ind w:left="1682" w:right="207" w:hanging="1697"/>
        <w:rPr>
          <w:lang w:val="fr-FR"/>
        </w:rPr>
      </w:pPr>
      <w:r w:rsidRPr="00762258">
        <w:rPr>
          <w:sz w:val="24"/>
          <w:lang w:val="fr-FR"/>
        </w:rPr>
        <w:lastRenderedPageBreak/>
        <w:t xml:space="preserve"> </w:t>
      </w:r>
      <w:r w:rsidRPr="00762258">
        <w:rPr>
          <w:sz w:val="24"/>
          <w:lang w:val="fr-FR"/>
        </w:rPr>
        <w:tab/>
        <w:t xml:space="preserve">La recherche comporte un risque de conflits d’intérêts entre les participants et les expérimentateurs (enseignants – enseignés, directeur - dirigé, relation d’autorité, etc.) </w:t>
      </w:r>
    </w:p>
    <w:p w14:paraId="6BC58062" w14:textId="60FAF141" w:rsidR="0099173B" w:rsidRPr="00762258" w:rsidRDefault="00AA3E65">
      <w:pPr>
        <w:spacing w:after="14" w:line="250" w:lineRule="auto"/>
        <w:ind w:left="1682" w:right="207" w:hanging="1697"/>
        <w:rPr>
          <w:lang w:val="fr-FR"/>
        </w:rPr>
      </w:pPr>
      <w:r w:rsidRPr="00762258">
        <w:rPr>
          <w:sz w:val="24"/>
          <w:lang w:val="fr-FR"/>
        </w:rPr>
        <w:t xml:space="preserve"> </w:t>
      </w:r>
      <w:r w:rsidRPr="00762258">
        <w:rPr>
          <w:sz w:val="24"/>
          <w:lang w:val="fr-FR"/>
        </w:rPr>
        <w:tab/>
        <w:t xml:space="preserve">La recherche utilise un matériel fourni par une association/entreprise dans laquelle vous avez un intérêt </w:t>
      </w:r>
    </w:p>
    <w:p w14:paraId="12DB1FEC" w14:textId="56E52B41" w:rsidR="0099173B" w:rsidRPr="00762258" w:rsidRDefault="00AA3E65">
      <w:pPr>
        <w:tabs>
          <w:tab w:val="center" w:pos="4913"/>
        </w:tabs>
        <w:spacing w:after="14" w:line="250" w:lineRule="auto"/>
        <w:ind w:left="-15"/>
        <w:rPr>
          <w:lang w:val="fr-FR"/>
        </w:rPr>
      </w:pPr>
      <w:r w:rsidRPr="00762258">
        <w:rPr>
          <w:sz w:val="24"/>
          <w:lang w:val="fr-FR"/>
        </w:rPr>
        <w:t xml:space="preserve"> </w:t>
      </w:r>
      <w:r w:rsidRPr="00762258">
        <w:rPr>
          <w:sz w:val="24"/>
          <w:lang w:val="fr-FR"/>
        </w:rPr>
        <w:tab/>
        <w:t xml:space="preserve">Vous êtes liés professionnellement avec l’un des membres du CER  </w:t>
      </w:r>
    </w:p>
    <w:p w14:paraId="33AC19AE" w14:textId="649BC152" w:rsidR="0099173B" w:rsidRDefault="00AA3E65" w:rsidP="00E17E68">
      <w:pPr>
        <w:tabs>
          <w:tab w:val="center" w:pos="2463"/>
        </w:tabs>
        <w:spacing w:after="14" w:line="250" w:lineRule="auto"/>
        <w:ind w:left="-15"/>
        <w:rPr>
          <w:sz w:val="24"/>
        </w:rPr>
      </w:pPr>
      <w:r w:rsidRPr="00762258">
        <w:rPr>
          <w:sz w:val="24"/>
          <w:lang w:val="fr-FR"/>
        </w:rPr>
        <w:t xml:space="preserve"> </w:t>
      </w:r>
      <w:r w:rsidRPr="00762258">
        <w:rPr>
          <w:sz w:val="24"/>
          <w:lang w:val="fr-FR"/>
        </w:rPr>
        <w:tab/>
      </w:r>
      <w:proofErr w:type="spellStart"/>
      <w:r>
        <w:rPr>
          <w:sz w:val="24"/>
        </w:rPr>
        <w:t>Autre</w:t>
      </w:r>
      <w:proofErr w:type="spellEnd"/>
      <w:r>
        <w:rPr>
          <w:sz w:val="24"/>
        </w:rPr>
        <w:t xml:space="preserve"> (</w:t>
      </w:r>
      <w:proofErr w:type="spellStart"/>
      <w:r>
        <w:rPr>
          <w:sz w:val="24"/>
        </w:rPr>
        <w:t>préciser</w:t>
      </w:r>
      <w:proofErr w:type="spellEnd"/>
      <w:r>
        <w:rPr>
          <w:sz w:val="24"/>
        </w:rPr>
        <w:t xml:space="preserve">) </w:t>
      </w:r>
    </w:p>
    <w:p w14:paraId="46546172" w14:textId="4E1151E6" w:rsidR="00E17E68" w:rsidRDefault="00E17E68" w:rsidP="00E17E68">
      <w:pPr>
        <w:tabs>
          <w:tab w:val="center" w:pos="2463"/>
        </w:tabs>
        <w:spacing w:after="14" w:line="250" w:lineRule="auto"/>
        <w:ind w:left="-15"/>
      </w:pPr>
    </w:p>
    <w:p w14:paraId="4D3C964D" w14:textId="77777777" w:rsidR="00757C0A" w:rsidRDefault="00757C0A" w:rsidP="00CE7074">
      <w:pPr>
        <w:tabs>
          <w:tab w:val="center" w:pos="2463"/>
        </w:tabs>
        <w:spacing w:after="14" w:line="250" w:lineRule="auto"/>
      </w:pPr>
    </w:p>
    <w:p w14:paraId="6C61ED98" w14:textId="1F471207" w:rsidR="0099173B" w:rsidRPr="00762258" w:rsidRDefault="00AA3E65">
      <w:pPr>
        <w:numPr>
          <w:ilvl w:val="0"/>
          <w:numId w:val="2"/>
        </w:numPr>
        <w:spacing w:after="0"/>
        <w:ind w:left="713" w:hanging="360"/>
        <w:rPr>
          <w:highlight w:val="yellow"/>
          <w:lang w:val="fr-FR"/>
        </w:rPr>
      </w:pPr>
      <w:r w:rsidRPr="00762258">
        <w:rPr>
          <w:b/>
          <w:sz w:val="24"/>
          <w:highlight w:val="yellow"/>
          <w:lang w:val="fr-FR"/>
        </w:rPr>
        <w:t xml:space="preserve">Date de soumission de la demande d’avis éthique </w:t>
      </w:r>
      <w:r w:rsidR="00CE7074" w:rsidRPr="00762258">
        <w:rPr>
          <w:b/>
          <w:sz w:val="24"/>
          <w:highlight w:val="yellow"/>
          <w:lang w:val="fr-FR"/>
        </w:rPr>
        <w:t>XX/04/2020</w:t>
      </w:r>
    </w:p>
    <w:p w14:paraId="79E7D600" w14:textId="2877CCBC" w:rsidR="0099173B" w:rsidRPr="00762258" w:rsidRDefault="0099173B" w:rsidP="00CE7074">
      <w:pPr>
        <w:spacing w:after="0"/>
        <w:ind w:left="713"/>
        <w:rPr>
          <w:lang w:val="fr-FR"/>
        </w:rPr>
      </w:pPr>
    </w:p>
    <w:p w14:paraId="7FF9AD3C" w14:textId="16F61E8B" w:rsidR="00CE7074" w:rsidRPr="00762258" w:rsidRDefault="00CE7074" w:rsidP="00CE7074">
      <w:pPr>
        <w:spacing w:after="0"/>
        <w:ind w:left="720"/>
        <w:rPr>
          <w:lang w:val="fr-FR"/>
        </w:rPr>
      </w:pPr>
    </w:p>
    <w:p w14:paraId="7AFE7097" w14:textId="0E32569B" w:rsidR="00CE7074" w:rsidRPr="00762258" w:rsidRDefault="00CE7074" w:rsidP="00CE7074">
      <w:pPr>
        <w:spacing w:after="0"/>
        <w:ind w:left="720"/>
        <w:rPr>
          <w:lang w:val="fr-FR"/>
        </w:rPr>
      </w:pPr>
    </w:p>
    <w:p w14:paraId="3C3134A0" w14:textId="77777777" w:rsidR="00CE7074" w:rsidRPr="00762258" w:rsidRDefault="00CE7074" w:rsidP="00CE7074">
      <w:pPr>
        <w:spacing w:after="0"/>
        <w:ind w:left="720"/>
        <w:rPr>
          <w:lang w:val="fr-FR"/>
        </w:rPr>
      </w:pPr>
    </w:p>
    <w:p w14:paraId="4E09C65E" w14:textId="77777777" w:rsidR="0099173B" w:rsidRPr="00762258" w:rsidRDefault="00AA3E65">
      <w:pPr>
        <w:pStyle w:val="Heading2"/>
        <w:spacing w:after="161"/>
        <w:ind w:left="355"/>
        <w:rPr>
          <w:lang w:val="fr-FR"/>
        </w:rPr>
      </w:pPr>
      <w:r w:rsidRPr="00762258">
        <w:rPr>
          <w:lang w:val="fr-FR"/>
        </w:rPr>
        <w:t>10.</w:t>
      </w:r>
      <w:r w:rsidRPr="00762258">
        <w:rPr>
          <w:rFonts w:ascii="Arial" w:eastAsia="Arial" w:hAnsi="Arial" w:cs="Arial"/>
          <w:lang w:val="fr-FR"/>
        </w:rPr>
        <w:t xml:space="preserve"> </w:t>
      </w:r>
      <w:r w:rsidRPr="00762258">
        <w:rPr>
          <w:lang w:val="fr-FR"/>
        </w:rPr>
        <w:t xml:space="preserve">Utilisation éventuelle du dossier par le CER </w:t>
      </w:r>
    </w:p>
    <w:p w14:paraId="680BF477" w14:textId="77777777" w:rsidR="0099173B" w:rsidRPr="00DD4621" w:rsidRDefault="00AA3E65">
      <w:pPr>
        <w:spacing w:after="169" w:line="250" w:lineRule="auto"/>
        <w:ind w:left="370" w:right="207" w:hanging="10"/>
        <w:rPr>
          <w:lang w:val="fr-FR"/>
          <w:rPrChange w:id="1072" w:author="DAUNIZEAU Jean" w:date="2020-04-24T10:46:00Z">
            <w:rPr/>
          </w:rPrChange>
        </w:rPr>
      </w:pPr>
      <w:r w:rsidRPr="00762258">
        <w:rPr>
          <w:sz w:val="24"/>
          <w:lang w:val="fr-FR"/>
        </w:rPr>
        <w:t xml:space="preserve">Êtes-vous d’accord pour que votre dossier, anonymisé dans la mesure du possible, soit présenté dans le cadre de la fédération des CER pour améliorer la qualification des dossiers (ou éventuellement pour une expertise supplémentaire) ? </w:t>
      </w:r>
      <w:r w:rsidRPr="00DD4621">
        <w:rPr>
          <w:i/>
          <w:color w:val="FF0000"/>
          <w:sz w:val="24"/>
          <w:lang w:val="fr-FR"/>
          <w:rPrChange w:id="1073" w:author="DAUNIZEAU Jean" w:date="2020-04-24T10:46:00Z">
            <w:rPr>
              <w:i/>
              <w:color w:val="FF0000"/>
              <w:sz w:val="24"/>
            </w:rPr>
          </w:rPrChange>
        </w:rPr>
        <w:t>(</w:t>
      </w:r>
      <w:proofErr w:type="gramStart"/>
      <w:r w:rsidRPr="00DD4621">
        <w:rPr>
          <w:i/>
          <w:color w:val="FF0000"/>
          <w:sz w:val="24"/>
          <w:lang w:val="fr-FR"/>
          <w:rPrChange w:id="1074" w:author="DAUNIZEAU Jean" w:date="2020-04-24T10:46:00Z">
            <w:rPr>
              <w:i/>
              <w:color w:val="FF0000"/>
              <w:sz w:val="24"/>
            </w:rPr>
          </w:rPrChange>
        </w:rPr>
        <w:t>rayer</w:t>
      </w:r>
      <w:proofErr w:type="gramEnd"/>
      <w:r w:rsidRPr="00DD4621">
        <w:rPr>
          <w:i/>
          <w:color w:val="FF0000"/>
          <w:sz w:val="24"/>
          <w:lang w:val="fr-FR"/>
          <w:rPrChange w:id="1075" w:author="DAUNIZEAU Jean" w:date="2020-04-24T10:46:00Z">
            <w:rPr>
              <w:i/>
              <w:color w:val="FF0000"/>
              <w:sz w:val="24"/>
            </w:rPr>
          </w:rPrChange>
        </w:rPr>
        <w:t xml:space="preserve"> la mention inutile)</w:t>
      </w:r>
      <w:r w:rsidRPr="00DD4621">
        <w:rPr>
          <w:b/>
          <w:sz w:val="24"/>
          <w:lang w:val="fr-FR"/>
          <w:rPrChange w:id="1076" w:author="DAUNIZEAU Jean" w:date="2020-04-24T10:46:00Z">
            <w:rPr>
              <w:b/>
              <w:sz w:val="24"/>
            </w:rPr>
          </w:rPrChange>
        </w:rPr>
        <w:t xml:space="preserve"> </w:t>
      </w:r>
    </w:p>
    <w:p w14:paraId="2DAE5DC9" w14:textId="273410F9" w:rsidR="0099173B" w:rsidRPr="00DD4621" w:rsidDel="009D2F16" w:rsidRDefault="00AA3E65">
      <w:pPr>
        <w:spacing w:after="207" w:line="250" w:lineRule="auto"/>
        <w:ind w:left="-5" w:right="207" w:hanging="10"/>
        <w:rPr>
          <w:del w:id="1077" w:author="Christoph Sporrer" w:date="2020-04-29T08:59:00Z"/>
          <w:sz w:val="24"/>
          <w:lang w:val="fr-FR"/>
          <w:rPrChange w:id="1078" w:author="DAUNIZEAU Jean" w:date="2020-04-24T10:46:00Z">
            <w:rPr>
              <w:del w:id="1079" w:author="Christoph Sporrer" w:date="2020-04-29T08:59:00Z"/>
              <w:sz w:val="24"/>
            </w:rPr>
          </w:rPrChange>
        </w:rPr>
      </w:pPr>
      <w:r w:rsidRPr="00DD4621">
        <w:rPr>
          <w:sz w:val="24"/>
          <w:lang w:val="fr-FR"/>
          <w:rPrChange w:id="1080" w:author="DAUNIZEAU Jean" w:date="2020-04-24T10:46:00Z">
            <w:rPr>
              <w:sz w:val="24"/>
            </w:rPr>
          </w:rPrChange>
        </w:rPr>
        <w:t xml:space="preserve">                                        Oui                                     </w:t>
      </w:r>
      <w:r w:rsidRPr="00DD4621">
        <w:rPr>
          <w:strike/>
          <w:sz w:val="24"/>
          <w:lang w:val="fr-FR"/>
          <w:rPrChange w:id="1081" w:author="DAUNIZEAU Jean" w:date="2020-04-24T10:46:00Z">
            <w:rPr>
              <w:strike/>
              <w:sz w:val="24"/>
            </w:rPr>
          </w:rPrChange>
        </w:rPr>
        <w:t>Non</w:t>
      </w:r>
      <w:r w:rsidRPr="00DD4621">
        <w:rPr>
          <w:sz w:val="24"/>
          <w:lang w:val="fr-FR"/>
          <w:rPrChange w:id="1082" w:author="DAUNIZEAU Jean" w:date="2020-04-24T10:46:00Z">
            <w:rPr>
              <w:sz w:val="24"/>
            </w:rPr>
          </w:rPrChange>
        </w:rPr>
        <w:t xml:space="preserve"> </w:t>
      </w:r>
    </w:p>
    <w:p w14:paraId="4B74254A" w14:textId="41C754E9" w:rsidR="00CE7074" w:rsidRPr="00DD4621" w:rsidDel="009D2F16" w:rsidRDefault="00CE7074">
      <w:pPr>
        <w:spacing w:after="207" w:line="250" w:lineRule="auto"/>
        <w:ind w:left="-5" w:right="207" w:hanging="10"/>
        <w:rPr>
          <w:del w:id="1083" w:author="Christoph Sporrer" w:date="2020-04-29T08:59:00Z"/>
          <w:sz w:val="24"/>
          <w:lang w:val="fr-FR"/>
          <w:rPrChange w:id="1084" w:author="DAUNIZEAU Jean" w:date="2020-04-24T10:46:00Z">
            <w:rPr>
              <w:del w:id="1085" w:author="Christoph Sporrer" w:date="2020-04-29T08:59:00Z"/>
              <w:sz w:val="24"/>
            </w:rPr>
          </w:rPrChange>
        </w:rPr>
      </w:pPr>
    </w:p>
    <w:p w14:paraId="17113DFF" w14:textId="0B8420D4" w:rsidR="00CE7074" w:rsidRPr="00DD4621" w:rsidDel="009D2F16" w:rsidRDefault="00CE7074">
      <w:pPr>
        <w:spacing w:after="207" w:line="250" w:lineRule="auto"/>
        <w:ind w:left="-5" w:right="207" w:hanging="10"/>
        <w:rPr>
          <w:del w:id="1086" w:author="Christoph Sporrer" w:date="2020-04-29T08:59:00Z"/>
          <w:sz w:val="24"/>
          <w:lang w:val="fr-FR"/>
          <w:rPrChange w:id="1087" w:author="DAUNIZEAU Jean" w:date="2020-04-24T10:46:00Z">
            <w:rPr>
              <w:del w:id="1088" w:author="Christoph Sporrer" w:date="2020-04-29T08:59:00Z"/>
              <w:sz w:val="24"/>
            </w:rPr>
          </w:rPrChange>
        </w:rPr>
      </w:pPr>
    </w:p>
    <w:p w14:paraId="66EC198A" w14:textId="0A9CA9A3" w:rsidR="00CE7074" w:rsidRPr="00DD4621" w:rsidRDefault="00CE7074" w:rsidP="009D2F16">
      <w:pPr>
        <w:spacing w:after="207" w:line="250" w:lineRule="auto"/>
        <w:ind w:left="-5" w:right="207" w:hanging="10"/>
        <w:rPr>
          <w:sz w:val="24"/>
          <w:lang w:val="fr-FR"/>
          <w:rPrChange w:id="1089" w:author="DAUNIZEAU Jean" w:date="2020-04-24T10:46:00Z">
            <w:rPr>
              <w:sz w:val="24"/>
            </w:rPr>
          </w:rPrChange>
        </w:rPr>
        <w:pPrChange w:id="1090" w:author="Christoph Sporrer" w:date="2020-04-29T08:59:00Z">
          <w:pPr>
            <w:spacing w:after="207" w:line="250" w:lineRule="auto"/>
            <w:ind w:left="-5" w:right="207" w:hanging="10"/>
          </w:pPr>
        </w:pPrChange>
      </w:pPr>
    </w:p>
    <w:p w14:paraId="37249846" w14:textId="77777777" w:rsidR="00CE7074" w:rsidRPr="00DD4621" w:rsidRDefault="00CE7074">
      <w:pPr>
        <w:spacing w:after="207" w:line="250" w:lineRule="auto"/>
        <w:ind w:left="-5" w:right="207" w:hanging="10"/>
        <w:rPr>
          <w:lang w:val="fr-FR"/>
          <w:rPrChange w:id="1091" w:author="DAUNIZEAU Jean" w:date="2020-04-24T10:46:00Z">
            <w:rPr/>
          </w:rPrChange>
        </w:rPr>
      </w:pPr>
    </w:p>
    <w:p w14:paraId="1550B8B8" w14:textId="77777777" w:rsidR="0099173B" w:rsidRPr="00762258" w:rsidRDefault="00AA3E65">
      <w:pPr>
        <w:spacing w:after="0"/>
        <w:ind w:left="355" w:hanging="10"/>
        <w:rPr>
          <w:lang w:val="fr-FR"/>
        </w:rPr>
      </w:pPr>
      <w:r w:rsidRPr="00762258">
        <w:rPr>
          <w:b/>
          <w:sz w:val="24"/>
          <w:lang w:val="fr-FR"/>
        </w:rPr>
        <w:t>11.</w:t>
      </w:r>
      <w:r w:rsidRPr="00762258">
        <w:rPr>
          <w:rFonts w:ascii="Arial" w:eastAsia="Arial" w:hAnsi="Arial" w:cs="Arial"/>
          <w:b/>
          <w:sz w:val="24"/>
          <w:lang w:val="fr-FR"/>
        </w:rPr>
        <w:t xml:space="preserve"> </w:t>
      </w:r>
      <w:r w:rsidRPr="00762258">
        <w:rPr>
          <w:b/>
          <w:sz w:val="24"/>
          <w:lang w:val="fr-FR"/>
        </w:rPr>
        <w:t xml:space="preserve">Protocole soumis par : </w:t>
      </w:r>
    </w:p>
    <w:p w14:paraId="54CB365F" w14:textId="77777777" w:rsidR="0099173B" w:rsidRPr="00762258" w:rsidRDefault="00AA3E65">
      <w:pPr>
        <w:spacing w:after="1"/>
        <w:ind w:left="720"/>
        <w:rPr>
          <w:lang w:val="fr-FR"/>
        </w:rPr>
      </w:pPr>
      <w:r w:rsidRPr="00762258">
        <w:rPr>
          <w:sz w:val="24"/>
          <w:lang w:val="fr-FR"/>
        </w:rPr>
        <w:t xml:space="preserve"> </w:t>
      </w:r>
    </w:p>
    <w:p w14:paraId="12F1B7F3" w14:textId="13AB9D47" w:rsidR="0099173B" w:rsidRPr="00762258" w:rsidRDefault="00AA3E65">
      <w:pPr>
        <w:spacing w:after="14" w:line="250" w:lineRule="auto"/>
        <w:ind w:left="730" w:right="207" w:hanging="10"/>
        <w:rPr>
          <w:lang w:val="fr-FR"/>
        </w:rPr>
      </w:pPr>
      <w:r w:rsidRPr="00762258">
        <w:rPr>
          <w:sz w:val="24"/>
          <w:lang w:val="fr-FR"/>
        </w:rPr>
        <w:t>Nom……………</w:t>
      </w:r>
      <w:r w:rsidR="00E17E68" w:rsidRPr="00762258">
        <w:rPr>
          <w:sz w:val="24"/>
          <w:lang w:val="fr-FR"/>
        </w:rPr>
        <w:t xml:space="preserve">SPORRER </w:t>
      </w:r>
      <w:r w:rsidRPr="00762258">
        <w:rPr>
          <w:sz w:val="24"/>
          <w:lang w:val="fr-FR"/>
        </w:rPr>
        <w:t>…………Prénom………</w:t>
      </w:r>
      <w:r w:rsidR="00E17E68" w:rsidRPr="00762258">
        <w:rPr>
          <w:sz w:val="24"/>
          <w:lang w:val="fr-FR"/>
        </w:rPr>
        <w:t>Juliana</w:t>
      </w:r>
      <w:r w:rsidRPr="00762258">
        <w:rPr>
          <w:sz w:val="24"/>
          <w:lang w:val="fr-FR"/>
        </w:rPr>
        <w:t>………</w:t>
      </w:r>
      <w:proofErr w:type="gramStart"/>
      <w:r w:rsidRPr="00762258">
        <w:rPr>
          <w:sz w:val="24"/>
          <w:lang w:val="fr-FR"/>
        </w:rPr>
        <w:t>…….</w:t>
      </w:r>
      <w:proofErr w:type="gramEnd"/>
      <w:r w:rsidRPr="00762258">
        <w:rPr>
          <w:sz w:val="24"/>
          <w:lang w:val="fr-FR"/>
        </w:rPr>
        <w:t xml:space="preserve">. </w:t>
      </w:r>
    </w:p>
    <w:p w14:paraId="5E2AAC28" w14:textId="77777777" w:rsidR="0099173B" w:rsidRPr="00762258" w:rsidRDefault="00AA3E65">
      <w:pPr>
        <w:spacing w:after="3"/>
        <w:ind w:left="720"/>
        <w:rPr>
          <w:lang w:val="fr-FR"/>
        </w:rPr>
      </w:pPr>
      <w:r w:rsidRPr="00762258">
        <w:rPr>
          <w:sz w:val="24"/>
          <w:lang w:val="fr-FR"/>
        </w:rPr>
        <w:t xml:space="preserve"> </w:t>
      </w:r>
    </w:p>
    <w:p w14:paraId="261B744B" w14:textId="4EC97BDA" w:rsidR="0099173B" w:rsidRPr="00762258" w:rsidRDefault="00D2697D">
      <w:pPr>
        <w:spacing w:after="0" w:line="264" w:lineRule="auto"/>
        <w:ind w:left="720" w:right="22"/>
        <w:jc w:val="both"/>
        <w:rPr>
          <w:lang w:val="fr-FR"/>
        </w:rPr>
      </w:pPr>
      <w:r>
        <w:rPr>
          <w:noProof/>
          <w:sz w:val="24"/>
          <w:lang w:val="fr-FR" w:eastAsia="fr-FR"/>
        </w:rPr>
        <w:drawing>
          <wp:anchor distT="0" distB="0" distL="114300" distR="114300" simplePos="0" relativeHeight="251659264" behindDoc="0" locked="0" layoutInCell="1" allowOverlap="1" wp14:anchorId="2126D258" wp14:editId="5736743B">
            <wp:simplePos x="0" y="0"/>
            <wp:positionH relativeFrom="column">
              <wp:posOffset>3577590</wp:posOffset>
            </wp:positionH>
            <wp:positionV relativeFrom="paragraph">
              <wp:posOffset>568325</wp:posOffset>
            </wp:positionV>
            <wp:extent cx="1786148" cy="691412"/>
            <wp:effectExtent l="0" t="0" r="508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jpg"/>
                    <pic:cNvPicPr/>
                  </pic:nvPicPr>
                  <pic:blipFill>
                    <a:blip r:embed="rId31" cstate="print">
                      <a:biLevel thresh="50000"/>
                      <a:extLst>
                        <a:ext uri="{BEBA8EAE-BF5A-486C-A8C5-ECC9F3942E4B}">
                          <a14:imgProps xmlns:a14="http://schemas.microsoft.com/office/drawing/2010/main">
                            <a14:imgLayer r:embed="rId32">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786148" cy="691412"/>
                    </a:xfrm>
                    <a:prstGeom prst="rect">
                      <a:avLst/>
                    </a:prstGeom>
                  </pic:spPr>
                </pic:pic>
              </a:graphicData>
            </a:graphic>
            <wp14:sizeRelH relativeFrom="margin">
              <wp14:pctWidth>0</wp14:pctWidth>
            </wp14:sizeRelH>
            <wp14:sizeRelV relativeFrom="margin">
              <wp14:pctHeight>0</wp14:pctHeight>
            </wp14:sizeRelV>
          </wp:anchor>
        </w:drawing>
      </w:r>
      <w:r w:rsidR="00AA3E65" w:rsidRPr="00762258">
        <w:rPr>
          <w:sz w:val="24"/>
          <w:lang w:val="fr-FR"/>
        </w:rPr>
        <w:t xml:space="preserve">Signature du chercheur ou enseignant-chercheur responsable du projet </w:t>
      </w:r>
      <w:r w:rsidR="00AA3E65" w:rsidRPr="00762258">
        <w:rPr>
          <w:i/>
          <w:color w:val="FF0000"/>
          <w:sz w:val="24"/>
          <w:lang w:val="fr-FR"/>
        </w:rPr>
        <w:t>(</w:t>
      </w:r>
      <w:r w:rsidR="00AA3E65" w:rsidRPr="00762258">
        <w:rPr>
          <w:i/>
          <w:color w:val="FF0000"/>
          <w:lang w:val="fr-FR"/>
        </w:rPr>
        <w:t>en signant ici, le responsable reconnaît avoir relu l’ensemble du dossier, et se porte garant de la qualité de la rédaction</w:t>
      </w:r>
      <w:r w:rsidR="00AA3E65" w:rsidRPr="00762258">
        <w:rPr>
          <w:i/>
          <w:color w:val="FF0000"/>
          <w:sz w:val="24"/>
          <w:lang w:val="fr-FR"/>
        </w:rPr>
        <w:t xml:space="preserve">). </w:t>
      </w:r>
    </w:p>
    <w:p w14:paraId="06491B18" w14:textId="4A2BFE5B" w:rsidR="0099173B" w:rsidRPr="00762258" w:rsidRDefault="00AA3E65">
      <w:pPr>
        <w:spacing w:after="0"/>
        <w:ind w:left="720"/>
        <w:rPr>
          <w:lang w:val="fr-FR"/>
        </w:rPr>
      </w:pPr>
      <w:r w:rsidRPr="00762258">
        <w:rPr>
          <w:sz w:val="24"/>
          <w:lang w:val="fr-FR"/>
        </w:rPr>
        <w:t xml:space="preserve"> </w:t>
      </w:r>
    </w:p>
    <w:p w14:paraId="3DA123E3" w14:textId="05FC9F01" w:rsidR="0099173B" w:rsidRPr="00762258" w:rsidRDefault="00AA3E65">
      <w:pPr>
        <w:spacing w:after="0"/>
        <w:ind w:left="720"/>
        <w:rPr>
          <w:lang w:val="fr-FR"/>
        </w:rPr>
      </w:pPr>
      <w:r w:rsidRPr="00762258">
        <w:rPr>
          <w:sz w:val="24"/>
          <w:lang w:val="fr-FR"/>
        </w:rPr>
        <w:t xml:space="preserve"> </w:t>
      </w:r>
    </w:p>
    <w:p w14:paraId="669CCC72" w14:textId="25231AD7" w:rsidR="0099173B" w:rsidRPr="00762258" w:rsidRDefault="0099173B" w:rsidP="00E17E68">
      <w:pPr>
        <w:spacing w:after="0"/>
        <w:ind w:left="720"/>
        <w:rPr>
          <w:sz w:val="24"/>
          <w:lang w:val="fr-FR"/>
        </w:rPr>
      </w:pPr>
    </w:p>
    <w:p w14:paraId="3851D872" w14:textId="4212D7A2" w:rsidR="00E17E68" w:rsidRPr="00762258" w:rsidRDefault="00E17E68" w:rsidP="00E17E68">
      <w:pPr>
        <w:spacing w:after="0"/>
        <w:ind w:left="720"/>
        <w:rPr>
          <w:lang w:val="fr-FR"/>
        </w:rPr>
      </w:pPr>
    </w:p>
    <w:tbl>
      <w:tblPr>
        <w:tblStyle w:val="TableGrid"/>
        <w:tblW w:w="8344" w:type="dxa"/>
        <w:tblInd w:w="612" w:type="dxa"/>
        <w:tblCellMar>
          <w:top w:w="53" w:type="dxa"/>
          <w:left w:w="108" w:type="dxa"/>
          <w:right w:w="115" w:type="dxa"/>
        </w:tblCellMar>
        <w:tblLook w:val="04A0" w:firstRow="1" w:lastRow="0" w:firstColumn="1" w:lastColumn="0" w:noHBand="0" w:noVBand="1"/>
      </w:tblPr>
      <w:tblGrid>
        <w:gridCol w:w="4160"/>
        <w:gridCol w:w="4184"/>
      </w:tblGrid>
      <w:tr w:rsidR="0099173B" w:rsidRPr="0086255A" w14:paraId="37CD2B71" w14:textId="77777777">
        <w:trPr>
          <w:trHeight w:val="595"/>
        </w:trPr>
        <w:tc>
          <w:tcPr>
            <w:tcW w:w="4160" w:type="dxa"/>
            <w:tcBorders>
              <w:top w:val="single" w:sz="4" w:space="0" w:color="000000"/>
              <w:left w:val="single" w:sz="4" w:space="0" w:color="000000"/>
              <w:bottom w:val="single" w:sz="4" w:space="0" w:color="000000"/>
              <w:right w:val="single" w:sz="4" w:space="0" w:color="000000"/>
            </w:tcBorders>
          </w:tcPr>
          <w:p w14:paraId="285C2B19" w14:textId="77777777" w:rsidR="0099173B" w:rsidRPr="00762258" w:rsidRDefault="00AA3E65">
            <w:pPr>
              <w:rPr>
                <w:lang w:val="fr-FR"/>
              </w:rPr>
            </w:pPr>
            <w:r w:rsidRPr="00762258">
              <w:rPr>
                <w:sz w:val="24"/>
                <w:lang w:val="fr-FR"/>
              </w:rPr>
              <w:t xml:space="preserve">Êtes-vous sûr de n’avoir rien oublié ? </w:t>
            </w:r>
          </w:p>
        </w:tc>
        <w:tc>
          <w:tcPr>
            <w:tcW w:w="4184" w:type="dxa"/>
            <w:tcBorders>
              <w:top w:val="single" w:sz="4" w:space="0" w:color="000000"/>
              <w:left w:val="single" w:sz="4" w:space="0" w:color="000000"/>
              <w:bottom w:val="single" w:sz="4" w:space="0" w:color="000000"/>
              <w:right w:val="single" w:sz="4" w:space="0" w:color="000000"/>
            </w:tcBorders>
          </w:tcPr>
          <w:p w14:paraId="72EE3752" w14:textId="77777777" w:rsidR="0099173B" w:rsidRPr="00762258" w:rsidRDefault="00AA3E65">
            <w:pPr>
              <w:rPr>
                <w:lang w:val="fr-FR"/>
              </w:rPr>
            </w:pPr>
            <w:r w:rsidRPr="00762258">
              <w:rPr>
                <w:sz w:val="24"/>
                <w:lang w:val="fr-FR"/>
              </w:rPr>
              <w:t xml:space="preserve">Envoyer à </w:t>
            </w:r>
            <w:r w:rsidRPr="00762258">
              <w:rPr>
                <w:color w:val="0563C1"/>
                <w:sz w:val="24"/>
                <w:u w:val="single" w:color="0563C1"/>
                <w:lang w:val="fr-FR"/>
              </w:rPr>
              <w:t>cer@parisdescartes.fr</w:t>
            </w:r>
            <w:r w:rsidRPr="00762258">
              <w:rPr>
                <w:sz w:val="24"/>
                <w:lang w:val="fr-FR"/>
              </w:rPr>
              <w:t xml:space="preserve"> (plus tard à cer@u-paris.fr) </w:t>
            </w:r>
          </w:p>
        </w:tc>
      </w:tr>
    </w:tbl>
    <w:p w14:paraId="55086232" w14:textId="77777777" w:rsidR="0099173B" w:rsidRPr="00762258" w:rsidRDefault="00AA3E65">
      <w:pPr>
        <w:spacing w:after="142"/>
        <w:rPr>
          <w:lang w:val="fr-FR"/>
        </w:rPr>
      </w:pPr>
      <w:r w:rsidRPr="00762258">
        <w:rPr>
          <w:sz w:val="24"/>
          <w:lang w:val="fr-FR"/>
        </w:rPr>
        <w:t xml:space="preserve"> </w:t>
      </w:r>
    </w:p>
    <w:p w14:paraId="3DABF154" w14:textId="77777777" w:rsidR="0099173B" w:rsidRPr="00762258" w:rsidRDefault="00AA3E65">
      <w:pPr>
        <w:spacing w:after="0"/>
        <w:rPr>
          <w:lang w:val="fr-FR"/>
        </w:rPr>
      </w:pPr>
      <w:r w:rsidRPr="00762258">
        <w:rPr>
          <w:strike/>
          <w:lang w:val="fr-FR"/>
        </w:rPr>
        <w:t xml:space="preserve">                                                         </w:t>
      </w:r>
      <w:r w:rsidRPr="00762258">
        <w:rPr>
          <w:lang w:val="fr-FR"/>
        </w:rPr>
        <w:t xml:space="preserve"> </w:t>
      </w:r>
    </w:p>
    <w:p w14:paraId="08560334" w14:textId="77777777" w:rsidR="0099173B" w:rsidRDefault="00AA3E65">
      <w:pPr>
        <w:spacing w:after="0"/>
      </w:pPr>
      <w:r>
        <w:rPr>
          <w:sz w:val="13"/>
        </w:rPr>
        <w:t>i</w:t>
      </w:r>
      <w:r>
        <w:rPr>
          <w:sz w:val="20"/>
        </w:rPr>
        <w:t xml:space="preserve"> </w:t>
      </w:r>
    </w:p>
    <w:sectPr w:rsidR="0099173B">
      <w:footerReference w:type="even" r:id="rId33"/>
      <w:footerReference w:type="default" r:id="rId34"/>
      <w:footerReference w:type="first" r:id="rId35"/>
      <w:pgSz w:w="11906" w:h="16838"/>
      <w:pgMar w:top="1421" w:right="1423" w:bottom="1498" w:left="1416" w:header="720"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DAUNIZEAU Jean" w:date="2020-04-23T17:11:00Z" w:initials="DJ">
    <w:p w14:paraId="56B65BCD" w14:textId="186AB93E" w:rsidR="00063DF1" w:rsidRDefault="00063DF1">
      <w:pPr>
        <w:pStyle w:val="CommentText"/>
      </w:pPr>
      <w:r>
        <w:rPr>
          <w:rStyle w:val="CommentReference"/>
        </w:rPr>
        <w:annotationRef/>
      </w:r>
      <w:r>
        <w:t>Maybe you can list Will and Cynthia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B65B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B65BCD" w16cid:durableId="2253B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D64C0" w14:textId="77777777" w:rsidR="00BD0E62" w:rsidRDefault="00BD0E62">
      <w:pPr>
        <w:spacing w:after="0" w:line="240" w:lineRule="auto"/>
      </w:pPr>
      <w:r>
        <w:separator/>
      </w:r>
    </w:p>
  </w:endnote>
  <w:endnote w:type="continuationSeparator" w:id="0">
    <w:p w14:paraId="17FB55FB" w14:textId="77777777" w:rsidR="00BD0E62" w:rsidRDefault="00BD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169A7" w14:textId="77777777" w:rsidR="00063DF1" w:rsidRDefault="00063DF1">
    <w:pPr>
      <w:spacing w:after="0"/>
      <w:ind w:left="3"/>
      <w:jc w:val="center"/>
    </w:pPr>
    <w:r>
      <w:fldChar w:fldCharType="begin"/>
    </w:r>
    <w:r>
      <w:instrText xml:space="preserve"> PAGE   \* MERGEFORMAT </w:instrText>
    </w:r>
    <w:r>
      <w:fldChar w:fldCharType="separate"/>
    </w:r>
    <w:r>
      <w:t>1</w:t>
    </w:r>
    <w:r>
      <w:fldChar w:fldCharType="end"/>
    </w:r>
    <w:r>
      <w:t xml:space="preserve"> </w:t>
    </w:r>
  </w:p>
  <w:p w14:paraId="2F7F2461" w14:textId="77777777" w:rsidR="00063DF1" w:rsidRDefault="00063DF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24C6" w14:textId="7FC1ED2D" w:rsidR="00063DF1" w:rsidRDefault="00063DF1">
    <w:pPr>
      <w:spacing w:after="0"/>
      <w:ind w:left="3"/>
      <w:jc w:val="center"/>
    </w:pPr>
    <w:r>
      <w:fldChar w:fldCharType="begin"/>
    </w:r>
    <w:r>
      <w:instrText xml:space="preserve"> PAGE   \* MERGEFORMAT </w:instrText>
    </w:r>
    <w:r>
      <w:fldChar w:fldCharType="separate"/>
    </w:r>
    <w:r w:rsidR="007F4CD0">
      <w:rPr>
        <w:noProof/>
      </w:rPr>
      <w:t>15</w:t>
    </w:r>
    <w:r>
      <w:fldChar w:fldCharType="end"/>
    </w:r>
    <w:r>
      <w:t xml:space="preserve"> </w:t>
    </w:r>
  </w:p>
  <w:p w14:paraId="5F336491" w14:textId="77777777" w:rsidR="00063DF1" w:rsidRDefault="00063DF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00B2D" w14:textId="77777777" w:rsidR="00063DF1" w:rsidRDefault="00063DF1">
    <w:pPr>
      <w:spacing w:after="0"/>
      <w:ind w:left="3"/>
      <w:jc w:val="center"/>
    </w:pPr>
    <w:r>
      <w:fldChar w:fldCharType="begin"/>
    </w:r>
    <w:r>
      <w:instrText xml:space="preserve"> PAGE   \* MERGEFORMAT </w:instrText>
    </w:r>
    <w:r>
      <w:fldChar w:fldCharType="separate"/>
    </w:r>
    <w:r>
      <w:t>1</w:t>
    </w:r>
    <w:r>
      <w:fldChar w:fldCharType="end"/>
    </w:r>
    <w:r>
      <w:t xml:space="preserve"> </w:t>
    </w:r>
  </w:p>
  <w:p w14:paraId="5609B47C" w14:textId="77777777" w:rsidR="00063DF1" w:rsidRDefault="00063DF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4389B" w14:textId="77777777" w:rsidR="00BD0E62" w:rsidRDefault="00BD0E62">
      <w:pPr>
        <w:spacing w:after="0" w:line="240" w:lineRule="auto"/>
      </w:pPr>
      <w:r>
        <w:separator/>
      </w:r>
    </w:p>
  </w:footnote>
  <w:footnote w:type="continuationSeparator" w:id="0">
    <w:p w14:paraId="3C04A563" w14:textId="77777777" w:rsidR="00BD0E62" w:rsidRDefault="00BD0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E6A"/>
    <w:multiLevelType w:val="hybridMultilevel"/>
    <w:tmpl w:val="BDA87214"/>
    <w:lvl w:ilvl="0" w:tplc="1310A85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2E56"/>
    <w:multiLevelType w:val="hybridMultilevel"/>
    <w:tmpl w:val="7DA6A614"/>
    <w:lvl w:ilvl="0" w:tplc="C2001E44">
      <w:start w:val="1"/>
      <w:numFmt w:val="decimal"/>
      <w:lvlText w:val="%1."/>
      <w:lvlJc w:val="left"/>
      <w:pPr>
        <w:ind w:left="1431" w:hanging="360"/>
      </w:pPr>
      <w:rPr>
        <w:rFonts w:ascii="Calibri" w:eastAsia="Times" w:hAnsi="Calibri" w:cs="Times New Roman" w:hint="default"/>
        <w:color w:val="0563C1" w:themeColor="hyperlink"/>
        <w:u w:val="single"/>
      </w:rPr>
    </w:lvl>
    <w:lvl w:ilvl="1" w:tplc="08090019" w:tentative="1">
      <w:start w:val="1"/>
      <w:numFmt w:val="lowerLetter"/>
      <w:lvlText w:val="%2."/>
      <w:lvlJc w:val="left"/>
      <w:pPr>
        <w:ind w:left="2151" w:hanging="360"/>
      </w:pPr>
    </w:lvl>
    <w:lvl w:ilvl="2" w:tplc="0809001B" w:tentative="1">
      <w:start w:val="1"/>
      <w:numFmt w:val="lowerRoman"/>
      <w:lvlText w:val="%3."/>
      <w:lvlJc w:val="right"/>
      <w:pPr>
        <w:ind w:left="2871" w:hanging="180"/>
      </w:pPr>
    </w:lvl>
    <w:lvl w:ilvl="3" w:tplc="0809000F" w:tentative="1">
      <w:start w:val="1"/>
      <w:numFmt w:val="decimal"/>
      <w:lvlText w:val="%4."/>
      <w:lvlJc w:val="left"/>
      <w:pPr>
        <w:ind w:left="3591" w:hanging="360"/>
      </w:pPr>
    </w:lvl>
    <w:lvl w:ilvl="4" w:tplc="08090019" w:tentative="1">
      <w:start w:val="1"/>
      <w:numFmt w:val="lowerLetter"/>
      <w:lvlText w:val="%5."/>
      <w:lvlJc w:val="left"/>
      <w:pPr>
        <w:ind w:left="4311" w:hanging="360"/>
      </w:pPr>
    </w:lvl>
    <w:lvl w:ilvl="5" w:tplc="0809001B" w:tentative="1">
      <w:start w:val="1"/>
      <w:numFmt w:val="lowerRoman"/>
      <w:lvlText w:val="%6."/>
      <w:lvlJc w:val="right"/>
      <w:pPr>
        <w:ind w:left="5031" w:hanging="180"/>
      </w:pPr>
    </w:lvl>
    <w:lvl w:ilvl="6" w:tplc="0809000F" w:tentative="1">
      <w:start w:val="1"/>
      <w:numFmt w:val="decimal"/>
      <w:lvlText w:val="%7."/>
      <w:lvlJc w:val="left"/>
      <w:pPr>
        <w:ind w:left="5751" w:hanging="360"/>
      </w:pPr>
    </w:lvl>
    <w:lvl w:ilvl="7" w:tplc="08090019" w:tentative="1">
      <w:start w:val="1"/>
      <w:numFmt w:val="lowerLetter"/>
      <w:lvlText w:val="%8."/>
      <w:lvlJc w:val="left"/>
      <w:pPr>
        <w:ind w:left="6471" w:hanging="360"/>
      </w:pPr>
    </w:lvl>
    <w:lvl w:ilvl="8" w:tplc="0809001B" w:tentative="1">
      <w:start w:val="1"/>
      <w:numFmt w:val="lowerRoman"/>
      <w:lvlText w:val="%9."/>
      <w:lvlJc w:val="right"/>
      <w:pPr>
        <w:ind w:left="7191" w:hanging="180"/>
      </w:pPr>
    </w:lvl>
  </w:abstractNum>
  <w:abstractNum w:abstractNumId="2" w15:restartNumberingAfterBreak="0">
    <w:nsid w:val="0376780E"/>
    <w:multiLevelType w:val="hybridMultilevel"/>
    <w:tmpl w:val="BD7E41CA"/>
    <w:lvl w:ilvl="0" w:tplc="D45C608E">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ED21D4"/>
    <w:multiLevelType w:val="hybridMultilevel"/>
    <w:tmpl w:val="07522DAE"/>
    <w:lvl w:ilvl="0" w:tplc="B538B7E8">
      <w:start w:val="1"/>
      <w:numFmt w:val="bullet"/>
      <w:lvlText w:val="•"/>
      <w:lvlJc w:val="left"/>
      <w:pPr>
        <w:tabs>
          <w:tab w:val="num" w:pos="720"/>
        </w:tabs>
        <w:ind w:left="720" w:hanging="360"/>
      </w:pPr>
      <w:rPr>
        <w:rFonts w:ascii="Arial" w:hAnsi="Arial" w:hint="default"/>
      </w:rPr>
    </w:lvl>
    <w:lvl w:ilvl="1" w:tplc="F1FA9C26" w:tentative="1">
      <w:start w:val="1"/>
      <w:numFmt w:val="bullet"/>
      <w:lvlText w:val="•"/>
      <w:lvlJc w:val="left"/>
      <w:pPr>
        <w:tabs>
          <w:tab w:val="num" w:pos="1440"/>
        </w:tabs>
        <w:ind w:left="1440" w:hanging="360"/>
      </w:pPr>
      <w:rPr>
        <w:rFonts w:ascii="Arial" w:hAnsi="Arial" w:hint="default"/>
      </w:rPr>
    </w:lvl>
    <w:lvl w:ilvl="2" w:tplc="DF1253CE" w:tentative="1">
      <w:start w:val="1"/>
      <w:numFmt w:val="bullet"/>
      <w:lvlText w:val="•"/>
      <w:lvlJc w:val="left"/>
      <w:pPr>
        <w:tabs>
          <w:tab w:val="num" w:pos="2160"/>
        </w:tabs>
        <w:ind w:left="2160" w:hanging="360"/>
      </w:pPr>
      <w:rPr>
        <w:rFonts w:ascii="Arial" w:hAnsi="Arial" w:hint="default"/>
      </w:rPr>
    </w:lvl>
    <w:lvl w:ilvl="3" w:tplc="863E97D2" w:tentative="1">
      <w:start w:val="1"/>
      <w:numFmt w:val="bullet"/>
      <w:lvlText w:val="•"/>
      <w:lvlJc w:val="left"/>
      <w:pPr>
        <w:tabs>
          <w:tab w:val="num" w:pos="2880"/>
        </w:tabs>
        <w:ind w:left="2880" w:hanging="360"/>
      </w:pPr>
      <w:rPr>
        <w:rFonts w:ascii="Arial" w:hAnsi="Arial" w:hint="default"/>
      </w:rPr>
    </w:lvl>
    <w:lvl w:ilvl="4" w:tplc="ED7EA0CE" w:tentative="1">
      <w:start w:val="1"/>
      <w:numFmt w:val="bullet"/>
      <w:lvlText w:val="•"/>
      <w:lvlJc w:val="left"/>
      <w:pPr>
        <w:tabs>
          <w:tab w:val="num" w:pos="3600"/>
        </w:tabs>
        <w:ind w:left="3600" w:hanging="360"/>
      </w:pPr>
      <w:rPr>
        <w:rFonts w:ascii="Arial" w:hAnsi="Arial" w:hint="default"/>
      </w:rPr>
    </w:lvl>
    <w:lvl w:ilvl="5" w:tplc="681A0A0E" w:tentative="1">
      <w:start w:val="1"/>
      <w:numFmt w:val="bullet"/>
      <w:lvlText w:val="•"/>
      <w:lvlJc w:val="left"/>
      <w:pPr>
        <w:tabs>
          <w:tab w:val="num" w:pos="4320"/>
        </w:tabs>
        <w:ind w:left="4320" w:hanging="360"/>
      </w:pPr>
      <w:rPr>
        <w:rFonts w:ascii="Arial" w:hAnsi="Arial" w:hint="default"/>
      </w:rPr>
    </w:lvl>
    <w:lvl w:ilvl="6" w:tplc="2722CD54" w:tentative="1">
      <w:start w:val="1"/>
      <w:numFmt w:val="bullet"/>
      <w:lvlText w:val="•"/>
      <w:lvlJc w:val="left"/>
      <w:pPr>
        <w:tabs>
          <w:tab w:val="num" w:pos="5040"/>
        </w:tabs>
        <w:ind w:left="5040" w:hanging="360"/>
      </w:pPr>
      <w:rPr>
        <w:rFonts w:ascii="Arial" w:hAnsi="Arial" w:hint="default"/>
      </w:rPr>
    </w:lvl>
    <w:lvl w:ilvl="7" w:tplc="90AA73FE" w:tentative="1">
      <w:start w:val="1"/>
      <w:numFmt w:val="bullet"/>
      <w:lvlText w:val="•"/>
      <w:lvlJc w:val="left"/>
      <w:pPr>
        <w:tabs>
          <w:tab w:val="num" w:pos="5760"/>
        </w:tabs>
        <w:ind w:left="5760" w:hanging="360"/>
      </w:pPr>
      <w:rPr>
        <w:rFonts w:ascii="Arial" w:hAnsi="Arial" w:hint="default"/>
      </w:rPr>
    </w:lvl>
    <w:lvl w:ilvl="8" w:tplc="60F27B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A51A59"/>
    <w:multiLevelType w:val="hybridMultilevel"/>
    <w:tmpl w:val="B8226916"/>
    <w:lvl w:ilvl="0" w:tplc="E6944216">
      <w:numFmt w:val="bullet"/>
      <w:lvlText w:val=""/>
      <w:lvlJc w:val="left"/>
      <w:pPr>
        <w:ind w:left="720" w:hanging="360"/>
      </w:pPr>
      <w:rPr>
        <w:rFonts w:ascii="Wingdings" w:eastAsia="Times New Roman" w:hAnsi="Wingdings" w:cs="Times New Roman" w:hint="default"/>
        <w:color w:val="C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B5837"/>
    <w:multiLevelType w:val="hybridMultilevel"/>
    <w:tmpl w:val="5DC2493E"/>
    <w:lvl w:ilvl="0" w:tplc="87B22BA2">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F4D5D"/>
    <w:multiLevelType w:val="hybridMultilevel"/>
    <w:tmpl w:val="82AEC772"/>
    <w:lvl w:ilvl="0" w:tplc="040C0011">
      <w:start w:val="1"/>
      <w:numFmt w:val="decimal"/>
      <w:lvlText w:val="%1)"/>
      <w:lvlJc w:val="left"/>
      <w:pPr>
        <w:ind w:left="1545" w:hanging="360"/>
      </w:pPr>
    </w:lvl>
    <w:lvl w:ilvl="1" w:tplc="040C0019" w:tentative="1">
      <w:start w:val="1"/>
      <w:numFmt w:val="lowerLetter"/>
      <w:lvlText w:val="%2."/>
      <w:lvlJc w:val="left"/>
      <w:pPr>
        <w:ind w:left="2265" w:hanging="360"/>
      </w:pPr>
    </w:lvl>
    <w:lvl w:ilvl="2" w:tplc="040C001B" w:tentative="1">
      <w:start w:val="1"/>
      <w:numFmt w:val="lowerRoman"/>
      <w:lvlText w:val="%3."/>
      <w:lvlJc w:val="right"/>
      <w:pPr>
        <w:ind w:left="2985" w:hanging="180"/>
      </w:pPr>
    </w:lvl>
    <w:lvl w:ilvl="3" w:tplc="040C000F" w:tentative="1">
      <w:start w:val="1"/>
      <w:numFmt w:val="decimal"/>
      <w:lvlText w:val="%4."/>
      <w:lvlJc w:val="left"/>
      <w:pPr>
        <w:ind w:left="3705" w:hanging="360"/>
      </w:pPr>
    </w:lvl>
    <w:lvl w:ilvl="4" w:tplc="040C0019" w:tentative="1">
      <w:start w:val="1"/>
      <w:numFmt w:val="lowerLetter"/>
      <w:lvlText w:val="%5."/>
      <w:lvlJc w:val="left"/>
      <w:pPr>
        <w:ind w:left="4425" w:hanging="360"/>
      </w:pPr>
    </w:lvl>
    <w:lvl w:ilvl="5" w:tplc="040C001B" w:tentative="1">
      <w:start w:val="1"/>
      <w:numFmt w:val="lowerRoman"/>
      <w:lvlText w:val="%6."/>
      <w:lvlJc w:val="right"/>
      <w:pPr>
        <w:ind w:left="5145" w:hanging="180"/>
      </w:pPr>
    </w:lvl>
    <w:lvl w:ilvl="6" w:tplc="040C000F" w:tentative="1">
      <w:start w:val="1"/>
      <w:numFmt w:val="decimal"/>
      <w:lvlText w:val="%7."/>
      <w:lvlJc w:val="left"/>
      <w:pPr>
        <w:ind w:left="5865" w:hanging="360"/>
      </w:pPr>
    </w:lvl>
    <w:lvl w:ilvl="7" w:tplc="040C0019" w:tentative="1">
      <w:start w:val="1"/>
      <w:numFmt w:val="lowerLetter"/>
      <w:lvlText w:val="%8."/>
      <w:lvlJc w:val="left"/>
      <w:pPr>
        <w:ind w:left="6585" w:hanging="360"/>
      </w:pPr>
    </w:lvl>
    <w:lvl w:ilvl="8" w:tplc="040C001B" w:tentative="1">
      <w:start w:val="1"/>
      <w:numFmt w:val="lowerRoman"/>
      <w:lvlText w:val="%9."/>
      <w:lvlJc w:val="right"/>
      <w:pPr>
        <w:ind w:left="7305" w:hanging="180"/>
      </w:pPr>
    </w:lvl>
  </w:abstractNum>
  <w:abstractNum w:abstractNumId="7" w15:restartNumberingAfterBreak="0">
    <w:nsid w:val="16D52D4C"/>
    <w:multiLevelType w:val="hybridMultilevel"/>
    <w:tmpl w:val="7B5037F4"/>
    <w:lvl w:ilvl="0" w:tplc="08121D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E6899"/>
    <w:multiLevelType w:val="hybridMultilevel"/>
    <w:tmpl w:val="39B42DFC"/>
    <w:lvl w:ilvl="0" w:tplc="DCECE62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651FA9"/>
    <w:multiLevelType w:val="hybridMultilevel"/>
    <w:tmpl w:val="96B62A9C"/>
    <w:lvl w:ilvl="0" w:tplc="13C4AA02">
      <w:numFmt w:val="bullet"/>
      <w:lvlText w:val=""/>
      <w:lvlJc w:val="left"/>
      <w:pPr>
        <w:ind w:left="720" w:hanging="360"/>
      </w:pPr>
      <w:rPr>
        <w:rFonts w:ascii="Wingdings" w:eastAsia="Times New Roman"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EF69DD"/>
    <w:multiLevelType w:val="hybridMultilevel"/>
    <w:tmpl w:val="FD66FD52"/>
    <w:lvl w:ilvl="0" w:tplc="0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51EAD"/>
    <w:multiLevelType w:val="hybridMultilevel"/>
    <w:tmpl w:val="3168D13E"/>
    <w:lvl w:ilvl="0" w:tplc="E15AB7BC">
      <w:start w:val="1"/>
      <w:numFmt w:val="bullet"/>
      <w:lvlText w:val=""/>
      <w:lvlJc w:val="left"/>
      <w:pPr>
        <w:ind w:left="2204"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A1C80"/>
    <w:multiLevelType w:val="hybridMultilevel"/>
    <w:tmpl w:val="0FFEE422"/>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786" w:hanging="360"/>
      </w:pPr>
      <w:rPr>
        <w:rFonts w:ascii="Courier New" w:hAnsi="Courier New" w:cs="Courier New" w:hint="default"/>
      </w:rPr>
    </w:lvl>
    <w:lvl w:ilvl="2" w:tplc="788043EE">
      <w:start w:val="1"/>
      <w:numFmt w:val="bullet"/>
      <w:lvlText w:val=""/>
      <w:lvlJc w:val="left"/>
      <w:pPr>
        <w:ind w:left="1353" w:hanging="360"/>
      </w:pPr>
      <w:rPr>
        <w:rFonts w:ascii="Wingdings" w:hAnsi="Wingdings" w:hint="default"/>
        <w:color w:val="000000" w:themeColor="text1"/>
      </w:rPr>
    </w:lvl>
    <w:lvl w:ilvl="3" w:tplc="26C6D4E2">
      <w:start w:val="1"/>
      <w:numFmt w:val="bullet"/>
      <w:lvlText w:val=""/>
      <w:lvlJc w:val="left"/>
      <w:pPr>
        <w:ind w:left="1778" w:hanging="360"/>
      </w:pPr>
      <w:rPr>
        <w:rFonts w:ascii="Wingdings" w:hAnsi="Wingdings" w:hint="default"/>
        <w:color w:val="auto"/>
      </w:rPr>
    </w:lvl>
    <w:lvl w:ilvl="4" w:tplc="148ED718">
      <w:numFmt w:val="bullet"/>
      <w:lvlText w:val=""/>
      <w:lvlJc w:val="left"/>
      <w:pPr>
        <w:ind w:left="644" w:hanging="360"/>
      </w:pPr>
      <w:rPr>
        <w:rFonts w:ascii="Wingdings" w:eastAsia="Times New Roman" w:hAnsi="Wingdings" w:cs="Times New Roman"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3691F05"/>
    <w:multiLevelType w:val="hybridMultilevel"/>
    <w:tmpl w:val="5D24BA70"/>
    <w:lvl w:ilvl="0" w:tplc="08F600DC">
      <w:start w:val="1"/>
      <w:numFmt w:val="bullet"/>
      <w:lvlText w:val="•"/>
      <w:lvlJc w:val="left"/>
      <w:pPr>
        <w:tabs>
          <w:tab w:val="num" w:pos="720"/>
        </w:tabs>
        <w:ind w:left="720" w:hanging="360"/>
      </w:pPr>
      <w:rPr>
        <w:rFonts w:ascii="Arial" w:hAnsi="Arial" w:hint="default"/>
      </w:rPr>
    </w:lvl>
    <w:lvl w:ilvl="1" w:tplc="3FCAA3A2" w:tentative="1">
      <w:start w:val="1"/>
      <w:numFmt w:val="bullet"/>
      <w:lvlText w:val="•"/>
      <w:lvlJc w:val="left"/>
      <w:pPr>
        <w:tabs>
          <w:tab w:val="num" w:pos="1440"/>
        </w:tabs>
        <w:ind w:left="1440" w:hanging="360"/>
      </w:pPr>
      <w:rPr>
        <w:rFonts w:ascii="Arial" w:hAnsi="Arial" w:hint="default"/>
      </w:rPr>
    </w:lvl>
    <w:lvl w:ilvl="2" w:tplc="F886E5A0" w:tentative="1">
      <w:start w:val="1"/>
      <w:numFmt w:val="bullet"/>
      <w:lvlText w:val="•"/>
      <w:lvlJc w:val="left"/>
      <w:pPr>
        <w:tabs>
          <w:tab w:val="num" w:pos="2160"/>
        </w:tabs>
        <w:ind w:left="2160" w:hanging="360"/>
      </w:pPr>
      <w:rPr>
        <w:rFonts w:ascii="Arial" w:hAnsi="Arial" w:hint="default"/>
      </w:rPr>
    </w:lvl>
    <w:lvl w:ilvl="3" w:tplc="CE40E1F8" w:tentative="1">
      <w:start w:val="1"/>
      <w:numFmt w:val="bullet"/>
      <w:lvlText w:val="•"/>
      <w:lvlJc w:val="left"/>
      <w:pPr>
        <w:tabs>
          <w:tab w:val="num" w:pos="2880"/>
        </w:tabs>
        <w:ind w:left="2880" w:hanging="360"/>
      </w:pPr>
      <w:rPr>
        <w:rFonts w:ascii="Arial" w:hAnsi="Arial" w:hint="default"/>
      </w:rPr>
    </w:lvl>
    <w:lvl w:ilvl="4" w:tplc="8BA6F742" w:tentative="1">
      <w:start w:val="1"/>
      <w:numFmt w:val="bullet"/>
      <w:lvlText w:val="•"/>
      <w:lvlJc w:val="left"/>
      <w:pPr>
        <w:tabs>
          <w:tab w:val="num" w:pos="3600"/>
        </w:tabs>
        <w:ind w:left="3600" w:hanging="360"/>
      </w:pPr>
      <w:rPr>
        <w:rFonts w:ascii="Arial" w:hAnsi="Arial" w:hint="default"/>
      </w:rPr>
    </w:lvl>
    <w:lvl w:ilvl="5" w:tplc="6804CE7C" w:tentative="1">
      <w:start w:val="1"/>
      <w:numFmt w:val="bullet"/>
      <w:lvlText w:val="•"/>
      <w:lvlJc w:val="left"/>
      <w:pPr>
        <w:tabs>
          <w:tab w:val="num" w:pos="4320"/>
        </w:tabs>
        <w:ind w:left="4320" w:hanging="360"/>
      </w:pPr>
      <w:rPr>
        <w:rFonts w:ascii="Arial" w:hAnsi="Arial" w:hint="default"/>
      </w:rPr>
    </w:lvl>
    <w:lvl w:ilvl="6" w:tplc="EC8A0EFE" w:tentative="1">
      <w:start w:val="1"/>
      <w:numFmt w:val="bullet"/>
      <w:lvlText w:val="•"/>
      <w:lvlJc w:val="left"/>
      <w:pPr>
        <w:tabs>
          <w:tab w:val="num" w:pos="5040"/>
        </w:tabs>
        <w:ind w:left="5040" w:hanging="360"/>
      </w:pPr>
      <w:rPr>
        <w:rFonts w:ascii="Arial" w:hAnsi="Arial" w:hint="default"/>
      </w:rPr>
    </w:lvl>
    <w:lvl w:ilvl="7" w:tplc="A0C2D326" w:tentative="1">
      <w:start w:val="1"/>
      <w:numFmt w:val="bullet"/>
      <w:lvlText w:val="•"/>
      <w:lvlJc w:val="left"/>
      <w:pPr>
        <w:tabs>
          <w:tab w:val="num" w:pos="5760"/>
        </w:tabs>
        <w:ind w:left="5760" w:hanging="360"/>
      </w:pPr>
      <w:rPr>
        <w:rFonts w:ascii="Arial" w:hAnsi="Arial" w:hint="default"/>
      </w:rPr>
    </w:lvl>
    <w:lvl w:ilvl="8" w:tplc="CE74F4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576CAC"/>
    <w:multiLevelType w:val="multilevel"/>
    <w:tmpl w:val="B846FA30"/>
    <w:lvl w:ilvl="0">
      <w:start w:val="1"/>
      <w:numFmt w:val="bullet"/>
      <w:lvlText w:val=""/>
      <w:lvlJc w:val="left"/>
      <w:pPr>
        <w:ind w:left="2204"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1CE6D25"/>
    <w:multiLevelType w:val="hybridMultilevel"/>
    <w:tmpl w:val="EAECE9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57D36F8"/>
    <w:multiLevelType w:val="hybridMultilevel"/>
    <w:tmpl w:val="F3EEAE48"/>
    <w:lvl w:ilvl="0" w:tplc="BD8E6876">
      <w:numFmt w:val="bullet"/>
      <w:lvlText w:val="-"/>
      <w:lvlJc w:val="left"/>
      <w:pPr>
        <w:ind w:left="360" w:hanging="360"/>
      </w:pPr>
      <w:rPr>
        <w:rFonts w:ascii="Calibri" w:eastAsia="Times New Roman" w:hAnsi="Calibri" w:cs="Calibri" w:hint="default"/>
      </w:rPr>
    </w:lvl>
    <w:lvl w:ilvl="1" w:tplc="1DFE034A">
      <w:start w:val="1"/>
      <w:numFmt w:val="bullet"/>
      <w:lvlText w:val="o"/>
      <w:lvlJc w:val="left"/>
      <w:pPr>
        <w:ind w:left="786" w:hanging="360"/>
      </w:pPr>
      <w:rPr>
        <w:rFonts w:ascii="Courier New" w:hAnsi="Courier New" w:cs="Courier New" w:hint="default"/>
        <w:color w:val="auto"/>
      </w:rPr>
    </w:lvl>
    <w:lvl w:ilvl="2" w:tplc="96C0ED44">
      <w:start w:val="1"/>
      <w:numFmt w:val="bullet"/>
      <w:lvlText w:val=""/>
      <w:lvlJc w:val="left"/>
      <w:pPr>
        <w:ind w:left="1211" w:hanging="360"/>
      </w:pPr>
      <w:rPr>
        <w:rFonts w:ascii="Wingdings" w:hAnsi="Wingdings" w:hint="default"/>
        <w:color w:val="auto"/>
        <w:sz w:val="22"/>
        <w:szCs w:val="22"/>
      </w:rPr>
    </w:lvl>
    <w:lvl w:ilvl="3" w:tplc="90B85312">
      <w:start w:val="1"/>
      <w:numFmt w:val="bullet"/>
      <w:lvlText w:val=""/>
      <w:lvlJc w:val="left"/>
      <w:pPr>
        <w:ind w:left="1778" w:hanging="360"/>
      </w:pPr>
      <w:rPr>
        <w:rFonts w:ascii="Wingdings" w:hAnsi="Wingdings" w:hint="default"/>
        <w:color w:val="auto"/>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9E53BC2"/>
    <w:multiLevelType w:val="hybridMultilevel"/>
    <w:tmpl w:val="40CE8846"/>
    <w:lvl w:ilvl="0" w:tplc="9EF6CF18">
      <w:numFmt w:val="bullet"/>
      <w:lvlText w:val="-"/>
      <w:lvlJc w:val="left"/>
      <w:pPr>
        <w:ind w:left="360" w:hanging="360"/>
      </w:pPr>
      <w:rPr>
        <w:rFonts w:ascii="Calibri" w:eastAsia="Times New Roman" w:hAnsi="Calibri" w:cs="Calibri" w:hint="default"/>
      </w:rPr>
    </w:lvl>
    <w:lvl w:ilvl="1" w:tplc="6CF21726">
      <w:start w:val="1"/>
      <w:numFmt w:val="bullet"/>
      <w:lvlText w:val="o"/>
      <w:lvlJc w:val="left"/>
      <w:pPr>
        <w:ind w:left="786" w:hanging="360"/>
      </w:pPr>
      <w:rPr>
        <w:rFonts w:ascii="Courier New" w:hAnsi="Courier New" w:cs="Courier New" w:hint="default"/>
        <w:color w:val="auto"/>
        <w:sz w:val="22"/>
        <w:szCs w:val="22"/>
      </w:rPr>
    </w:lvl>
    <w:lvl w:ilvl="2" w:tplc="F154B4CC">
      <w:start w:val="1"/>
      <w:numFmt w:val="bullet"/>
      <w:lvlText w:val=""/>
      <w:lvlJc w:val="left"/>
      <w:pPr>
        <w:ind w:left="1353" w:hanging="360"/>
      </w:pPr>
      <w:rPr>
        <w:rFonts w:ascii="Wingdings" w:hAnsi="Wingdings" w:hint="default"/>
        <w:color w:val="auto"/>
      </w:rPr>
    </w:lvl>
    <w:lvl w:ilvl="3" w:tplc="040C000B">
      <w:start w:val="1"/>
      <w:numFmt w:val="bullet"/>
      <w:lvlText w:val=""/>
      <w:lvlJc w:val="left"/>
      <w:pPr>
        <w:ind w:left="2520" w:hanging="360"/>
      </w:pPr>
      <w:rPr>
        <w:rFonts w:ascii="Wingdings" w:hAnsi="Wingdings"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9F76FCD"/>
    <w:multiLevelType w:val="multilevel"/>
    <w:tmpl w:val="DBBC6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C68F3"/>
    <w:multiLevelType w:val="hybridMultilevel"/>
    <w:tmpl w:val="2D02101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7C3B2C"/>
    <w:multiLevelType w:val="hybridMultilevel"/>
    <w:tmpl w:val="BFBAE614"/>
    <w:lvl w:ilvl="0" w:tplc="0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8D289A"/>
    <w:multiLevelType w:val="hybridMultilevel"/>
    <w:tmpl w:val="9FEA3D22"/>
    <w:lvl w:ilvl="0" w:tplc="CC36E4E6">
      <w:start w:val="8"/>
      <w:numFmt w:val="decimal"/>
      <w:lvlText w:val="%1."/>
      <w:lvlJc w:val="left"/>
      <w:pPr>
        <w:ind w:left="7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FCC582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EF000E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99A2EF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532390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46019EA">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AA20C8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19A5B9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E4681BE">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C41C24"/>
    <w:multiLevelType w:val="multilevel"/>
    <w:tmpl w:val="858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ED6B61"/>
    <w:multiLevelType w:val="hybridMultilevel"/>
    <w:tmpl w:val="F7728B52"/>
    <w:lvl w:ilvl="0" w:tplc="BBB6C632">
      <w:numFmt w:val="bullet"/>
      <w:lvlText w:val=""/>
      <w:lvlJc w:val="left"/>
      <w:pPr>
        <w:ind w:left="1440" w:hanging="360"/>
      </w:pPr>
      <w:rPr>
        <w:rFonts w:ascii="Wingdings" w:eastAsia="Times New Roman"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9AE26AE"/>
    <w:multiLevelType w:val="multilevel"/>
    <w:tmpl w:val="3E0EF9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0770836"/>
    <w:multiLevelType w:val="hybridMultilevel"/>
    <w:tmpl w:val="3AAC4D40"/>
    <w:lvl w:ilvl="0" w:tplc="F440D100">
      <w:start w:val="1"/>
      <w:numFmt w:val="bullet"/>
      <w:lvlText w:val="•"/>
      <w:lvlJc w:val="left"/>
      <w:pPr>
        <w:tabs>
          <w:tab w:val="num" w:pos="720"/>
        </w:tabs>
        <w:ind w:left="720" w:hanging="360"/>
      </w:pPr>
      <w:rPr>
        <w:rFonts w:ascii="Arial" w:hAnsi="Arial" w:hint="default"/>
      </w:rPr>
    </w:lvl>
    <w:lvl w:ilvl="1" w:tplc="82207482" w:tentative="1">
      <w:start w:val="1"/>
      <w:numFmt w:val="bullet"/>
      <w:lvlText w:val="•"/>
      <w:lvlJc w:val="left"/>
      <w:pPr>
        <w:tabs>
          <w:tab w:val="num" w:pos="1440"/>
        </w:tabs>
        <w:ind w:left="1440" w:hanging="360"/>
      </w:pPr>
      <w:rPr>
        <w:rFonts w:ascii="Arial" w:hAnsi="Arial" w:hint="default"/>
      </w:rPr>
    </w:lvl>
    <w:lvl w:ilvl="2" w:tplc="FFDC30B2" w:tentative="1">
      <w:start w:val="1"/>
      <w:numFmt w:val="bullet"/>
      <w:lvlText w:val="•"/>
      <w:lvlJc w:val="left"/>
      <w:pPr>
        <w:tabs>
          <w:tab w:val="num" w:pos="2160"/>
        </w:tabs>
        <w:ind w:left="2160" w:hanging="360"/>
      </w:pPr>
      <w:rPr>
        <w:rFonts w:ascii="Arial" w:hAnsi="Arial" w:hint="default"/>
      </w:rPr>
    </w:lvl>
    <w:lvl w:ilvl="3" w:tplc="70D8A630" w:tentative="1">
      <w:start w:val="1"/>
      <w:numFmt w:val="bullet"/>
      <w:lvlText w:val="•"/>
      <w:lvlJc w:val="left"/>
      <w:pPr>
        <w:tabs>
          <w:tab w:val="num" w:pos="2880"/>
        </w:tabs>
        <w:ind w:left="2880" w:hanging="360"/>
      </w:pPr>
      <w:rPr>
        <w:rFonts w:ascii="Arial" w:hAnsi="Arial" w:hint="default"/>
      </w:rPr>
    </w:lvl>
    <w:lvl w:ilvl="4" w:tplc="1BF278C8" w:tentative="1">
      <w:start w:val="1"/>
      <w:numFmt w:val="bullet"/>
      <w:lvlText w:val="•"/>
      <w:lvlJc w:val="left"/>
      <w:pPr>
        <w:tabs>
          <w:tab w:val="num" w:pos="3600"/>
        </w:tabs>
        <w:ind w:left="3600" w:hanging="360"/>
      </w:pPr>
      <w:rPr>
        <w:rFonts w:ascii="Arial" w:hAnsi="Arial" w:hint="default"/>
      </w:rPr>
    </w:lvl>
    <w:lvl w:ilvl="5" w:tplc="0F00D938" w:tentative="1">
      <w:start w:val="1"/>
      <w:numFmt w:val="bullet"/>
      <w:lvlText w:val="•"/>
      <w:lvlJc w:val="left"/>
      <w:pPr>
        <w:tabs>
          <w:tab w:val="num" w:pos="4320"/>
        </w:tabs>
        <w:ind w:left="4320" w:hanging="360"/>
      </w:pPr>
      <w:rPr>
        <w:rFonts w:ascii="Arial" w:hAnsi="Arial" w:hint="default"/>
      </w:rPr>
    </w:lvl>
    <w:lvl w:ilvl="6" w:tplc="F5D213E0" w:tentative="1">
      <w:start w:val="1"/>
      <w:numFmt w:val="bullet"/>
      <w:lvlText w:val="•"/>
      <w:lvlJc w:val="left"/>
      <w:pPr>
        <w:tabs>
          <w:tab w:val="num" w:pos="5040"/>
        </w:tabs>
        <w:ind w:left="5040" w:hanging="360"/>
      </w:pPr>
      <w:rPr>
        <w:rFonts w:ascii="Arial" w:hAnsi="Arial" w:hint="default"/>
      </w:rPr>
    </w:lvl>
    <w:lvl w:ilvl="7" w:tplc="D38A139A" w:tentative="1">
      <w:start w:val="1"/>
      <w:numFmt w:val="bullet"/>
      <w:lvlText w:val="•"/>
      <w:lvlJc w:val="left"/>
      <w:pPr>
        <w:tabs>
          <w:tab w:val="num" w:pos="5760"/>
        </w:tabs>
        <w:ind w:left="5760" w:hanging="360"/>
      </w:pPr>
      <w:rPr>
        <w:rFonts w:ascii="Arial" w:hAnsi="Arial" w:hint="default"/>
      </w:rPr>
    </w:lvl>
    <w:lvl w:ilvl="8" w:tplc="64B4D6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FE45FA"/>
    <w:multiLevelType w:val="multilevel"/>
    <w:tmpl w:val="A3E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651AE6"/>
    <w:multiLevelType w:val="hybridMultilevel"/>
    <w:tmpl w:val="12E6844E"/>
    <w:lvl w:ilvl="0" w:tplc="AE6269F8">
      <w:numFmt w:val="bullet"/>
      <w:lvlText w:val=""/>
      <w:lvlJc w:val="left"/>
      <w:pPr>
        <w:ind w:left="720" w:hanging="360"/>
      </w:pPr>
      <w:rPr>
        <w:rFonts w:ascii="Symbol" w:eastAsia="Times New Roman" w:hAnsi="Symbol" w:cs="Times New Roman"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D84FD2"/>
    <w:multiLevelType w:val="hybridMultilevel"/>
    <w:tmpl w:val="57FA665A"/>
    <w:lvl w:ilvl="0" w:tplc="52C6CC64">
      <w:numFmt w:val="bullet"/>
      <w:pStyle w:val="Heading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623137"/>
    <w:multiLevelType w:val="hybridMultilevel"/>
    <w:tmpl w:val="9AAC39B2"/>
    <w:lvl w:ilvl="0" w:tplc="ED324104">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F96216A"/>
    <w:multiLevelType w:val="hybridMultilevel"/>
    <w:tmpl w:val="1FFC89FE"/>
    <w:lvl w:ilvl="0" w:tplc="71EA806A">
      <w:start w:val="1"/>
      <w:numFmt w:val="bullet"/>
      <w:lvlText w:val=""/>
      <w:lvlJc w:val="left"/>
      <w:pPr>
        <w:tabs>
          <w:tab w:val="num" w:pos="720"/>
        </w:tabs>
        <w:ind w:left="720" w:hanging="360"/>
      </w:pPr>
      <w:rPr>
        <w:rFonts w:ascii="Wingdings" w:hAnsi="Wingdings" w:hint="default"/>
      </w:rPr>
    </w:lvl>
    <w:lvl w:ilvl="1" w:tplc="CC964EF0" w:tentative="1">
      <w:start w:val="1"/>
      <w:numFmt w:val="bullet"/>
      <w:lvlText w:val=""/>
      <w:lvlJc w:val="left"/>
      <w:pPr>
        <w:tabs>
          <w:tab w:val="num" w:pos="1440"/>
        </w:tabs>
        <w:ind w:left="1440" w:hanging="360"/>
      </w:pPr>
      <w:rPr>
        <w:rFonts w:ascii="Wingdings" w:hAnsi="Wingdings" w:hint="default"/>
      </w:rPr>
    </w:lvl>
    <w:lvl w:ilvl="2" w:tplc="DA44FAA4" w:tentative="1">
      <w:start w:val="1"/>
      <w:numFmt w:val="bullet"/>
      <w:lvlText w:val=""/>
      <w:lvlJc w:val="left"/>
      <w:pPr>
        <w:tabs>
          <w:tab w:val="num" w:pos="2160"/>
        </w:tabs>
        <w:ind w:left="2160" w:hanging="360"/>
      </w:pPr>
      <w:rPr>
        <w:rFonts w:ascii="Wingdings" w:hAnsi="Wingdings" w:hint="default"/>
      </w:rPr>
    </w:lvl>
    <w:lvl w:ilvl="3" w:tplc="F45C31B8" w:tentative="1">
      <w:start w:val="1"/>
      <w:numFmt w:val="bullet"/>
      <w:lvlText w:val=""/>
      <w:lvlJc w:val="left"/>
      <w:pPr>
        <w:tabs>
          <w:tab w:val="num" w:pos="2880"/>
        </w:tabs>
        <w:ind w:left="2880" w:hanging="360"/>
      </w:pPr>
      <w:rPr>
        <w:rFonts w:ascii="Wingdings" w:hAnsi="Wingdings" w:hint="default"/>
      </w:rPr>
    </w:lvl>
    <w:lvl w:ilvl="4" w:tplc="C728D906" w:tentative="1">
      <w:start w:val="1"/>
      <w:numFmt w:val="bullet"/>
      <w:lvlText w:val=""/>
      <w:lvlJc w:val="left"/>
      <w:pPr>
        <w:tabs>
          <w:tab w:val="num" w:pos="3600"/>
        </w:tabs>
        <w:ind w:left="3600" w:hanging="360"/>
      </w:pPr>
      <w:rPr>
        <w:rFonts w:ascii="Wingdings" w:hAnsi="Wingdings" w:hint="default"/>
      </w:rPr>
    </w:lvl>
    <w:lvl w:ilvl="5" w:tplc="68C2472E" w:tentative="1">
      <w:start w:val="1"/>
      <w:numFmt w:val="bullet"/>
      <w:lvlText w:val=""/>
      <w:lvlJc w:val="left"/>
      <w:pPr>
        <w:tabs>
          <w:tab w:val="num" w:pos="4320"/>
        </w:tabs>
        <w:ind w:left="4320" w:hanging="360"/>
      </w:pPr>
      <w:rPr>
        <w:rFonts w:ascii="Wingdings" w:hAnsi="Wingdings" w:hint="default"/>
      </w:rPr>
    </w:lvl>
    <w:lvl w:ilvl="6" w:tplc="0B484EF0" w:tentative="1">
      <w:start w:val="1"/>
      <w:numFmt w:val="bullet"/>
      <w:lvlText w:val=""/>
      <w:lvlJc w:val="left"/>
      <w:pPr>
        <w:tabs>
          <w:tab w:val="num" w:pos="5040"/>
        </w:tabs>
        <w:ind w:left="5040" w:hanging="360"/>
      </w:pPr>
      <w:rPr>
        <w:rFonts w:ascii="Wingdings" w:hAnsi="Wingdings" w:hint="default"/>
      </w:rPr>
    </w:lvl>
    <w:lvl w:ilvl="7" w:tplc="C256CE48" w:tentative="1">
      <w:start w:val="1"/>
      <w:numFmt w:val="bullet"/>
      <w:lvlText w:val=""/>
      <w:lvlJc w:val="left"/>
      <w:pPr>
        <w:tabs>
          <w:tab w:val="num" w:pos="5760"/>
        </w:tabs>
        <w:ind w:left="5760" w:hanging="360"/>
      </w:pPr>
      <w:rPr>
        <w:rFonts w:ascii="Wingdings" w:hAnsi="Wingdings" w:hint="default"/>
      </w:rPr>
    </w:lvl>
    <w:lvl w:ilvl="8" w:tplc="2CEE034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5D2A20"/>
    <w:multiLevelType w:val="hybridMultilevel"/>
    <w:tmpl w:val="A9E8BCD6"/>
    <w:lvl w:ilvl="0" w:tplc="D5547354">
      <w:start w:val="1"/>
      <w:numFmt w:val="bullet"/>
      <w:lvlText w:val="•"/>
      <w:lvlJc w:val="left"/>
      <w:pPr>
        <w:tabs>
          <w:tab w:val="num" w:pos="720"/>
        </w:tabs>
        <w:ind w:left="720" w:hanging="360"/>
      </w:pPr>
      <w:rPr>
        <w:rFonts w:ascii="Arial" w:hAnsi="Arial" w:hint="default"/>
      </w:rPr>
    </w:lvl>
    <w:lvl w:ilvl="1" w:tplc="E0781452">
      <w:start w:val="89"/>
      <w:numFmt w:val="bullet"/>
      <w:lvlText w:val="o"/>
      <w:lvlJc w:val="left"/>
      <w:pPr>
        <w:tabs>
          <w:tab w:val="num" w:pos="1440"/>
        </w:tabs>
        <w:ind w:left="1440" w:hanging="360"/>
      </w:pPr>
      <w:rPr>
        <w:rFonts w:ascii="Courier New" w:hAnsi="Courier New" w:hint="default"/>
      </w:rPr>
    </w:lvl>
    <w:lvl w:ilvl="2" w:tplc="15165E2E" w:tentative="1">
      <w:start w:val="1"/>
      <w:numFmt w:val="bullet"/>
      <w:lvlText w:val="•"/>
      <w:lvlJc w:val="left"/>
      <w:pPr>
        <w:tabs>
          <w:tab w:val="num" w:pos="2160"/>
        </w:tabs>
        <w:ind w:left="2160" w:hanging="360"/>
      </w:pPr>
      <w:rPr>
        <w:rFonts w:ascii="Arial" w:hAnsi="Arial" w:hint="default"/>
      </w:rPr>
    </w:lvl>
    <w:lvl w:ilvl="3" w:tplc="684486DA" w:tentative="1">
      <w:start w:val="1"/>
      <w:numFmt w:val="bullet"/>
      <w:lvlText w:val="•"/>
      <w:lvlJc w:val="left"/>
      <w:pPr>
        <w:tabs>
          <w:tab w:val="num" w:pos="2880"/>
        </w:tabs>
        <w:ind w:left="2880" w:hanging="360"/>
      </w:pPr>
      <w:rPr>
        <w:rFonts w:ascii="Arial" w:hAnsi="Arial" w:hint="default"/>
      </w:rPr>
    </w:lvl>
    <w:lvl w:ilvl="4" w:tplc="BDC4AF7A" w:tentative="1">
      <w:start w:val="1"/>
      <w:numFmt w:val="bullet"/>
      <w:lvlText w:val="•"/>
      <w:lvlJc w:val="left"/>
      <w:pPr>
        <w:tabs>
          <w:tab w:val="num" w:pos="3600"/>
        </w:tabs>
        <w:ind w:left="3600" w:hanging="360"/>
      </w:pPr>
      <w:rPr>
        <w:rFonts w:ascii="Arial" w:hAnsi="Arial" w:hint="default"/>
      </w:rPr>
    </w:lvl>
    <w:lvl w:ilvl="5" w:tplc="5262FD0C" w:tentative="1">
      <w:start w:val="1"/>
      <w:numFmt w:val="bullet"/>
      <w:lvlText w:val="•"/>
      <w:lvlJc w:val="left"/>
      <w:pPr>
        <w:tabs>
          <w:tab w:val="num" w:pos="4320"/>
        </w:tabs>
        <w:ind w:left="4320" w:hanging="360"/>
      </w:pPr>
      <w:rPr>
        <w:rFonts w:ascii="Arial" w:hAnsi="Arial" w:hint="default"/>
      </w:rPr>
    </w:lvl>
    <w:lvl w:ilvl="6" w:tplc="82BAAE22" w:tentative="1">
      <w:start w:val="1"/>
      <w:numFmt w:val="bullet"/>
      <w:lvlText w:val="•"/>
      <w:lvlJc w:val="left"/>
      <w:pPr>
        <w:tabs>
          <w:tab w:val="num" w:pos="5040"/>
        </w:tabs>
        <w:ind w:left="5040" w:hanging="360"/>
      </w:pPr>
      <w:rPr>
        <w:rFonts w:ascii="Arial" w:hAnsi="Arial" w:hint="default"/>
      </w:rPr>
    </w:lvl>
    <w:lvl w:ilvl="7" w:tplc="E5A21AB0" w:tentative="1">
      <w:start w:val="1"/>
      <w:numFmt w:val="bullet"/>
      <w:lvlText w:val="•"/>
      <w:lvlJc w:val="left"/>
      <w:pPr>
        <w:tabs>
          <w:tab w:val="num" w:pos="5760"/>
        </w:tabs>
        <w:ind w:left="5760" w:hanging="360"/>
      </w:pPr>
      <w:rPr>
        <w:rFonts w:ascii="Arial" w:hAnsi="Arial" w:hint="default"/>
      </w:rPr>
    </w:lvl>
    <w:lvl w:ilvl="8" w:tplc="127A401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E2185F"/>
    <w:multiLevelType w:val="multilevel"/>
    <w:tmpl w:val="651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43E24"/>
    <w:multiLevelType w:val="hybridMultilevel"/>
    <w:tmpl w:val="60A864A8"/>
    <w:lvl w:ilvl="0" w:tplc="3DA674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0806CA"/>
    <w:multiLevelType w:val="hybridMultilevel"/>
    <w:tmpl w:val="109C8BCE"/>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86B4A"/>
    <w:multiLevelType w:val="hybridMultilevel"/>
    <w:tmpl w:val="69D0D67A"/>
    <w:lvl w:ilvl="0" w:tplc="F0C414B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7"/>
  </w:num>
  <w:num w:numId="2">
    <w:abstractNumId w:val="21"/>
  </w:num>
  <w:num w:numId="3">
    <w:abstractNumId w:val="8"/>
  </w:num>
  <w:num w:numId="4">
    <w:abstractNumId w:val="11"/>
  </w:num>
  <w:num w:numId="5">
    <w:abstractNumId w:val="28"/>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34"/>
  </w:num>
  <w:num w:numId="11">
    <w:abstractNumId w:val="2"/>
  </w:num>
  <w:num w:numId="12">
    <w:abstractNumId w:val="36"/>
  </w:num>
  <w:num w:numId="13">
    <w:abstractNumId w:val="18"/>
  </w:num>
  <w:num w:numId="14">
    <w:abstractNumId w:val="16"/>
  </w:num>
  <w:num w:numId="15">
    <w:abstractNumId w:val="0"/>
  </w:num>
  <w:num w:numId="16">
    <w:abstractNumId w:val="5"/>
  </w:num>
  <w:num w:numId="17">
    <w:abstractNumId w:val="19"/>
  </w:num>
  <w:num w:numId="18">
    <w:abstractNumId w:val="12"/>
  </w:num>
  <w:num w:numId="19">
    <w:abstractNumId w:val="30"/>
  </w:num>
  <w:num w:numId="20">
    <w:abstractNumId w:val="23"/>
  </w:num>
  <w:num w:numId="21">
    <w:abstractNumId w:val="7"/>
  </w:num>
  <w:num w:numId="22">
    <w:abstractNumId w:val="17"/>
  </w:num>
  <w:num w:numId="23">
    <w:abstractNumId w:val="4"/>
  </w:num>
  <w:num w:numId="24">
    <w:abstractNumId w:val="32"/>
  </w:num>
  <w:num w:numId="25">
    <w:abstractNumId w:val="25"/>
  </w:num>
  <w:num w:numId="26">
    <w:abstractNumId w:val="31"/>
  </w:num>
  <w:num w:numId="27">
    <w:abstractNumId w:val="9"/>
  </w:num>
  <w:num w:numId="28">
    <w:abstractNumId w:val="35"/>
  </w:num>
  <w:num w:numId="29">
    <w:abstractNumId w:val="22"/>
  </w:num>
  <w:num w:numId="30">
    <w:abstractNumId w:val="33"/>
  </w:num>
  <w:num w:numId="31">
    <w:abstractNumId w:val="26"/>
  </w:num>
  <w:num w:numId="32">
    <w:abstractNumId w:val="24"/>
  </w:num>
  <w:num w:numId="33">
    <w:abstractNumId w:val="3"/>
  </w:num>
  <w:num w:numId="34">
    <w:abstractNumId w:val="13"/>
  </w:num>
  <w:num w:numId="35">
    <w:abstractNumId w:val="20"/>
  </w:num>
  <w:num w:numId="36">
    <w:abstractNumId w:val="10"/>
  </w:num>
  <w:num w:numId="37">
    <w:abstractNumId w:val="1"/>
  </w:num>
  <w:num w:numId="38">
    <w:abstractNumId w:val="15"/>
  </w:num>
  <w:num w:numId="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UNIZEAU Jean">
    <w15:presenceInfo w15:providerId="None" w15:userId="DAUNIZEAU Jean"/>
  </w15:person>
  <w15:person w15:author="Christoph Sporrer">
    <w15:presenceInfo w15:providerId="Windows Live" w15:userId="fa54ac7771732f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99173B"/>
    <w:rsid w:val="00004534"/>
    <w:rsid w:val="00006AE5"/>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115F98"/>
    <w:rsid w:val="00133106"/>
    <w:rsid w:val="001345B9"/>
    <w:rsid w:val="00154D74"/>
    <w:rsid w:val="001915E0"/>
    <w:rsid w:val="001928F1"/>
    <w:rsid w:val="001A7B53"/>
    <w:rsid w:val="0020465F"/>
    <w:rsid w:val="00217722"/>
    <w:rsid w:val="00232DB5"/>
    <w:rsid w:val="00234A15"/>
    <w:rsid w:val="0024673D"/>
    <w:rsid w:val="00247795"/>
    <w:rsid w:val="00261FD2"/>
    <w:rsid w:val="002666C2"/>
    <w:rsid w:val="00297A99"/>
    <w:rsid w:val="00300172"/>
    <w:rsid w:val="00345191"/>
    <w:rsid w:val="00394C39"/>
    <w:rsid w:val="003E5F5D"/>
    <w:rsid w:val="003F6391"/>
    <w:rsid w:val="00402CC1"/>
    <w:rsid w:val="00440DBD"/>
    <w:rsid w:val="004810F9"/>
    <w:rsid w:val="004E1D61"/>
    <w:rsid w:val="004E4839"/>
    <w:rsid w:val="00527956"/>
    <w:rsid w:val="00534017"/>
    <w:rsid w:val="00540C92"/>
    <w:rsid w:val="00562195"/>
    <w:rsid w:val="005939E5"/>
    <w:rsid w:val="00602D14"/>
    <w:rsid w:val="006220A9"/>
    <w:rsid w:val="00652A60"/>
    <w:rsid w:val="006A3115"/>
    <w:rsid w:val="007211B4"/>
    <w:rsid w:val="00751035"/>
    <w:rsid w:val="00757C0A"/>
    <w:rsid w:val="00762258"/>
    <w:rsid w:val="00792674"/>
    <w:rsid w:val="007A112A"/>
    <w:rsid w:val="007C6BD9"/>
    <w:rsid w:val="007D475F"/>
    <w:rsid w:val="007F4CD0"/>
    <w:rsid w:val="008172C4"/>
    <w:rsid w:val="00830CE9"/>
    <w:rsid w:val="008372B4"/>
    <w:rsid w:val="0086255A"/>
    <w:rsid w:val="00876D87"/>
    <w:rsid w:val="00880CDF"/>
    <w:rsid w:val="0088383E"/>
    <w:rsid w:val="008D275B"/>
    <w:rsid w:val="008D7881"/>
    <w:rsid w:val="008E46DC"/>
    <w:rsid w:val="0097137F"/>
    <w:rsid w:val="0099004E"/>
    <w:rsid w:val="0099173B"/>
    <w:rsid w:val="00992CD7"/>
    <w:rsid w:val="009A3DB3"/>
    <w:rsid w:val="009D2F16"/>
    <w:rsid w:val="009D382B"/>
    <w:rsid w:val="009F4973"/>
    <w:rsid w:val="00A029C6"/>
    <w:rsid w:val="00A66BCB"/>
    <w:rsid w:val="00A7320B"/>
    <w:rsid w:val="00A91413"/>
    <w:rsid w:val="00A92AFF"/>
    <w:rsid w:val="00A92C0B"/>
    <w:rsid w:val="00AA3E65"/>
    <w:rsid w:val="00AD7720"/>
    <w:rsid w:val="00AF44E8"/>
    <w:rsid w:val="00B234FC"/>
    <w:rsid w:val="00B342D8"/>
    <w:rsid w:val="00B4593A"/>
    <w:rsid w:val="00B5684F"/>
    <w:rsid w:val="00B56B49"/>
    <w:rsid w:val="00B67474"/>
    <w:rsid w:val="00B95772"/>
    <w:rsid w:val="00BC4F1A"/>
    <w:rsid w:val="00BC6AF4"/>
    <w:rsid w:val="00BD0E62"/>
    <w:rsid w:val="00BD1F40"/>
    <w:rsid w:val="00BD2132"/>
    <w:rsid w:val="00BF5395"/>
    <w:rsid w:val="00C43259"/>
    <w:rsid w:val="00CA3C69"/>
    <w:rsid w:val="00CC2B3A"/>
    <w:rsid w:val="00CC67FA"/>
    <w:rsid w:val="00CD7350"/>
    <w:rsid w:val="00CE7074"/>
    <w:rsid w:val="00D0072B"/>
    <w:rsid w:val="00D2697D"/>
    <w:rsid w:val="00D3109E"/>
    <w:rsid w:val="00D7107A"/>
    <w:rsid w:val="00D83161"/>
    <w:rsid w:val="00D900F2"/>
    <w:rsid w:val="00DD1E12"/>
    <w:rsid w:val="00DD4621"/>
    <w:rsid w:val="00E17E68"/>
    <w:rsid w:val="00E91AD1"/>
    <w:rsid w:val="00ED2077"/>
    <w:rsid w:val="00EF5AE6"/>
    <w:rsid w:val="00F1446C"/>
    <w:rsid w:val="00F431C3"/>
    <w:rsid w:val="00F46A0D"/>
    <w:rsid w:val="00F54640"/>
    <w:rsid w:val="00F55313"/>
    <w:rsid w:val="00F56347"/>
    <w:rsid w:val="00F71989"/>
    <w:rsid w:val="00F76713"/>
    <w:rsid w:val="00FA4009"/>
    <w:rsid w:val="00FC1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FE29"/>
  <w15:docId w15:val="{1836A0BF-AB8D-4EB5-8262-5EE9323C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6"/>
      <w:ind w:left="3"/>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paragraph" w:styleId="Heading3">
    <w:name w:val="heading 3"/>
    <w:basedOn w:val="Normal"/>
    <w:next w:val="Normal"/>
    <w:link w:val="Heading3Char"/>
    <w:autoRedefine/>
    <w:uiPriority w:val="9"/>
    <w:unhideWhenUsed/>
    <w:qFormat/>
    <w:rsid w:val="00A92C0B"/>
    <w:pPr>
      <w:keepNext/>
      <w:keepLines/>
      <w:numPr>
        <w:numId w:val="9"/>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Heading4">
    <w:name w:val="heading 4"/>
    <w:basedOn w:val="Normal"/>
    <w:next w:val="Normal"/>
    <w:link w:val="Heading4Ch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2Char">
    <w:name w:val="Heading 2 Char"/>
    <w:link w:val="Heading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33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789"/>
    <w:rPr>
      <w:rFonts w:ascii="Segoe UI" w:eastAsia="Calibri" w:hAnsi="Segoe UI" w:cs="Segoe UI"/>
      <w:color w:val="000000"/>
      <w:sz w:val="18"/>
      <w:szCs w:val="18"/>
    </w:rPr>
  </w:style>
  <w:style w:type="character" w:styleId="Hyperlink">
    <w:name w:val="Hyperlink"/>
    <w:basedOn w:val="DefaultParagraphFont"/>
    <w:uiPriority w:val="99"/>
    <w:unhideWhenUsed/>
    <w:rsid w:val="00033789"/>
    <w:rPr>
      <w:color w:val="0563C1" w:themeColor="hyperlink"/>
      <w:u w:val="single"/>
    </w:rPr>
  </w:style>
  <w:style w:type="character" w:customStyle="1" w:styleId="UnresolvedMention1">
    <w:name w:val="Unresolved Mention1"/>
    <w:basedOn w:val="DefaultParagraphFont"/>
    <w:uiPriority w:val="99"/>
    <w:semiHidden/>
    <w:unhideWhenUsed/>
    <w:rsid w:val="00033789"/>
    <w:rPr>
      <w:color w:val="605E5C"/>
      <w:shd w:val="clear" w:color="auto" w:fill="E1DFDD"/>
    </w:rPr>
  </w:style>
  <w:style w:type="character" w:customStyle="1" w:styleId="Heading3Char">
    <w:name w:val="Heading 3 Char"/>
    <w:basedOn w:val="DefaultParagraphFont"/>
    <w:link w:val="Heading3"/>
    <w:uiPriority w:val="9"/>
    <w:rsid w:val="00A92C0B"/>
    <w:rPr>
      <w:rFonts w:asciiTheme="majorHAnsi" w:eastAsiaTheme="majorEastAsia" w:hAnsiTheme="majorHAnsi" w:cstheme="majorBidi"/>
      <w:color w:val="990033"/>
      <w:sz w:val="28"/>
      <w:szCs w:val="24"/>
      <w:u w:val="single"/>
      <w:lang w:eastAsia="en-US"/>
    </w:rPr>
  </w:style>
  <w:style w:type="character" w:customStyle="1" w:styleId="Heading4Char">
    <w:name w:val="Heading 4 Char"/>
    <w:basedOn w:val="DefaultParagraphFont"/>
    <w:link w:val="Heading4"/>
    <w:uiPriority w:val="9"/>
    <w:rsid w:val="00A92C0B"/>
    <w:rPr>
      <w:rFonts w:asciiTheme="majorHAnsi" w:eastAsiaTheme="majorEastAsia" w:hAnsiTheme="majorHAnsi" w:cstheme="majorBidi"/>
      <w:i/>
      <w:iCs/>
      <w:szCs w:val="20"/>
      <w:lang w:eastAsia="en-US"/>
    </w:rPr>
  </w:style>
  <w:style w:type="paragraph" w:styleId="Header">
    <w:name w:val="header"/>
    <w:basedOn w:val="Normal"/>
    <w:link w:val="HeaderCh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HeaderChar">
    <w:name w:val="Header Char"/>
    <w:basedOn w:val="DefaultParagraphFont"/>
    <w:link w:val="Header"/>
    <w:uiPriority w:val="99"/>
    <w:rsid w:val="00A92C0B"/>
    <w:rPr>
      <w:rFonts w:ascii="Calibri" w:eastAsia="Times" w:hAnsi="Calibri" w:cs="Times New Roman"/>
      <w:szCs w:val="20"/>
      <w:lang w:eastAsia="en-US"/>
    </w:rPr>
  </w:style>
  <w:style w:type="paragraph" w:styleId="Footer">
    <w:name w:val="footer"/>
    <w:basedOn w:val="Normal"/>
    <w:link w:val="FooterCh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FooterChar">
    <w:name w:val="Footer Char"/>
    <w:basedOn w:val="DefaultParagraphFont"/>
    <w:link w:val="Footer"/>
    <w:uiPriority w:val="99"/>
    <w:rsid w:val="00A92C0B"/>
    <w:rPr>
      <w:rFonts w:ascii="Calibri" w:eastAsia="Times" w:hAnsi="Calibri" w:cs="Times New Roman"/>
      <w:szCs w:val="20"/>
      <w:lang w:eastAsia="en-US"/>
    </w:rPr>
  </w:style>
  <w:style w:type="paragraph" w:styleId="ListParagraph">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TOCHeading">
    <w:name w:val="TOC Heading"/>
    <w:basedOn w:val="Heading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ubtitle">
    <w:name w:val="Subtitle"/>
    <w:basedOn w:val="Normal"/>
    <w:next w:val="Normal"/>
    <w:link w:val="SubtitleCh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ubtitleChar">
    <w:name w:val="Subtitle Char"/>
    <w:basedOn w:val="DefaultParagraphFont"/>
    <w:link w:val="Subtitle"/>
    <w:uiPriority w:val="11"/>
    <w:rsid w:val="00A92C0B"/>
    <w:rPr>
      <w:rFonts w:ascii="Calibri" w:hAnsi="Calibri"/>
      <w:color w:val="5A5A5A" w:themeColor="text1" w:themeTint="A5"/>
      <w:spacing w:val="15"/>
      <w:szCs w:val="20"/>
      <w:u w:val="single"/>
      <w:lang w:eastAsia="en-US"/>
    </w:rPr>
  </w:style>
  <w:style w:type="paragraph" w:styleId="TOC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OC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le">
    <w:name w:val="Title"/>
    <w:aliases w:val="Chapitre"/>
    <w:basedOn w:val="Normal"/>
    <w:next w:val="Normal"/>
    <w:link w:val="TitleCh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leChar">
    <w:name w:val="Title Char"/>
    <w:aliases w:val="Chapitre Char"/>
    <w:basedOn w:val="DefaultParagraphFont"/>
    <w:link w:val="Titl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OC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DefaultParagraphFont"/>
    <w:rsid w:val="00A92C0B"/>
  </w:style>
  <w:style w:type="table" w:styleId="TableGrid0">
    <w:name w:val="Table Grid"/>
    <w:basedOn w:val="Table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Strong">
    <w:name w:val="Strong"/>
    <w:basedOn w:val="DefaultParagraphFont"/>
    <w:uiPriority w:val="22"/>
    <w:qFormat/>
    <w:rsid w:val="00A92C0B"/>
    <w:rPr>
      <w:b/>
      <w:bCs/>
    </w:rPr>
  </w:style>
  <w:style w:type="character" w:styleId="CommentReference">
    <w:name w:val="annotation reference"/>
    <w:basedOn w:val="DefaultParagraphFont"/>
    <w:uiPriority w:val="99"/>
    <w:semiHidden/>
    <w:unhideWhenUsed/>
    <w:rsid w:val="00A92C0B"/>
    <w:rPr>
      <w:sz w:val="16"/>
      <w:szCs w:val="16"/>
    </w:rPr>
  </w:style>
  <w:style w:type="paragraph" w:styleId="CommentText">
    <w:name w:val="annotation text"/>
    <w:basedOn w:val="Normal"/>
    <w:link w:val="CommentTextCh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TextChar">
    <w:name w:val="Comment Text Char"/>
    <w:basedOn w:val="DefaultParagraphFont"/>
    <w:link w:val="CommentText"/>
    <w:uiPriority w:val="99"/>
    <w:semiHidden/>
    <w:rsid w:val="00A92C0B"/>
    <w:rPr>
      <w:rFonts w:ascii="Calibri" w:eastAsia="Times"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92C0B"/>
    <w:rPr>
      <w:b/>
      <w:bCs/>
    </w:rPr>
  </w:style>
  <w:style w:type="character" w:customStyle="1" w:styleId="CommentSubjectChar">
    <w:name w:val="Comment Subject Char"/>
    <w:basedOn w:val="CommentTextChar"/>
    <w:link w:val="CommentSubject"/>
    <w:uiPriority w:val="99"/>
    <w:semiHidden/>
    <w:rsid w:val="00A92C0B"/>
    <w:rPr>
      <w:rFonts w:ascii="Calibri" w:eastAsia="Times" w:hAnsi="Calibri" w:cs="Times New Roman"/>
      <w:b/>
      <w:bCs/>
      <w:sz w:val="20"/>
      <w:szCs w:val="20"/>
      <w:lang w:eastAsia="en-US"/>
    </w:rPr>
  </w:style>
  <w:style w:type="table" w:styleId="GridTable1Light-Accent1">
    <w:name w:val="Grid Table 1 Light Accent 1"/>
    <w:basedOn w:val="Table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92C0B"/>
    <w:rPr>
      <w:i/>
      <w:iCs/>
    </w:rPr>
  </w:style>
  <w:style w:type="character" w:customStyle="1" w:styleId="apple-converted-space">
    <w:name w:val="apple-converted-space"/>
    <w:basedOn w:val="DefaultParagraphFont"/>
    <w:rsid w:val="00E9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microsoft.com/office/2007/relationships/hdphoto" Target="media/hdphoto1.wdp"/><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about:blank" TargetMode="External"/><Relationship Id="rId31"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2E6F-753A-4175-BE31-4AFBB673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15</Pages>
  <Words>15966</Words>
  <Characters>91010</Characters>
  <Application>Microsoft Office Word</Application>
  <DocSecurity>0</DocSecurity>
  <Lines>758</Lines>
  <Paragraphs>213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cp:lastModifiedBy>Christoph Sporrer</cp:lastModifiedBy>
  <cp:revision>24</cp:revision>
  <dcterms:created xsi:type="dcterms:W3CDTF">2020-04-21T15:25:00Z</dcterms:created>
  <dcterms:modified xsi:type="dcterms:W3CDTF">2020-04-29T06:59:00Z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
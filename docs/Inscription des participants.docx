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BE6A96" w14:textId="77777777" w:rsidR="00016E91" w:rsidRPr="00016E91" w:rsidRDefault="00016E91" w:rsidP="00016E91">
      <w:pPr>
        <w:rPr>
          <w:rFonts w:ascii="Times New Roman"/>
          <w:b/>
          <w:bCs/>
          <w:sz w:val="40"/>
          <w:szCs w:val="40"/>
        </w:rPr>
      </w:pPr>
      <w:r>
        <w:rPr>
          <w:rFonts w:ascii="Times New Roman"/>
          <w:b/>
          <w:bCs/>
          <w:sz w:val="40"/>
          <w:szCs w:val="40"/>
        </w:rPr>
        <w:t>Inscription des participants</w:t>
      </w:r>
    </w:p>
    <w:p w14:paraId="020BFA73" w14:textId="77777777" w:rsidR="00016E91" w:rsidRDefault="00016E91" w:rsidP="00016E91">
      <w:pPr>
        <w:rPr>
          <w:rFonts w:hAnsiTheme="minorHAnsi" w:cstheme="minorHAnsi"/>
        </w:rPr>
      </w:pPr>
      <w:r>
        <w:rPr>
          <w:rFonts w:hAnsiTheme="minorHAnsi" w:cstheme="minorHAnsi"/>
        </w:rPr>
        <w:t>Merci d’avoir accepté de participer à notre étude « COVID-19 : Anxiété, humeur et cognition ».</w:t>
      </w:r>
    </w:p>
    <w:p w14:paraId="67DF55E3" w14:textId="5C95DEFF" w:rsidR="00016E91" w:rsidRPr="00E825C3" w:rsidRDefault="00016E91" w:rsidP="00E825C3">
      <w:pPr>
        <w:rPr>
          <w:rFonts w:hAnsiTheme="minorHAnsi" w:cstheme="minorHAnsi"/>
        </w:rPr>
      </w:pPr>
      <w:r w:rsidRPr="00E825C3">
        <w:rPr>
          <w:rFonts w:hAnsiTheme="minorHAnsi" w:cstheme="minorHAnsi"/>
        </w:rPr>
        <w:t>Avant de commencer, nous avons besoin de récolter quelques informations vous concernant.</w:t>
      </w:r>
      <w:r w:rsidR="00E825C3" w:rsidRPr="00E825C3">
        <w:rPr>
          <w:rFonts w:hAnsiTheme="minorHAnsi" w:cstheme="minorHAnsi"/>
        </w:rPr>
        <w:t xml:space="preserve"> </w:t>
      </w:r>
    </w:p>
    <w:p w14:paraId="7DEEC572" w14:textId="7C98B7F9" w:rsidR="00016E91" w:rsidRDefault="00016E91" w:rsidP="00E825C3">
      <w:pPr>
        <w:rPr>
          <w:rFonts w:hAnsiTheme="minorHAnsi" w:cstheme="minorHAnsi"/>
        </w:rPr>
      </w:pPr>
      <w:r w:rsidRPr="00E825C3">
        <w:rPr>
          <w:rFonts w:hAnsiTheme="minorHAnsi" w:cstheme="minorHAnsi"/>
        </w:rPr>
        <w:t xml:space="preserve">Les questions </w:t>
      </w:r>
      <w:r w:rsidR="00E825C3" w:rsidRPr="00E825C3">
        <w:rPr>
          <w:rFonts w:hAnsiTheme="minorHAnsi" w:cstheme="minorHAnsi"/>
        </w:rPr>
        <w:t>qui vont suivre</w:t>
      </w:r>
      <w:r w:rsidRPr="00E825C3">
        <w:rPr>
          <w:rFonts w:hAnsiTheme="minorHAnsi" w:cstheme="minorHAnsi"/>
        </w:rPr>
        <w:t xml:space="preserve"> visent à connaitre votre situation (hors confinement). </w:t>
      </w:r>
    </w:p>
    <w:p w14:paraId="09D6B569" w14:textId="77777777" w:rsidR="00E825C3" w:rsidRPr="00E825C3" w:rsidRDefault="00E825C3" w:rsidP="00E825C3">
      <w:pPr>
        <w:rPr>
          <w:rFonts w:hAnsiTheme="minorHAnsi" w:cstheme="minorHAnsi"/>
        </w:rPr>
      </w:pPr>
      <w:bookmarkStart w:id="0" w:name="_GoBack"/>
      <w:bookmarkEnd w:id="0"/>
    </w:p>
    <w:p w14:paraId="4C199A67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Quel est votre sexe ? </w:t>
      </w:r>
    </w:p>
    <w:p w14:paraId="0D454227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Masculin </w:t>
      </w:r>
    </w:p>
    <w:p w14:paraId="350798C0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Féminin </w:t>
      </w:r>
    </w:p>
    <w:p w14:paraId="7F7BDBA2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Autre </w:t>
      </w:r>
    </w:p>
    <w:p w14:paraId="4DA5C68B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Quel est votre âge ? Chaque entrée doit être entre 1 et 120 </w:t>
      </w:r>
    </w:p>
    <w:p w14:paraId="6BBEA387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Champs </w:t>
      </w:r>
    </w:p>
    <w:p w14:paraId="0B945481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Quel est votre statut martial ? </w:t>
      </w:r>
    </w:p>
    <w:p w14:paraId="547A800D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Célibataire </w:t>
      </w:r>
    </w:p>
    <w:p w14:paraId="7A8F4C7C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Marié(e) ou en couple </w:t>
      </w:r>
    </w:p>
    <w:p w14:paraId="6676221D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Divorcé(e) ou séparé(e)</w:t>
      </w:r>
    </w:p>
    <w:p w14:paraId="5D07901F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Veuve ou veuf </w:t>
      </w:r>
    </w:p>
    <w:p w14:paraId="0630CA16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Avant la période de confinement, viviez-vous en France (y compris DOM TOM) ? </w:t>
      </w:r>
    </w:p>
    <w:p w14:paraId="18C552C9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 </w:t>
      </w:r>
    </w:p>
    <w:p w14:paraId="6505A39D" w14:textId="77777777" w:rsidR="00016E91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Non</w:t>
      </w:r>
    </w:p>
    <w:p w14:paraId="24629986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Si non, dans quel pays êtes-vous confiné ? </w:t>
      </w:r>
    </w:p>
    <w:p w14:paraId="75A87B33" w14:textId="77777777" w:rsidR="00016E91" w:rsidRPr="00F32E73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Champ</w:t>
      </w:r>
      <w:r>
        <w:rPr>
          <w:rFonts w:hAnsiTheme="minorHAnsi" w:cstheme="minorHAnsi"/>
        </w:rPr>
        <w:t>s</w:t>
      </w:r>
    </w:p>
    <w:p w14:paraId="5B8B4558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Avant la période de confinement combien de personnes partageaient votre logement (vous inclus) ? </w:t>
      </w:r>
    </w:p>
    <w:p w14:paraId="08F01784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Champs </w:t>
      </w:r>
    </w:p>
    <w:p w14:paraId="7DC2CE8F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Combien avez-vous d’enfant ? (Qu’ils habitent avec vous ou non) </w:t>
      </w:r>
    </w:p>
    <w:p w14:paraId="357B3937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Champs </w:t>
      </w:r>
    </w:p>
    <w:p w14:paraId="534EB0CC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Quel(s) âge(s) a/ont votre/vos enfant(s) ? Seuls les nombres sont acceptés.</w:t>
      </w:r>
    </w:p>
    <w:p w14:paraId="0CE15655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Le plus jeune : champs </w:t>
      </w:r>
    </w:p>
    <w:p w14:paraId="3BB9B4A6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Le plus âgé : champs </w:t>
      </w:r>
    </w:p>
    <w:p w14:paraId="5E541FDE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Avez-vous un animal ou des animaux de compagnie ou d’élevage (hors période de confinement) ? </w:t>
      </w:r>
    </w:p>
    <w:p w14:paraId="5C576023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Oui </w:t>
      </w:r>
    </w:p>
    <w:p w14:paraId="1F100C6A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Non </w:t>
      </w:r>
    </w:p>
    <w:p w14:paraId="45B8EEFD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Avant le confinement, quelle était votre situation professionnelle ? Cochez-la ou les réponses </w:t>
      </w:r>
    </w:p>
    <w:p w14:paraId="62B52764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Travailleur salarié </w:t>
      </w:r>
    </w:p>
    <w:p w14:paraId="5AB50C1B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Travailleur indépendant </w:t>
      </w:r>
    </w:p>
    <w:p w14:paraId="6E9E4D69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En recherche d’emploi </w:t>
      </w:r>
    </w:p>
    <w:p w14:paraId="4A0C9AAC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Etudiant </w:t>
      </w:r>
    </w:p>
    <w:p w14:paraId="6096971E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Sans activité professionnelle (ex : parent au foyer, …) </w:t>
      </w:r>
    </w:p>
    <w:p w14:paraId="0C30438D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En invalidité </w:t>
      </w:r>
    </w:p>
    <w:p w14:paraId="329C300C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Retraité </w:t>
      </w:r>
    </w:p>
    <w:p w14:paraId="2CEBFC33" w14:textId="77777777" w:rsidR="00016E91" w:rsidRPr="00A02B00" w:rsidRDefault="00016E91" w:rsidP="00016E91">
      <w:pPr>
        <w:pStyle w:val="Paragraphedeliste"/>
        <w:numPr>
          <w:ilvl w:val="0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Quel est votre niveau d’étude ? Veuillez sélectionner une réponse ci-dessous </w:t>
      </w:r>
    </w:p>
    <w:p w14:paraId="74370113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Aucun diplôme </w:t>
      </w:r>
    </w:p>
    <w:p w14:paraId="7D3119DA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brevet des collèges </w:t>
      </w:r>
    </w:p>
    <w:p w14:paraId="5FB9CC62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lastRenderedPageBreak/>
        <w:t xml:space="preserve">CAP, BEP ou autre diplôme de ce niveau </w:t>
      </w:r>
    </w:p>
    <w:p w14:paraId="75E2C61B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BAC, brevet professionnel ou autre diplôme de ce niveau </w:t>
      </w:r>
    </w:p>
    <w:p w14:paraId="17D6F957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>BAC + 2</w:t>
      </w:r>
    </w:p>
    <w:p w14:paraId="2D283814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licence (BAC + 3) </w:t>
      </w:r>
    </w:p>
    <w:p w14:paraId="7AFC16F4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master (BAC + 5) </w:t>
      </w:r>
    </w:p>
    <w:p w14:paraId="3409779E" w14:textId="77777777" w:rsidR="00016E91" w:rsidRPr="00A02B00" w:rsidRDefault="00016E91" w:rsidP="00016E91">
      <w:pPr>
        <w:pStyle w:val="Paragraphedeliste"/>
        <w:numPr>
          <w:ilvl w:val="1"/>
          <w:numId w:val="1"/>
        </w:numPr>
        <w:rPr>
          <w:rFonts w:hAnsiTheme="minorHAnsi" w:cstheme="minorHAnsi"/>
        </w:rPr>
      </w:pPr>
      <w:r w:rsidRPr="00A02B00">
        <w:rPr>
          <w:rFonts w:hAnsiTheme="minorHAnsi" w:cstheme="minorHAnsi"/>
        </w:rPr>
        <w:t xml:space="preserve">Niveau Doctorat et + (BAC + 8) </w:t>
      </w:r>
    </w:p>
    <w:p w14:paraId="6A3EAE4E" w14:textId="77777777" w:rsidR="002E6931" w:rsidRDefault="00E825C3"/>
    <w:p w14:paraId="01B1D23D" w14:textId="77777777" w:rsidR="00016E91" w:rsidRPr="00016E91" w:rsidRDefault="00016E91" w:rsidP="00016E91">
      <w:pPr>
        <w:rPr>
          <w:rFonts w:hAnsiTheme="minorHAnsi" w:cstheme="minorHAnsi"/>
        </w:rPr>
      </w:pPr>
      <w:r w:rsidRPr="00016E91">
        <w:rPr>
          <w:rFonts w:hAnsiTheme="minorHAnsi" w:cstheme="minorHAnsi"/>
        </w:rPr>
        <w:t xml:space="preserve">Merci du temps que </w:t>
      </w:r>
      <w:r>
        <w:rPr>
          <w:rFonts w:hAnsiTheme="minorHAnsi" w:cstheme="minorHAnsi"/>
        </w:rPr>
        <w:t>avez</w:t>
      </w:r>
      <w:r w:rsidRPr="00016E91">
        <w:rPr>
          <w:rFonts w:hAnsiTheme="minorHAnsi" w:cstheme="minorHAnsi"/>
        </w:rPr>
        <w:t xml:space="preserve"> consacr</w:t>
      </w:r>
      <w:r>
        <w:rPr>
          <w:rFonts w:hAnsiTheme="minorHAnsi" w:cstheme="minorHAnsi"/>
        </w:rPr>
        <w:t>é</w:t>
      </w:r>
      <w:r w:rsidRPr="00016E91">
        <w:rPr>
          <w:rFonts w:hAnsiTheme="minorHAnsi" w:cstheme="minorHAnsi"/>
        </w:rPr>
        <w:t xml:space="preserve"> à répondre </w:t>
      </w:r>
      <w:r>
        <w:rPr>
          <w:rFonts w:hAnsiTheme="minorHAnsi" w:cstheme="minorHAnsi"/>
        </w:rPr>
        <w:t>à ces</w:t>
      </w:r>
      <w:r>
        <w:rPr>
          <w:rFonts w:hAnsiTheme="minorHAnsi" w:cstheme="minorHAnsi"/>
        </w:rPr>
        <w:t xml:space="preserve"> questions!</w:t>
      </w:r>
    </w:p>
    <w:p w14:paraId="1DDB10DB" w14:textId="77777777" w:rsidR="00016E91" w:rsidRDefault="00016E91"/>
    <w:sectPr w:rsidR="00016E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556EE4"/>
    <w:multiLevelType w:val="hybridMultilevel"/>
    <w:tmpl w:val="2604BBA6"/>
    <w:lvl w:ilvl="0" w:tplc="8F506092"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E91"/>
    <w:rsid w:val="00016E91"/>
    <w:rsid w:val="00043CC6"/>
    <w:rsid w:val="00C451AB"/>
    <w:rsid w:val="00E56BB1"/>
    <w:rsid w:val="00E82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14663B"/>
  <w15:chartTrackingRefBased/>
  <w15:docId w15:val="{41C2B5B9-3E0F-4352-BD49-9B0FDC587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6E91"/>
    <w:rPr>
      <w:rFonts w:eastAsia="Times New Roman" w:hAnsi="Times New Roman" w:cs="Times New Roman"/>
      <w:lang w:eastAsia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016E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16E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016E9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fr-FR"/>
    </w:rPr>
  </w:style>
  <w:style w:type="paragraph" w:styleId="Paragraphedeliste">
    <w:name w:val="List Paragraph"/>
    <w:basedOn w:val="Normal"/>
    <w:uiPriority w:val="34"/>
    <w:qFormat/>
    <w:rsid w:val="00016E91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016E9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16E9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016E91"/>
    <w:rPr>
      <w:rFonts w:eastAsia="Times New Roman" w:hAnsi="Times New Roman" w:cs="Times New Roman"/>
      <w:sz w:val="20"/>
      <w:szCs w:val="20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16E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16E91"/>
    <w:rPr>
      <w:rFonts w:ascii="Segoe UI" w:eastAsia="Times New Roman" w:hAnsi="Segoe UI" w:cs="Segoe UI"/>
      <w:sz w:val="18"/>
      <w:szCs w:val="18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016E9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261</Words>
  <Characters>1438</Characters>
  <Application>Microsoft Office Word</Application>
  <DocSecurity>0</DocSecurity>
  <Lines>11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DAUNIZEAU Jean</dc:creator>
  <cp:keywords/>
  <dc:description/>
  <cp:lastModifiedBy>DAUNIZEAU Jean</cp:lastModifiedBy>
  <cp:revision>2</cp:revision>
  <dcterms:created xsi:type="dcterms:W3CDTF">2020-04-29T16:42:00Z</dcterms:created>
  <dcterms:modified xsi:type="dcterms:W3CDTF">2020-04-29T16:48:00Z</dcterms:modified>
</cp:coreProperties>
</file>